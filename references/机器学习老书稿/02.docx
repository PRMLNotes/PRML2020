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42B1C" w14:textId="77777777" w:rsidR="00701126" w:rsidRDefault="00701126">
      <w:pPr>
        <w:ind w:firstLine="400"/>
        <w:rPr>
          <w:kern w:val="2"/>
        </w:rPr>
      </w:pPr>
    </w:p>
    <w:p w14:paraId="4856A0D2" w14:textId="77777777" w:rsidR="00701126" w:rsidRDefault="00701126">
      <w:pPr>
        <w:ind w:firstLine="400"/>
        <w:rPr>
          <w:kern w:val="2"/>
        </w:rPr>
      </w:pPr>
    </w:p>
    <w:p w14:paraId="3E64755A" w14:textId="77777777" w:rsidR="00701126" w:rsidRDefault="00701126">
      <w:pPr>
        <w:ind w:firstLine="400"/>
        <w:rPr>
          <w:kern w:val="2"/>
        </w:rPr>
      </w:pPr>
    </w:p>
    <w:p w14:paraId="2EF6C81A" w14:textId="77777777" w:rsidR="00701126" w:rsidRDefault="00701126">
      <w:pPr>
        <w:ind w:firstLine="400"/>
        <w:rPr>
          <w:kern w:val="2"/>
        </w:rPr>
      </w:pPr>
    </w:p>
    <w:p w14:paraId="4C674F15" w14:textId="77777777" w:rsidR="00701126" w:rsidRDefault="00701126">
      <w:pPr>
        <w:ind w:firstLine="400"/>
        <w:rPr>
          <w:kern w:val="2"/>
        </w:rPr>
      </w:pPr>
    </w:p>
    <w:p w14:paraId="3251B6F7" w14:textId="77777777" w:rsidR="00701126" w:rsidRDefault="00701126">
      <w:pPr>
        <w:ind w:firstLine="400"/>
        <w:rPr>
          <w:kern w:val="2"/>
        </w:rPr>
      </w:pPr>
    </w:p>
    <w:p w14:paraId="03E4EF83" w14:textId="77777777" w:rsidR="00701126" w:rsidRDefault="002C28EE">
      <w:pPr>
        <w:ind w:firstLine="400"/>
        <w:rPr>
          <w:kern w:val="2"/>
        </w:rPr>
      </w:pPr>
      <w:r>
        <w:rPr>
          <w:noProof/>
          <w:kern w:val="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B1E374" wp14:editId="616FA56A">
                <wp:simplePos x="0" y="0"/>
                <wp:positionH relativeFrom="column">
                  <wp:posOffset>4184650</wp:posOffset>
                </wp:positionH>
                <wp:positionV relativeFrom="paragraph">
                  <wp:posOffset>50800</wp:posOffset>
                </wp:positionV>
                <wp:extent cx="1133475" cy="4098290"/>
                <wp:effectExtent l="3175" t="3175" r="0" b="3810"/>
                <wp:wrapNone/>
                <wp:docPr id="17" name="Text 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09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52F18D" w14:textId="77777777" w:rsidR="004377E1" w:rsidRDefault="004377E1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Avenir LT 35 Light" w:hAnsi="Avenir LT 35 Light"/>
                                <w:color w:val="FFFFFF"/>
                                <w:spacing w:val="-6"/>
                                <w:sz w:val="592"/>
                              </w:rPr>
                            </w:pPr>
                            <w:r>
                              <w:rPr>
                                <w:rFonts w:ascii="Century Gothic" w:eastAsia="方正兰亭粗黑_GBK" w:hAnsi="Century Gothic" w:hint="eastAsia"/>
                                <w:b/>
                                <w:bCs/>
                                <w:color w:val="000000"/>
                                <w:sz w:val="72"/>
                                <w:szCs w:val="40"/>
                              </w:rPr>
                              <w:t>线性回归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B1E374" id="_x0000_t202" coordsize="21600,21600" o:spt="202" path="m0,0l0,21600,21600,21600,21600,0xe">
                <v:stroke joinstyle="miter"/>
                <v:path gradientshapeok="t" o:connecttype="rect"/>
              </v:shapetype>
              <v:shape id="Text Box 470" o:spid="_x0000_s1026" type="#_x0000_t202" style="position:absolute;left:0;text-align:left;margin-left:329.5pt;margin-top:4pt;width:89.25pt;height:322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" filled="f" stroked="f">
                <v:textbox style="layout-flow:vertical-ideographic" inset="0,0,0,0">
                  <w:txbxContent>
                    <w:p w14:paraId="0B52F18D" w14:textId="77777777" w:rsidR="004377E1" w:rsidRDefault="004377E1">
                      <w:pPr>
                        <w:adjustRightInd w:val="0"/>
                        <w:snapToGrid w:val="0"/>
                        <w:jc w:val="center"/>
                        <w:rPr>
                          <w:rFonts w:ascii="Avenir LT 35 Light" w:hAnsi="Avenir LT 35 Light"/>
                          <w:color w:val="FFFFFF"/>
                          <w:spacing w:val="-6"/>
                          <w:sz w:val="592"/>
                        </w:rPr>
                      </w:pPr>
                      <w:r>
                        <w:rPr>
                          <w:rFonts w:ascii="Century Gothic" w:eastAsia="方正兰亭粗黑_GBK" w:hAnsi="Century Gothic" w:hint="eastAsia"/>
                          <w:b/>
                          <w:bCs/>
                          <w:color w:val="000000"/>
                          <w:sz w:val="72"/>
                          <w:szCs w:val="40"/>
                        </w:rPr>
                        <w:t>线性回归</w:t>
                      </w:r>
                    </w:p>
                  </w:txbxContent>
                </v:textbox>
              </v:shape>
            </w:pict>
          </mc:Fallback>
        </mc:AlternateContent>
      </w:r>
    </w:p>
    <w:p w14:paraId="00C51689" w14:textId="77777777" w:rsidR="00701126" w:rsidRDefault="00701126">
      <w:pPr>
        <w:ind w:firstLine="400"/>
        <w:rPr>
          <w:kern w:val="2"/>
        </w:rPr>
      </w:pPr>
    </w:p>
    <w:p w14:paraId="23FE441D" w14:textId="77777777" w:rsidR="00701126" w:rsidRDefault="002C28EE">
      <w:pPr>
        <w:ind w:firstLine="400"/>
        <w:rPr>
          <w:kern w:val="2"/>
        </w:rPr>
      </w:pPr>
      <w:r>
        <w:rPr>
          <w:noProof/>
          <w:kern w:val="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329D044" wp14:editId="462784BD">
                <wp:simplePos x="0" y="0"/>
                <wp:positionH relativeFrom="column">
                  <wp:posOffset>-785495</wp:posOffset>
                </wp:positionH>
                <wp:positionV relativeFrom="paragraph">
                  <wp:posOffset>131445</wp:posOffset>
                </wp:positionV>
                <wp:extent cx="3933825" cy="3411220"/>
                <wp:effectExtent l="0" t="0" r="4445" b="635"/>
                <wp:wrapNone/>
                <wp:docPr id="16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341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85C6BE" w14:textId="77777777" w:rsidR="004377E1" w:rsidRDefault="004377E1">
                            <w:pPr>
                              <w:adjustRightInd w:val="0"/>
                              <w:snapToGrid w:val="0"/>
                              <w:rPr>
                                <w:rFonts w:ascii="Avenir LT 35 Light" w:hAnsi="Avenir LT 35 Light"/>
                                <w:color w:val="FFFFFF"/>
                                <w:spacing w:val="-6"/>
                                <w:sz w:val="592"/>
                              </w:rPr>
                            </w:pPr>
                            <w:r>
                              <w:rPr>
                                <w:rFonts w:ascii="Avenir LT 35 Light" w:hAnsi="Avenir LT 35 Light" w:hint="eastAsia"/>
                                <w:color w:val="FFFFFF"/>
                                <w:spacing w:val="-400"/>
                                <w:sz w:val="592"/>
                              </w:rPr>
                              <w:t>0</w:t>
                            </w:r>
                            <w:r>
                              <w:rPr>
                                <w:rFonts w:ascii="Avenir LT 35 Light" w:hAnsi="Avenir LT 35 Light" w:hint="eastAsia"/>
                                <w:color w:val="FFFFFF"/>
                                <w:spacing w:val="-6"/>
                                <w:sz w:val="59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9D044" id="Text Box 468" o:spid="_x0000_s1027" type="#_x0000_t202" style="position:absolute;left:0;text-align:left;margin-left:-61.85pt;margin-top:10.35pt;width:309.75pt;height:268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" filled="f" stroked="f">
                <v:textbox inset="0,0,0,0">
                  <w:txbxContent>
                    <w:p w14:paraId="6A85C6BE" w14:textId="77777777" w:rsidR="004377E1" w:rsidRDefault="004377E1">
                      <w:pPr>
                        <w:adjustRightInd w:val="0"/>
                        <w:snapToGrid w:val="0"/>
                        <w:rPr>
                          <w:rFonts w:ascii="Avenir LT 35 Light" w:hAnsi="Avenir LT 35 Light"/>
                          <w:color w:val="FFFFFF"/>
                          <w:spacing w:val="-6"/>
                          <w:sz w:val="592"/>
                        </w:rPr>
                      </w:pPr>
                      <w:r>
                        <w:rPr>
                          <w:rFonts w:ascii="Avenir LT 35 Light" w:hAnsi="Avenir LT 35 Light" w:hint="eastAsia"/>
                          <w:color w:val="FFFFFF"/>
                          <w:spacing w:val="-400"/>
                          <w:sz w:val="592"/>
                        </w:rPr>
                        <w:t>0</w:t>
                      </w:r>
                      <w:r>
                        <w:rPr>
                          <w:rFonts w:ascii="Avenir LT 35 Light" w:hAnsi="Avenir LT 35 Light" w:hint="eastAsia"/>
                          <w:color w:val="FFFFFF"/>
                          <w:spacing w:val="-6"/>
                          <w:sz w:val="59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C87C4CE" w14:textId="77777777" w:rsidR="00701126" w:rsidRDefault="00701126">
      <w:pPr>
        <w:ind w:firstLine="400"/>
        <w:rPr>
          <w:kern w:val="2"/>
        </w:rPr>
      </w:pPr>
    </w:p>
    <w:p w14:paraId="2F9607FD" w14:textId="77777777" w:rsidR="00701126" w:rsidRDefault="00701126">
      <w:pPr>
        <w:ind w:firstLine="400"/>
        <w:rPr>
          <w:kern w:val="2"/>
        </w:rPr>
      </w:pPr>
    </w:p>
    <w:p w14:paraId="29BD3B6B" w14:textId="77777777" w:rsidR="00701126" w:rsidRDefault="00701126">
      <w:pPr>
        <w:ind w:firstLine="400"/>
        <w:rPr>
          <w:kern w:val="2"/>
        </w:rPr>
      </w:pPr>
    </w:p>
    <w:p w14:paraId="5B9D4EC9" w14:textId="77777777" w:rsidR="00701126" w:rsidRDefault="00701126">
      <w:pPr>
        <w:ind w:firstLine="400"/>
        <w:rPr>
          <w:kern w:val="2"/>
        </w:rPr>
      </w:pPr>
    </w:p>
    <w:p w14:paraId="3CE469D5" w14:textId="77777777" w:rsidR="00701126" w:rsidRDefault="00701126">
      <w:pPr>
        <w:ind w:firstLine="400"/>
        <w:rPr>
          <w:kern w:val="2"/>
        </w:rPr>
      </w:pPr>
    </w:p>
    <w:p w14:paraId="21BCF10A" w14:textId="77777777" w:rsidR="00701126" w:rsidRDefault="00701126">
      <w:pPr>
        <w:ind w:firstLine="400"/>
        <w:rPr>
          <w:kern w:val="2"/>
        </w:rPr>
      </w:pPr>
    </w:p>
    <w:p w14:paraId="6877CC3F" w14:textId="77777777" w:rsidR="00701126" w:rsidRDefault="00701126">
      <w:pPr>
        <w:ind w:firstLine="400"/>
        <w:rPr>
          <w:kern w:val="2"/>
        </w:rPr>
      </w:pPr>
    </w:p>
    <w:p w14:paraId="56E36EE4" w14:textId="77777777" w:rsidR="00701126" w:rsidRDefault="00701126">
      <w:pPr>
        <w:ind w:firstLine="400"/>
        <w:rPr>
          <w:kern w:val="2"/>
        </w:rPr>
      </w:pPr>
    </w:p>
    <w:p w14:paraId="6E221125" w14:textId="77777777" w:rsidR="00701126" w:rsidRDefault="00701126">
      <w:pPr>
        <w:ind w:firstLine="400"/>
        <w:rPr>
          <w:kern w:val="2"/>
        </w:rPr>
      </w:pPr>
    </w:p>
    <w:p w14:paraId="2BF89CFF" w14:textId="77777777" w:rsidR="00701126" w:rsidRDefault="00701126">
      <w:pPr>
        <w:ind w:firstLine="400"/>
        <w:rPr>
          <w:kern w:val="2"/>
        </w:rPr>
      </w:pPr>
    </w:p>
    <w:p w14:paraId="7BABB37B" w14:textId="77777777" w:rsidR="00701126" w:rsidRDefault="00701126">
      <w:pPr>
        <w:ind w:firstLine="400"/>
        <w:rPr>
          <w:kern w:val="2"/>
        </w:rPr>
      </w:pPr>
    </w:p>
    <w:p w14:paraId="05117584" w14:textId="77777777" w:rsidR="00701126" w:rsidRDefault="00701126">
      <w:pPr>
        <w:ind w:firstLine="400"/>
        <w:rPr>
          <w:kern w:val="2"/>
        </w:rPr>
      </w:pPr>
    </w:p>
    <w:p w14:paraId="09D5F7F0" w14:textId="77777777" w:rsidR="00701126" w:rsidRDefault="00701126">
      <w:pPr>
        <w:ind w:firstLine="400"/>
        <w:rPr>
          <w:kern w:val="2"/>
        </w:rPr>
      </w:pPr>
    </w:p>
    <w:p w14:paraId="70956164" w14:textId="77777777" w:rsidR="00701126" w:rsidRDefault="00701126">
      <w:pPr>
        <w:ind w:firstLine="400"/>
        <w:rPr>
          <w:kern w:val="2"/>
        </w:rPr>
      </w:pPr>
    </w:p>
    <w:p w14:paraId="2DC623CD" w14:textId="77777777" w:rsidR="00701126" w:rsidRDefault="00701126">
      <w:pPr>
        <w:ind w:firstLine="400"/>
        <w:rPr>
          <w:kern w:val="2"/>
        </w:rPr>
      </w:pPr>
    </w:p>
    <w:p w14:paraId="25584DA9" w14:textId="77777777" w:rsidR="00701126" w:rsidRDefault="00701126">
      <w:pPr>
        <w:ind w:firstLine="400"/>
        <w:rPr>
          <w:kern w:val="2"/>
        </w:rPr>
      </w:pPr>
    </w:p>
    <w:p w14:paraId="47A80C3C" w14:textId="77777777" w:rsidR="00701126" w:rsidRDefault="00701126">
      <w:pPr>
        <w:ind w:firstLine="400"/>
        <w:rPr>
          <w:kern w:val="2"/>
        </w:rPr>
      </w:pPr>
    </w:p>
    <w:p w14:paraId="14EA2A59" w14:textId="77777777" w:rsidR="00701126" w:rsidRDefault="00701126">
      <w:pPr>
        <w:ind w:firstLine="392"/>
        <w:rPr>
          <w:spacing w:val="-2"/>
        </w:rPr>
      </w:pPr>
    </w:p>
    <w:p w14:paraId="766755EC" w14:textId="77777777" w:rsidR="00701126" w:rsidRDefault="00701126">
      <w:pPr>
        <w:ind w:firstLine="392"/>
        <w:rPr>
          <w:spacing w:val="-2"/>
        </w:rPr>
      </w:pPr>
    </w:p>
    <w:p w14:paraId="75582469" w14:textId="77777777" w:rsidR="00701126" w:rsidRDefault="00701126">
      <w:pPr>
        <w:ind w:firstLine="392"/>
        <w:rPr>
          <w:spacing w:val="-2"/>
        </w:rPr>
      </w:pPr>
    </w:p>
    <w:p w14:paraId="4280297E" w14:textId="77777777" w:rsidR="006F0BEA" w:rsidRDefault="006F0BEA" w:rsidP="008049E6">
      <w:pPr>
        <w:widowControl w:val="0"/>
        <w:topLinePunct/>
        <w:ind w:firstLineChars="200" w:firstLine="400"/>
        <w:jc w:val="both"/>
        <w:rPr>
          <w:ins w:id="0" w:author="Microsoft Office 用户" w:date="2020-05-07T10:28:00Z"/>
          <w:rFonts w:eastAsia="方正博雅宋_GBK"/>
          <w:color w:val="000000"/>
          <w:kern w:val="2"/>
          <w:sz w:val="20"/>
        </w:rPr>
      </w:pPr>
    </w:p>
    <w:p w14:paraId="49C492D3" w14:textId="77777777" w:rsidR="006F0BEA" w:rsidRDefault="006F0BEA" w:rsidP="008049E6">
      <w:pPr>
        <w:widowControl w:val="0"/>
        <w:topLinePunct/>
        <w:ind w:firstLineChars="200" w:firstLine="400"/>
        <w:jc w:val="both"/>
        <w:rPr>
          <w:ins w:id="1" w:author="Microsoft Office 用户" w:date="2020-05-07T10:28:00Z"/>
          <w:rFonts w:eastAsia="方正博雅宋_GBK"/>
          <w:color w:val="000000"/>
          <w:kern w:val="2"/>
          <w:sz w:val="20"/>
        </w:rPr>
      </w:pPr>
    </w:p>
    <w:p w14:paraId="5179BCB7" w14:textId="766C6204" w:rsidR="00701126" w:rsidRPr="006D55FF" w:rsidRDefault="004C37A3" w:rsidP="008049E6">
      <w:pPr>
        <w:widowControl w:val="0"/>
        <w:topLinePunct/>
        <w:ind w:firstLineChars="200"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回归</w:t>
      </w:r>
      <w:r w:rsidRPr="006D55FF">
        <w:rPr>
          <w:rFonts w:eastAsia="方正博雅宋_GBK" w:hint="eastAsia"/>
          <w:color w:val="000000"/>
          <w:kern w:val="2"/>
          <w:sz w:val="20"/>
        </w:rPr>
        <w:t>问题</w:t>
      </w:r>
      <w:r w:rsidR="002C28EE" w:rsidRPr="006D55FF">
        <w:rPr>
          <w:rFonts w:eastAsia="方正博雅宋_GBK"/>
          <w:color w:val="000000"/>
          <w:kern w:val="2"/>
          <w:sz w:val="20"/>
        </w:rPr>
        <w:t>是一种常见的监督机器学习任务，</w:t>
      </w:r>
      <w:r w:rsidR="002C28EE" w:rsidRPr="006D55FF">
        <w:rPr>
          <w:rFonts w:eastAsia="方正博雅宋_GBK" w:hint="eastAsia"/>
          <w:color w:val="000000"/>
          <w:kern w:val="2"/>
          <w:sz w:val="20"/>
        </w:rPr>
        <w:t>其</w:t>
      </w:r>
      <w:r w:rsidR="002C28EE" w:rsidRPr="006D55FF">
        <w:rPr>
          <w:rFonts w:eastAsia="方正博雅宋_GBK"/>
          <w:color w:val="000000"/>
          <w:kern w:val="2"/>
          <w:sz w:val="20"/>
        </w:rPr>
        <w:t>在很多领域</w:t>
      </w:r>
      <w:r w:rsidR="002C28EE" w:rsidRPr="006D55FF">
        <w:rPr>
          <w:rFonts w:eastAsia="方正博雅宋_GBK" w:hint="eastAsia"/>
          <w:color w:val="000000"/>
          <w:kern w:val="2"/>
          <w:sz w:val="20"/>
        </w:rPr>
        <w:t>均</w:t>
      </w:r>
      <w:r w:rsidR="002C28EE" w:rsidRPr="006D55FF">
        <w:rPr>
          <w:rFonts w:eastAsia="方正博雅宋_GBK"/>
          <w:color w:val="000000"/>
          <w:kern w:val="2"/>
          <w:sz w:val="20"/>
        </w:rPr>
        <w:t>有广泛应用。典型应用包括销量预测、库存预测、股票价格预测、天气预测等。</w:t>
      </w:r>
    </w:p>
    <w:p w14:paraId="464999F6" w14:textId="0F81DD75" w:rsidR="00701126" w:rsidRPr="006D55FF" w:rsidRDefault="002C28EE" w:rsidP="008049E6">
      <w:pPr>
        <w:widowControl w:val="0"/>
        <w:topLinePunct/>
        <w:ind w:firstLineChars="200"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本章我们</w:t>
      </w:r>
      <w:r w:rsidRPr="006D55FF">
        <w:rPr>
          <w:rFonts w:eastAsia="方正博雅宋_GBK" w:hint="eastAsia"/>
          <w:color w:val="000000"/>
          <w:kern w:val="2"/>
          <w:sz w:val="20"/>
        </w:rPr>
        <w:t>将</w:t>
      </w:r>
      <w:r w:rsidRPr="006D55FF">
        <w:rPr>
          <w:rFonts w:eastAsia="方正博雅宋_GBK"/>
          <w:color w:val="000000"/>
          <w:kern w:val="2"/>
          <w:sz w:val="20"/>
        </w:rPr>
        <w:t>讨论线性回归，包括</w:t>
      </w:r>
      <w:r w:rsidRPr="006D55FF">
        <w:rPr>
          <w:rFonts w:eastAsia="方正博雅宋_GBK" w:hint="eastAsia"/>
          <w:color w:val="000000"/>
          <w:kern w:val="2"/>
          <w:sz w:val="20"/>
        </w:rPr>
        <w:t>线性</w:t>
      </w:r>
      <w:r w:rsidRPr="006D55FF">
        <w:rPr>
          <w:rFonts w:eastAsia="方正博雅宋_GBK"/>
          <w:color w:val="000000"/>
          <w:kern w:val="2"/>
          <w:sz w:val="20"/>
        </w:rPr>
        <w:t>回归</w:t>
      </w:r>
      <w:r w:rsidRPr="006D55FF">
        <w:rPr>
          <w:rFonts w:eastAsia="方正博雅宋_GBK" w:hint="eastAsia"/>
          <w:color w:val="000000"/>
          <w:kern w:val="2"/>
          <w:sz w:val="20"/>
        </w:rPr>
        <w:t>模型</w:t>
      </w:r>
      <w:r w:rsidRPr="006D55FF">
        <w:rPr>
          <w:rFonts w:eastAsia="方正博雅宋_GBK"/>
          <w:color w:val="000000"/>
          <w:kern w:val="2"/>
          <w:sz w:val="20"/>
        </w:rPr>
        <w:t>的目标函数（损失函数和正则函数）、目标函数的优化求解、</w:t>
      </w:r>
      <w:r w:rsidR="004C37A3" w:rsidRPr="006D55FF">
        <w:rPr>
          <w:rFonts w:eastAsia="方正博雅宋_GBK" w:hint="eastAsia"/>
          <w:color w:val="000000"/>
          <w:kern w:val="2"/>
          <w:sz w:val="20"/>
        </w:rPr>
        <w:t>回归模型的性能评价指标、</w:t>
      </w:r>
      <w:proofErr w:type="spellStart"/>
      <w:r w:rsidRPr="006D55FF">
        <w:rPr>
          <w:rFonts w:eastAsia="方正博雅宋_GBK"/>
          <w:color w:val="000000"/>
          <w:kern w:val="2"/>
          <w:sz w:val="20"/>
        </w:rPr>
        <w:t>Scikit</w:t>
      </w:r>
      <w:proofErr w:type="spellEnd"/>
      <w:r w:rsidRPr="006D55FF">
        <w:rPr>
          <w:rFonts w:eastAsia="方正博雅宋_GBK"/>
          <w:color w:val="000000"/>
          <w:kern w:val="2"/>
          <w:sz w:val="20"/>
        </w:rPr>
        <w:t>-Learn</w:t>
      </w:r>
      <w:r w:rsidRPr="006D55FF">
        <w:rPr>
          <w:rFonts w:eastAsia="方正博雅宋_GBK"/>
          <w:color w:val="000000"/>
          <w:kern w:val="2"/>
          <w:sz w:val="20"/>
        </w:rPr>
        <w:t>中</w:t>
      </w:r>
      <w:r w:rsidRPr="006D55FF">
        <w:rPr>
          <w:rFonts w:eastAsia="方正博雅宋_GBK" w:hint="eastAsia"/>
          <w:color w:val="000000"/>
          <w:kern w:val="2"/>
          <w:sz w:val="20"/>
        </w:rPr>
        <w:t>的</w:t>
      </w:r>
      <w:r w:rsidRPr="006D55FF">
        <w:rPr>
          <w:rFonts w:eastAsia="方正博雅宋_GBK"/>
          <w:color w:val="000000"/>
          <w:kern w:val="2"/>
          <w:sz w:val="20"/>
        </w:rPr>
        <w:t>线性回归模型的</w:t>
      </w:r>
      <w:r w:rsidR="00B26822" w:rsidRPr="006D55FF">
        <w:rPr>
          <w:rFonts w:eastAsia="方正博雅宋_GBK" w:hint="eastAsia"/>
          <w:color w:val="000000"/>
          <w:kern w:val="2"/>
          <w:sz w:val="20"/>
        </w:rPr>
        <w:t>应用程序接口（</w:t>
      </w:r>
      <w:r w:rsidR="00B26822" w:rsidRPr="006D55FF">
        <w:rPr>
          <w:rFonts w:eastAsia="方正博雅宋_GBK" w:hint="eastAsia"/>
          <w:color w:val="000000"/>
          <w:kern w:val="2"/>
          <w:sz w:val="20"/>
        </w:rPr>
        <w:t>A</w:t>
      </w:r>
      <w:r w:rsidR="00B26822" w:rsidRPr="006D55FF">
        <w:rPr>
          <w:rFonts w:eastAsia="方正博雅宋_GBK"/>
          <w:color w:val="000000"/>
          <w:kern w:val="2"/>
          <w:sz w:val="20"/>
        </w:rPr>
        <w:t xml:space="preserve">pplication </w:t>
      </w:r>
      <w:r w:rsidR="00B26822" w:rsidRPr="006D55FF">
        <w:rPr>
          <w:rFonts w:eastAsia="方正博雅宋_GBK" w:hint="eastAsia"/>
          <w:color w:val="000000"/>
          <w:kern w:val="2"/>
          <w:sz w:val="20"/>
        </w:rPr>
        <w:t>P</w:t>
      </w:r>
      <w:r w:rsidR="00B26822" w:rsidRPr="006D55FF">
        <w:rPr>
          <w:rFonts w:eastAsia="方正博雅宋_GBK"/>
          <w:color w:val="000000"/>
          <w:kern w:val="2"/>
          <w:sz w:val="20"/>
        </w:rPr>
        <w:t xml:space="preserve">rogram </w:t>
      </w:r>
      <w:r w:rsidR="00B26822" w:rsidRPr="006D55FF">
        <w:rPr>
          <w:rFonts w:eastAsia="方正博雅宋_GBK" w:hint="eastAsia"/>
          <w:color w:val="000000"/>
          <w:kern w:val="2"/>
          <w:sz w:val="20"/>
        </w:rPr>
        <w:t>I</w:t>
      </w:r>
      <w:r w:rsidR="00B26822" w:rsidRPr="006D55FF">
        <w:rPr>
          <w:rFonts w:eastAsia="方正博雅宋_GBK"/>
          <w:color w:val="000000"/>
          <w:kern w:val="2"/>
          <w:sz w:val="20"/>
        </w:rPr>
        <w:t>nterface</w:t>
      </w:r>
      <w:r w:rsidR="00B26822" w:rsidRPr="006D55FF">
        <w:rPr>
          <w:rFonts w:eastAsia="方正博雅宋_GBK"/>
          <w:color w:val="000000"/>
          <w:kern w:val="2"/>
          <w:sz w:val="20"/>
        </w:rPr>
        <w:t>，</w:t>
      </w:r>
      <w:r w:rsidRPr="006D55FF">
        <w:rPr>
          <w:rFonts w:eastAsia="方正博雅宋_GBK"/>
          <w:color w:val="000000"/>
          <w:kern w:val="2"/>
          <w:sz w:val="20"/>
        </w:rPr>
        <w:t>API</w:t>
      </w:r>
      <w:r w:rsidR="00B26822" w:rsidRPr="006D55FF">
        <w:rPr>
          <w:rFonts w:eastAsia="方正博雅宋_GBK" w:hint="eastAsia"/>
          <w:color w:val="000000"/>
          <w:kern w:val="2"/>
          <w:sz w:val="20"/>
        </w:rPr>
        <w:t>）</w:t>
      </w:r>
      <w:r w:rsidRPr="006D55FF">
        <w:rPr>
          <w:rFonts w:eastAsia="方正博雅宋_GBK"/>
          <w:color w:val="000000"/>
          <w:kern w:val="2"/>
          <w:sz w:val="20"/>
        </w:rPr>
        <w:t>以及线性回归模型的应用案例。</w:t>
      </w:r>
    </w:p>
    <w:p w14:paraId="71EB1BE2" w14:textId="77777777" w:rsidR="00701126" w:rsidRDefault="002C28EE">
      <w:pPr>
        <w:pStyle w:val="2"/>
        <w:rPr>
          <w:kern w:val="2"/>
        </w:rPr>
      </w:pPr>
      <w:bookmarkStart w:id="2" w:name="header-n7"/>
      <w:bookmarkEnd w:id="2"/>
      <w:r>
        <w:rPr>
          <w:rStyle w:val="24"/>
        </w:rPr>
        <w:lastRenderedPageBreak/>
        <w:t> </w:t>
      </w:r>
      <w:r>
        <w:rPr>
          <w:b/>
          <w:bCs/>
          <w:noProof/>
          <w:color w:val="FFFFFF"/>
          <w:kern w:val="2"/>
          <w:sz w:val="20"/>
        </w:rPr>
        <w:drawing>
          <wp:anchor distT="0" distB="0" distL="114300" distR="114300" simplePos="0" relativeHeight="251659264" behindDoc="1" locked="0" layoutInCell="1" allowOverlap="1" wp14:anchorId="751C1DCD" wp14:editId="52B024D4">
            <wp:simplePos x="0" y="0"/>
            <wp:positionH relativeFrom="column">
              <wp:posOffset>3810</wp:posOffset>
            </wp:positionH>
            <wp:positionV relativeFrom="paragraph">
              <wp:posOffset>109220</wp:posOffset>
            </wp:positionV>
            <wp:extent cx="4887595" cy="394335"/>
            <wp:effectExtent l="0" t="0" r="8255" b="5715"/>
            <wp:wrapNone/>
            <wp:docPr id="497" name="图片 497" descr="标题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图片 497" descr="标题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4"/>
          <w:rFonts w:hint="cs"/>
        </w:rPr>
        <w:t> </w:t>
      </w:r>
      <w:r>
        <w:rPr>
          <w:rStyle w:val="24"/>
          <w:rFonts w:hint="eastAsia"/>
        </w:rPr>
        <w:t>2.1</w:t>
      </w:r>
      <w:r>
        <w:rPr>
          <w:rFonts w:hint="eastAsia"/>
          <w:color w:val="FFFFFF"/>
          <w:kern w:val="2"/>
        </w:rPr>
        <w:t xml:space="preserve">  </w:t>
      </w:r>
      <w:r>
        <w:t>线性回归简介</w:t>
      </w:r>
    </w:p>
    <w:p w14:paraId="63999147" w14:textId="4F03F0BA" w:rsidR="00701126" w:rsidRPr="006D55FF" w:rsidRDefault="002C28EE" w:rsidP="00234F16">
      <w:pPr>
        <w:widowControl w:val="0"/>
        <w:topLinePunct/>
        <w:ind w:firstLineChars="200"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回归是</w:t>
      </w:r>
      <w:r w:rsidR="00D775BB" w:rsidRPr="006D55FF">
        <w:rPr>
          <w:rFonts w:eastAsia="方正博雅宋_GBK"/>
          <w:color w:val="000000"/>
          <w:kern w:val="2"/>
          <w:sz w:val="20"/>
        </w:rPr>
        <w:t>一种</w:t>
      </w:r>
      <w:r w:rsidRPr="006D55FF">
        <w:rPr>
          <w:rFonts w:eastAsia="方正博雅宋_GBK"/>
          <w:color w:val="000000"/>
          <w:kern w:val="2"/>
          <w:sz w:val="20"/>
        </w:rPr>
        <w:t>监督学习任务，</w:t>
      </w:r>
      <w:r w:rsidR="006156DB" w:rsidRPr="006D55FF">
        <w:rPr>
          <w:rFonts w:eastAsia="方正博雅宋_GBK"/>
          <w:color w:val="000000"/>
          <w:kern w:val="2"/>
          <w:sz w:val="20"/>
        </w:rPr>
        <w:t>给定</w:t>
      </w:r>
      <w:r w:rsidR="00E12EDA" w:rsidRPr="006D55FF">
        <w:rPr>
          <w:rFonts w:eastAsia="方正博雅宋_GBK"/>
          <w:color w:val="000000"/>
          <w:kern w:val="2"/>
          <w:sz w:val="20"/>
        </w:rPr>
        <w:t>带标签的</w:t>
      </w:r>
      <w:r w:rsidRPr="006D55FF">
        <w:rPr>
          <w:rFonts w:eastAsia="方正博雅宋_GBK"/>
          <w:color w:val="000000"/>
          <w:kern w:val="2"/>
          <w:sz w:val="20"/>
        </w:rPr>
        <w:t>训练数据</w:t>
      </w:r>
      <w:r w:rsidRPr="006D55FF">
        <w:rPr>
          <w:rFonts w:eastAsia="方正博雅宋_GBK"/>
          <w:color w:val="000000"/>
          <w:kern w:val="2"/>
          <w:sz w:val="2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D=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{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,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  <m:sSubSup>
          <m:sSub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}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i=1</m:t>
            </m:r>
          </m:sub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N</m:t>
            </m:r>
          </m:sup>
        </m:sSubSup>
      </m:oMath>
      <w:r w:rsidRPr="006D55FF">
        <w:rPr>
          <w:rFonts w:eastAsia="方正博雅宋_GBK"/>
          <w:color w:val="000000"/>
          <w:kern w:val="2"/>
          <w:sz w:val="20"/>
        </w:rPr>
        <w:t>，其中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N</m:t>
        </m:r>
      </m:oMath>
      <w:r w:rsidRPr="006D55FF">
        <w:rPr>
          <w:rFonts w:eastAsia="方正博雅宋_GBK"/>
          <w:color w:val="000000"/>
          <w:kern w:val="2"/>
          <w:sz w:val="20"/>
        </w:rPr>
        <w:t>为样本数目，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sSub>
              <m:sSub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OLS</m:t>
                </m:r>
              </m:sub>
            </m:sSub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 xml:space="preserve">∈ </m:t>
        </m:r>
      </m:oMath>
      <w:r w:rsidR="00360F2D" w:rsidRPr="00DA09C8">
        <w:rPr>
          <w:rFonts w:ascii="Euclid Math One" w:eastAsia="方正博雅宋_GBK" w:hAnsi="Euclid Math One"/>
          <w:color w:val="000000"/>
          <w:kern w:val="2"/>
          <w:sz w:val="20"/>
        </w:rPr>
        <w:t>X</w:t>
      </w:r>
      <w:r w:rsidRPr="006D55FF">
        <w:rPr>
          <w:rFonts w:eastAsia="方正博雅宋_GBK"/>
          <w:color w:val="000000"/>
          <w:kern w:val="2"/>
          <w:sz w:val="20"/>
        </w:rPr>
        <w:t>为第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i</m:t>
        </m:r>
      </m:oMath>
      <w:r w:rsidRPr="006D55FF">
        <w:rPr>
          <w:rFonts w:eastAsia="方正博雅宋_GBK"/>
          <w:color w:val="000000"/>
          <w:kern w:val="2"/>
          <w:sz w:val="20"/>
        </w:rPr>
        <w:t>个样本的输入特征，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∈</m:t>
        </m:r>
      </m:oMath>
      <w:r w:rsidR="00360F2D" w:rsidRPr="00DA09C8">
        <w:rPr>
          <w:rFonts w:ascii="Euclid Math One" w:eastAsia="方正博雅宋_GBK" w:hAnsi="Euclid Math One"/>
          <w:color w:val="000000"/>
          <w:kern w:val="2"/>
          <w:sz w:val="20"/>
        </w:rPr>
        <w:t>Y</w:t>
      </w:r>
      <w:r w:rsidR="00E12EDA" w:rsidRPr="006D55FF">
        <w:rPr>
          <w:rFonts w:eastAsia="方正博雅宋_GBK"/>
          <w:color w:val="000000"/>
          <w:kern w:val="2"/>
          <w:sz w:val="20"/>
        </w:rPr>
        <w:t>为对应的</w:t>
      </w:r>
      <w:r w:rsidRPr="006D55FF">
        <w:rPr>
          <w:rFonts w:eastAsia="方正博雅宋_GBK"/>
          <w:color w:val="000000"/>
          <w:kern w:val="2"/>
          <w:sz w:val="20"/>
        </w:rPr>
        <w:t>输出</w:t>
      </w:r>
      <w:r w:rsidR="00E12EDA" w:rsidRPr="006D55FF">
        <w:rPr>
          <w:rFonts w:eastAsia="方正博雅宋_GBK"/>
          <w:color w:val="000000"/>
          <w:kern w:val="2"/>
          <w:sz w:val="20"/>
        </w:rPr>
        <w:t>、</w:t>
      </w:r>
      <w:r w:rsidRPr="006D55FF">
        <w:rPr>
          <w:rFonts w:eastAsia="方正博雅宋_GBK"/>
          <w:color w:val="000000"/>
          <w:kern w:val="2"/>
          <w:sz w:val="20"/>
        </w:rPr>
        <w:t>响应</w:t>
      </w:r>
      <w:r w:rsidR="00E12EDA" w:rsidRPr="006D55FF">
        <w:rPr>
          <w:rFonts w:eastAsia="方正博雅宋_GBK"/>
          <w:color w:val="000000"/>
          <w:kern w:val="2"/>
          <w:sz w:val="20"/>
        </w:rPr>
        <w:t>或标签</w:t>
      </w:r>
      <w:r w:rsidRPr="006D55FF">
        <w:rPr>
          <w:rFonts w:eastAsia="方正博雅宋_GBK"/>
          <w:color w:val="000000"/>
          <w:kern w:val="2"/>
          <w:sz w:val="20"/>
        </w:rPr>
        <w:t>，</w:t>
      </w:r>
      <w:r w:rsidR="00396E6F" w:rsidRPr="006D55FF">
        <w:rPr>
          <w:rFonts w:eastAsia="方正博雅宋_GBK"/>
          <w:color w:val="000000"/>
          <w:kern w:val="2"/>
          <w:sz w:val="20"/>
        </w:rPr>
        <w:t xml:space="preserve"> </w:t>
      </w:r>
      <w:r w:rsidR="00396E6F" w:rsidRPr="00F11EF2">
        <w:rPr>
          <w:rFonts w:ascii="Euclid Math One" w:eastAsia="方正博雅宋_GBK" w:hAnsi="Euclid Math One"/>
          <w:color w:val="000000"/>
          <w:kern w:val="2"/>
          <w:sz w:val="20"/>
        </w:rPr>
        <w:t>Y</w:t>
      </w:r>
      <m:oMath>
        <m:r>
          <m:rPr>
            <m:scr m:val="double-struck"/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 xml:space="preserve"> =R</m:t>
        </m:r>
      </m:oMath>
      <w:r w:rsidR="00396E6F" w:rsidRPr="006D55FF">
        <w:rPr>
          <w:rFonts w:eastAsia="方正博雅宋_GBK"/>
          <w:color w:val="000000"/>
          <w:kern w:val="2"/>
          <w:sz w:val="20"/>
        </w:rPr>
        <w:t>。回归</w:t>
      </w:r>
      <w:r w:rsidRPr="006D55FF">
        <w:rPr>
          <w:rFonts w:eastAsia="方正博雅宋_GBK"/>
          <w:color w:val="000000"/>
          <w:kern w:val="2"/>
          <w:sz w:val="20"/>
        </w:rPr>
        <w:t>的目标是学习一个从输入</w:t>
      </w:r>
      <w:r w:rsidR="00396E6F" w:rsidRPr="00F11EF2">
        <w:rPr>
          <w:rFonts w:ascii="Euclid Math One" w:eastAsia="方正博雅宋_GBK" w:hAnsi="Euclid Math One"/>
          <w:color w:val="000000"/>
          <w:kern w:val="2"/>
          <w:sz w:val="20"/>
        </w:rPr>
        <w:t>X</w:t>
      </w:r>
      <w:r w:rsidRPr="006D55FF">
        <w:rPr>
          <w:rFonts w:eastAsia="方正博雅宋_GBK"/>
          <w:color w:val="000000"/>
          <w:kern w:val="2"/>
          <w:sz w:val="20"/>
        </w:rPr>
        <w:t>到输出</w:t>
      </w:r>
      <w:r w:rsidR="00396E6F" w:rsidRPr="00F11EF2">
        <w:rPr>
          <w:rFonts w:ascii="Euclid Math One" w:eastAsia="方正博雅宋_GBK" w:hAnsi="Euclid Math One"/>
          <w:color w:val="000000"/>
          <w:kern w:val="2"/>
          <w:sz w:val="20"/>
        </w:rPr>
        <w:t>Y</w:t>
      </w:r>
      <w:r w:rsidRPr="006D55FF">
        <w:rPr>
          <w:rFonts w:eastAsia="方正博雅宋_GBK"/>
          <w:color w:val="000000"/>
          <w:kern w:val="2"/>
          <w:sz w:val="20"/>
        </w:rPr>
        <w:t>的映射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f</m:t>
        </m:r>
      </m:oMath>
      <w:r w:rsidRPr="006D55FF">
        <w:rPr>
          <w:rFonts w:eastAsia="方正博雅宋_GBK"/>
          <w:color w:val="000000"/>
          <w:kern w:val="2"/>
          <w:sz w:val="20"/>
        </w:rPr>
        <w:t>，并根据该模型，对新的测试数据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Pr="006D55FF">
        <w:rPr>
          <w:rFonts w:eastAsia="方正博雅宋_GBK"/>
          <w:color w:val="000000"/>
          <w:kern w:val="2"/>
          <w:sz w:val="20"/>
        </w:rPr>
        <w:t>，预测其对应的响应：</w:t>
      </w:r>
      <m:oMath>
        <m:acc>
          <m:acc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acc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</m:acc>
        <m:r>
          <w:rPr>
            <w:rFonts w:ascii="Cambria Math" w:eastAsia="方正博雅宋_GBK" w:hAnsi="Cambria Math"/>
            <w:color w:val="000000"/>
            <w:kern w:val="2"/>
            <w:sz w:val="20"/>
          </w:rPr>
          <m:t>=f(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Pr="006D55FF">
        <w:rPr>
          <w:rFonts w:eastAsia="方正博雅宋_GBK"/>
          <w:color w:val="000000"/>
          <w:kern w:val="2"/>
          <w:sz w:val="20"/>
        </w:rPr>
        <w:t>。</w:t>
      </w:r>
    </w:p>
    <w:p w14:paraId="15674B74" w14:textId="05A27E76" w:rsidR="00701126" w:rsidRPr="006D55FF" w:rsidRDefault="002C28EE" w:rsidP="006D55FF">
      <w:pPr>
        <w:widowControl w:val="0"/>
        <w:topLinePunct/>
        <w:ind w:firstLineChars="200"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若映射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f</m:t>
        </m:r>
      </m:oMath>
      <w:r w:rsidRPr="006D55FF">
        <w:rPr>
          <w:rFonts w:eastAsia="方正博雅宋_GBK"/>
          <w:color w:val="000000"/>
          <w:kern w:val="2"/>
          <w:sz w:val="20"/>
        </w:rPr>
        <w:t>是一个线性函数，即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A82C83" w14:paraId="3A96D994" w14:textId="77777777">
        <w:tc>
          <w:tcPr>
            <w:tcW w:w="7208" w:type="dxa"/>
            <w:vAlign w:val="center"/>
          </w:tcPr>
          <w:p w14:paraId="36C661E1" w14:textId="77777777" w:rsidR="00701126" w:rsidRPr="00A82C83" w:rsidRDefault="002C28EE" w:rsidP="00A17A7D">
            <w:pPr>
              <w:snapToGrid w:val="0"/>
              <w:ind w:firstLine="4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x,w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883" w:type="dxa"/>
            <w:vAlign w:val="center"/>
          </w:tcPr>
          <w:p w14:paraId="73A5CC2D" w14:textId="77777777" w:rsidR="00701126" w:rsidRPr="00A82C83" w:rsidRDefault="002C28EE">
            <w:pPr>
              <w:pStyle w:val="affb"/>
              <w:snapToGrid w:val="0"/>
              <w:rPr>
                <w:szCs w:val="20"/>
              </w:rPr>
            </w:pPr>
            <w:r w:rsidRPr="00A82C83">
              <w:rPr>
                <w:rFonts w:hint="eastAsia"/>
                <w:szCs w:val="20"/>
              </w:rPr>
              <w:t>（</w:t>
            </w:r>
            <w:r w:rsidRPr="00A82C83">
              <w:rPr>
                <w:rFonts w:hint="eastAsia"/>
                <w:szCs w:val="20"/>
              </w:rPr>
              <w:t>2-1</w:t>
            </w:r>
            <w:r w:rsidRPr="00A82C83">
              <w:rPr>
                <w:rFonts w:hint="eastAsia"/>
                <w:szCs w:val="20"/>
              </w:rPr>
              <w:t>）</w:t>
            </w:r>
          </w:p>
        </w:tc>
      </w:tr>
    </w:tbl>
    <w:p w14:paraId="4825C6BA" w14:textId="02667B21" w:rsidR="00701126" w:rsidRPr="006D55FF" w:rsidRDefault="002C28EE" w:rsidP="006D55FF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我们称之为线性回归模型，其中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Pr="006D55FF">
        <w:rPr>
          <w:rFonts w:eastAsia="方正博雅宋_GBK"/>
          <w:color w:val="000000"/>
          <w:kern w:val="2"/>
          <w:sz w:val="20"/>
        </w:rPr>
        <w:t>为线性回归</w:t>
      </w:r>
      <w:r w:rsidR="00E12EDA" w:rsidRPr="006D55FF">
        <w:rPr>
          <w:rFonts w:eastAsia="方正博雅宋_GBK" w:hint="eastAsia"/>
          <w:color w:val="000000"/>
          <w:kern w:val="2"/>
          <w:sz w:val="20"/>
        </w:rPr>
        <w:t>模型中各特征的回归</w:t>
      </w:r>
      <w:r w:rsidRPr="006D55FF">
        <w:rPr>
          <w:rFonts w:eastAsia="方正博雅宋_GBK"/>
          <w:color w:val="000000"/>
          <w:kern w:val="2"/>
          <w:sz w:val="20"/>
        </w:rPr>
        <w:t>系数</w:t>
      </w:r>
      <w:r w:rsidR="00E12EDA" w:rsidRPr="006D55FF">
        <w:rPr>
          <w:rFonts w:eastAsia="方正博雅宋_GBK" w:hint="eastAsia"/>
          <w:color w:val="000000"/>
          <w:kern w:val="2"/>
          <w:sz w:val="20"/>
        </w:rPr>
        <w:t>或权重</w:t>
      </w:r>
      <w:r w:rsidRPr="006D55FF">
        <w:rPr>
          <w:rFonts w:eastAsia="方正博雅宋_GBK"/>
          <w:color w:val="000000"/>
          <w:kern w:val="2"/>
          <w:sz w:val="20"/>
        </w:rPr>
        <w:t>，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b</m:t>
        </m:r>
      </m:oMath>
      <w:r w:rsidRPr="006D55FF">
        <w:rPr>
          <w:rFonts w:eastAsia="方正博雅宋_GBK"/>
          <w:color w:val="000000"/>
          <w:kern w:val="2"/>
          <w:sz w:val="20"/>
        </w:rPr>
        <w:t>为截距项。通常我们对输入向量进行增广，</w:t>
      </w:r>
      <w:r w:rsidR="00E12EDA" w:rsidRPr="006D55FF">
        <w:rPr>
          <w:rFonts w:eastAsia="方正博雅宋_GBK"/>
          <w:color w:val="000000"/>
          <w:kern w:val="2"/>
          <w:sz w:val="20"/>
        </w:rPr>
        <w:t>即增加</w:t>
      </w:r>
      <w:r w:rsidR="00E12EDA" w:rsidRPr="006D55FF">
        <w:rPr>
          <w:rFonts w:eastAsia="方正博雅宋_GBK"/>
          <w:color w:val="000000"/>
          <w:kern w:val="2"/>
          <w:sz w:val="20"/>
        </w:rPr>
        <w:t>1</w:t>
      </w:r>
      <w:r w:rsidR="00E12EDA" w:rsidRPr="006D55FF">
        <w:rPr>
          <w:rFonts w:eastAsia="方正博雅宋_GBK"/>
          <w:color w:val="000000"/>
          <w:kern w:val="2"/>
          <w:sz w:val="20"/>
        </w:rPr>
        <w:t>维常数</w:t>
      </w:r>
      <w:r w:rsidR="00E12EDA" w:rsidRPr="006D55FF">
        <w:rPr>
          <w:rFonts w:eastAsia="方正博雅宋_GBK"/>
          <w:color w:val="000000"/>
          <w:kern w:val="2"/>
          <w:sz w:val="20"/>
        </w:rPr>
        <w:t>1</w:t>
      </w:r>
      <w:r w:rsidR="00E12EDA" w:rsidRPr="006D55FF">
        <w:rPr>
          <w:rFonts w:eastAsia="方正博雅宋_GBK"/>
          <w:color w:val="000000"/>
          <w:kern w:val="2"/>
          <w:sz w:val="20"/>
        </w:rPr>
        <w:t>，</w:t>
      </w:r>
      <w:r w:rsidRPr="006D55FF">
        <w:rPr>
          <w:rFonts w:eastAsia="方正博雅宋_GBK"/>
          <w:color w:val="000000"/>
          <w:kern w:val="2"/>
          <w:sz w:val="20"/>
        </w:rPr>
        <w:t>得到增广后的输入特征向量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=(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,…,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D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,1</m:t>
        </m:r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</m:oMath>
      <w:r w:rsidRPr="006D55FF">
        <w:rPr>
          <w:rFonts w:eastAsia="方正博雅宋_GBK"/>
          <w:color w:val="000000"/>
          <w:kern w:val="2"/>
          <w:sz w:val="20"/>
        </w:rPr>
        <w:t>，</w:t>
      </w:r>
      <w:r w:rsidR="00E12EDA" w:rsidRPr="006D55FF">
        <w:rPr>
          <w:rFonts w:eastAsia="方正博雅宋_GBK" w:hint="eastAsia"/>
          <w:color w:val="000000"/>
          <w:kern w:val="2"/>
          <w:sz w:val="20"/>
        </w:rPr>
        <w:t>其中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D</m:t>
        </m:r>
      </m:oMath>
      <w:r w:rsidR="00E12EDA" w:rsidRPr="006D55FF">
        <w:rPr>
          <w:rFonts w:eastAsia="方正博雅宋_GBK" w:hint="eastAsia"/>
          <w:color w:val="000000"/>
          <w:kern w:val="2"/>
          <w:sz w:val="20"/>
        </w:rPr>
        <w:t>为输入特征的维度，</w:t>
      </w:r>
      <w:r w:rsidR="00A67240" w:rsidRPr="006D55FF">
        <w:rPr>
          <w:rFonts w:eastAsia="方正博雅宋_GBK"/>
          <w:color w:val="000000"/>
          <w:kern w:val="2"/>
          <w:sz w:val="20"/>
        </w:rPr>
        <w:t>这样截距</w:t>
      </w:r>
      <w:r w:rsidRPr="006D55FF">
        <w:rPr>
          <w:rFonts w:eastAsia="方正博雅宋_GBK"/>
          <w:color w:val="000000"/>
          <w:kern w:val="2"/>
          <w:sz w:val="20"/>
        </w:rPr>
        <w:t>与</w:t>
      </w:r>
      <w:r w:rsidR="00E12EDA" w:rsidRPr="006D55FF">
        <w:rPr>
          <w:rFonts w:eastAsia="方正博雅宋_GBK" w:hint="eastAsia"/>
          <w:color w:val="000000"/>
          <w:kern w:val="2"/>
          <w:sz w:val="20"/>
        </w:rPr>
        <w:t>各特征的回归系数可以</w:t>
      </w:r>
      <w:r w:rsidR="00E12EDA" w:rsidRPr="006D55FF">
        <w:rPr>
          <w:rFonts w:eastAsia="方正博雅宋_GBK"/>
          <w:color w:val="000000"/>
          <w:kern w:val="2"/>
          <w:sz w:val="20"/>
        </w:rPr>
        <w:t>统一处理。下面如无特别说明，</w:t>
      </w:r>
      <w:r w:rsidR="00E12EDA" w:rsidRPr="006D55FF">
        <w:rPr>
          <w:rFonts w:eastAsia="方正博雅宋_GBK" w:hint="eastAsia"/>
          <w:color w:val="000000"/>
          <w:kern w:val="2"/>
          <w:sz w:val="20"/>
        </w:rPr>
        <w:t>均</w:t>
      </w:r>
      <w:r w:rsidRPr="006D55FF">
        <w:rPr>
          <w:rFonts w:eastAsia="方正博雅宋_GBK"/>
          <w:color w:val="000000"/>
          <w:kern w:val="2"/>
          <w:sz w:val="20"/>
        </w:rPr>
        <w:t>假设向量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Pr="006D55FF">
        <w:rPr>
          <w:rFonts w:eastAsia="方正博雅宋_GBK"/>
          <w:color w:val="000000"/>
          <w:kern w:val="2"/>
          <w:sz w:val="20"/>
        </w:rPr>
        <w:t>包含常量</w:t>
      </w:r>
      <w:r w:rsidRPr="006D55FF">
        <w:rPr>
          <w:rFonts w:eastAsia="方正博雅宋_GBK"/>
          <w:color w:val="000000"/>
          <w:kern w:val="2"/>
          <w:sz w:val="20"/>
        </w:rPr>
        <w:t>1</w:t>
      </w:r>
      <w:r w:rsidR="006B3F3A" w:rsidRPr="006D55FF">
        <w:rPr>
          <w:rFonts w:eastAsia="方正博雅宋_GBK" w:hint="eastAsia"/>
          <w:color w:val="000000"/>
          <w:kern w:val="2"/>
          <w:sz w:val="20"/>
        </w:rPr>
        <w:t>，</w:t>
      </w:r>
      <w:r w:rsidRPr="006D55FF">
        <w:rPr>
          <w:rFonts w:eastAsia="方正博雅宋_GBK"/>
          <w:color w:val="000000"/>
          <w:kern w:val="2"/>
          <w:sz w:val="20"/>
        </w:rPr>
        <w:t>这样模型简写成：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A82C83" w14:paraId="27F9277F" w14:textId="77777777">
        <w:tc>
          <w:tcPr>
            <w:tcW w:w="7208" w:type="dxa"/>
            <w:vAlign w:val="center"/>
          </w:tcPr>
          <w:p w14:paraId="6C459DBE" w14:textId="77777777" w:rsidR="00701126" w:rsidRPr="00A82C83" w:rsidRDefault="002C28EE" w:rsidP="00A17A7D">
            <w:pPr>
              <w:snapToGrid w:val="0"/>
              <w:ind w:firstLine="4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。</m:t>
                </m:r>
              </m:oMath>
            </m:oMathPara>
          </w:p>
        </w:tc>
        <w:tc>
          <w:tcPr>
            <w:tcW w:w="883" w:type="dxa"/>
            <w:vAlign w:val="center"/>
          </w:tcPr>
          <w:p w14:paraId="45C16980" w14:textId="77777777" w:rsidR="00701126" w:rsidRPr="00A82C83" w:rsidRDefault="002C28EE">
            <w:pPr>
              <w:pStyle w:val="affb"/>
              <w:snapToGrid w:val="0"/>
              <w:rPr>
                <w:szCs w:val="20"/>
              </w:rPr>
            </w:pPr>
            <w:r w:rsidRPr="00A82C83">
              <w:rPr>
                <w:rFonts w:hint="eastAsia"/>
                <w:szCs w:val="20"/>
              </w:rPr>
              <w:t>（</w:t>
            </w:r>
            <w:r w:rsidRPr="00A82C83">
              <w:rPr>
                <w:rFonts w:hint="eastAsia"/>
                <w:szCs w:val="20"/>
              </w:rPr>
              <w:t>2-2</w:t>
            </w:r>
            <w:r w:rsidRPr="00A82C83">
              <w:rPr>
                <w:rFonts w:hint="eastAsia"/>
                <w:szCs w:val="20"/>
              </w:rPr>
              <w:t>）</w:t>
            </w:r>
          </w:p>
        </w:tc>
      </w:tr>
    </w:tbl>
    <w:p w14:paraId="1C6CFE5E" w14:textId="77777777" w:rsidR="00701126" w:rsidRPr="006D55FF" w:rsidRDefault="002C28EE" w:rsidP="006D55FF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本章我们主要讨论线性回归模型，后续会学习更复杂的非线性</w:t>
      </w:r>
      <w:r w:rsidR="00A17A7D" w:rsidRPr="006D55FF">
        <w:rPr>
          <w:rFonts w:eastAsia="方正博雅宋_GBK" w:hint="eastAsia"/>
          <w:color w:val="000000"/>
          <w:kern w:val="2"/>
          <w:sz w:val="20"/>
        </w:rPr>
        <w:t>回归</w:t>
      </w:r>
      <w:r w:rsidRPr="006D55FF">
        <w:rPr>
          <w:rFonts w:eastAsia="方正博雅宋_GBK"/>
          <w:color w:val="000000"/>
          <w:kern w:val="2"/>
          <w:sz w:val="20"/>
        </w:rPr>
        <w:t>模型。</w:t>
      </w:r>
    </w:p>
    <w:p w14:paraId="1C671DB7" w14:textId="6444716B" w:rsidR="00701126" w:rsidRPr="006D55FF" w:rsidRDefault="002C28EE" w:rsidP="006D55FF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例</w:t>
      </w:r>
      <w:r w:rsidR="00A17A7D" w:rsidRPr="006D55FF">
        <w:rPr>
          <w:rFonts w:eastAsia="方正博雅宋_GBK" w:hint="eastAsia"/>
          <w:color w:val="000000"/>
          <w:kern w:val="2"/>
          <w:sz w:val="20"/>
        </w:rPr>
        <w:t>2-1</w:t>
      </w:r>
      <w:r w:rsidRPr="006D55FF">
        <w:rPr>
          <w:rFonts w:eastAsia="方正博雅宋_GBK"/>
          <w:color w:val="000000"/>
          <w:kern w:val="2"/>
          <w:sz w:val="20"/>
        </w:rPr>
        <w:t>：</w:t>
      </w:r>
      <w:r w:rsidR="00CE122B" w:rsidRPr="006D55FF">
        <w:rPr>
          <w:rFonts w:eastAsia="方正博雅宋_GBK" w:hint="eastAsia"/>
          <w:color w:val="000000"/>
          <w:kern w:val="2"/>
          <w:sz w:val="20"/>
        </w:rPr>
        <w:t>基于广告费用的产品</w:t>
      </w:r>
      <w:r w:rsidR="00A62DDD" w:rsidRPr="006D55FF">
        <w:rPr>
          <w:rFonts w:eastAsia="方正博雅宋_GBK" w:hint="eastAsia"/>
          <w:color w:val="000000"/>
          <w:kern w:val="2"/>
          <w:sz w:val="20"/>
        </w:rPr>
        <w:t>销</w:t>
      </w:r>
      <w:r w:rsidR="00667382" w:rsidRPr="006D55FF">
        <w:rPr>
          <w:rFonts w:eastAsia="方正博雅宋_GBK" w:hint="eastAsia"/>
          <w:color w:val="000000"/>
          <w:kern w:val="2"/>
          <w:sz w:val="20"/>
        </w:rPr>
        <w:t>量</w:t>
      </w:r>
      <w:r w:rsidRPr="006D55FF">
        <w:rPr>
          <w:rFonts w:eastAsia="方正博雅宋_GBK"/>
          <w:color w:val="000000"/>
          <w:kern w:val="2"/>
          <w:sz w:val="20"/>
        </w:rPr>
        <w:t>预测</w:t>
      </w:r>
    </w:p>
    <w:p w14:paraId="3AEBA67C" w14:textId="676EA64E" w:rsidR="00296B9D" w:rsidRPr="006D55FF" w:rsidRDefault="00A62DDD" w:rsidP="006D55FF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 w:hint="eastAsia"/>
          <w:color w:val="000000"/>
          <w:kern w:val="2"/>
          <w:sz w:val="20"/>
        </w:rPr>
        <w:t>我们</w:t>
      </w:r>
      <w:r w:rsidR="008917CF" w:rsidRPr="006D55FF">
        <w:rPr>
          <w:rFonts w:eastAsia="方正博雅宋_GBK" w:hint="eastAsia"/>
          <w:color w:val="000000"/>
          <w:kern w:val="2"/>
          <w:sz w:val="20"/>
        </w:rPr>
        <w:t>分析广告</w:t>
      </w:r>
      <w:r w:rsidR="00F85BDB" w:rsidRPr="006D55FF">
        <w:rPr>
          <w:rFonts w:eastAsia="方正博雅宋_GBK" w:hint="eastAsia"/>
          <w:color w:val="000000"/>
          <w:kern w:val="2"/>
          <w:sz w:val="20"/>
        </w:rPr>
        <w:t>费用</w:t>
      </w:r>
      <w:r w:rsidR="0033258B" w:rsidRPr="006D55FF">
        <w:rPr>
          <w:rFonts w:eastAsia="方正博雅宋_GBK" w:hint="eastAsia"/>
          <w:color w:val="000000"/>
          <w:kern w:val="2"/>
          <w:sz w:val="20"/>
        </w:rPr>
        <w:t>对商品</w:t>
      </w:r>
      <w:r w:rsidRPr="006D55FF">
        <w:rPr>
          <w:rFonts w:eastAsia="方正博雅宋_GBK" w:hint="eastAsia"/>
          <w:color w:val="000000"/>
          <w:kern w:val="2"/>
          <w:sz w:val="20"/>
        </w:rPr>
        <w:t>销量的影响</w:t>
      </w:r>
      <w:r w:rsidR="00F62681" w:rsidRPr="006D55FF">
        <w:rPr>
          <w:rFonts w:eastAsia="方正博雅宋_GBK" w:hint="eastAsia"/>
          <w:color w:val="000000"/>
          <w:kern w:val="2"/>
          <w:sz w:val="20"/>
        </w:rPr>
        <w:t>。数据集</w:t>
      </w:r>
      <w:r w:rsidR="00D90310" w:rsidRPr="006D55FF">
        <w:rPr>
          <w:rFonts w:eastAsia="方正博雅宋_GBK" w:hint="eastAsia"/>
          <w:color w:val="000000"/>
          <w:kern w:val="2"/>
          <w:sz w:val="20"/>
        </w:rPr>
        <w:t>包含</w:t>
      </w:r>
      <w:r w:rsidR="00F62681" w:rsidRPr="006D55FF">
        <w:rPr>
          <w:rFonts w:eastAsia="方正博雅宋_GBK" w:hint="eastAsia"/>
          <w:color w:val="000000"/>
          <w:kern w:val="2"/>
          <w:sz w:val="20"/>
        </w:rPr>
        <w:t>200</w:t>
      </w:r>
      <w:r w:rsidR="00F62681" w:rsidRPr="006D55FF">
        <w:rPr>
          <w:rFonts w:eastAsia="方正博雅宋_GBK" w:hint="eastAsia"/>
          <w:color w:val="000000"/>
          <w:kern w:val="2"/>
          <w:sz w:val="20"/>
        </w:rPr>
        <w:t>个样本，每个样本包括</w:t>
      </w:r>
      <w:r w:rsidR="00F62681" w:rsidRPr="006D55FF">
        <w:rPr>
          <w:rFonts w:eastAsia="方正博雅宋_GBK" w:hint="eastAsia"/>
          <w:color w:val="000000"/>
          <w:kern w:val="2"/>
          <w:sz w:val="20"/>
        </w:rPr>
        <w:t>3</w:t>
      </w:r>
      <w:r w:rsidR="00824F9F" w:rsidRPr="006D55FF">
        <w:rPr>
          <w:rFonts w:eastAsia="方正博雅宋_GBK" w:hint="eastAsia"/>
          <w:color w:val="000000"/>
          <w:kern w:val="2"/>
          <w:sz w:val="20"/>
        </w:rPr>
        <w:t>个输入特征（</w:t>
      </w:r>
      <w:r w:rsidR="00F62681" w:rsidRPr="006D55FF">
        <w:rPr>
          <w:rFonts w:eastAsia="方正博雅宋_GBK" w:hint="eastAsia"/>
          <w:color w:val="000000"/>
          <w:kern w:val="2"/>
          <w:sz w:val="20"/>
        </w:rPr>
        <w:t>电视</w:t>
      </w:r>
      <w:r w:rsidR="00A67240" w:rsidRPr="006D55FF">
        <w:rPr>
          <w:rFonts w:eastAsia="方正博雅宋_GBK" w:hint="eastAsia"/>
          <w:color w:val="000000"/>
          <w:kern w:val="2"/>
          <w:sz w:val="20"/>
        </w:rPr>
        <w:t>广告费用</w:t>
      </w:r>
      <m:oMath>
        <m:r>
          <m:rPr>
            <m:sty m:val="p"/>
          </m:rPr>
          <w:rPr>
            <w:rFonts w:ascii="Cambria Math" w:eastAsia="方正博雅宋_GBK" w:hAnsi="Cambria Math" w:hint="eastAsia"/>
            <w:color w:val="000000"/>
            <w:kern w:val="2"/>
            <w:sz w:val="20"/>
          </w:rPr>
          <m:t>TV</m:t>
        </m:r>
      </m:oMath>
      <w:r w:rsidR="00F62681" w:rsidRPr="006D55FF">
        <w:rPr>
          <w:rFonts w:eastAsia="方正博雅宋_GBK" w:hint="eastAsia"/>
          <w:color w:val="000000"/>
          <w:kern w:val="2"/>
          <w:sz w:val="20"/>
        </w:rPr>
        <w:t>、广播媒体</w:t>
      </w:r>
      <w:r w:rsidR="00A67240" w:rsidRPr="006D55FF">
        <w:rPr>
          <w:rFonts w:eastAsia="方正博雅宋_GBK" w:hint="eastAsia"/>
          <w:color w:val="000000"/>
          <w:kern w:val="2"/>
          <w:sz w:val="20"/>
        </w:rPr>
        <w:t>广告费用</w:t>
      </w:r>
      <m:oMath>
        <m:r>
          <m:rPr>
            <m:sty m:val="p"/>
          </m:rPr>
          <w:rPr>
            <w:rFonts w:ascii="Cambria Math" w:eastAsia="方正博雅宋_GBK" w:hAnsi="Cambria Math" w:hint="eastAsia"/>
            <w:color w:val="000000"/>
            <w:kern w:val="2"/>
            <w:sz w:val="20"/>
          </w:rPr>
          <m:t>radio</m:t>
        </m:r>
      </m:oMath>
      <w:r w:rsidR="00F62681" w:rsidRPr="006D55FF">
        <w:rPr>
          <w:rFonts w:eastAsia="方正博雅宋_GBK"/>
          <w:color w:val="000000"/>
          <w:kern w:val="2"/>
          <w:sz w:val="20"/>
        </w:rPr>
        <w:t>和报纸媒体上的</w:t>
      </w:r>
      <w:r w:rsidR="00A67240" w:rsidRPr="006D55FF">
        <w:rPr>
          <w:rFonts w:eastAsia="方正博雅宋_GBK" w:hint="eastAsia"/>
          <w:color w:val="000000"/>
          <w:kern w:val="2"/>
          <w:sz w:val="20"/>
        </w:rPr>
        <w:t>广告</w:t>
      </w:r>
      <w:r w:rsidR="00F62681" w:rsidRPr="006D55FF">
        <w:rPr>
          <w:rFonts w:eastAsia="方正博雅宋_GBK" w:hint="eastAsia"/>
          <w:color w:val="000000"/>
          <w:kern w:val="2"/>
          <w:sz w:val="20"/>
        </w:rPr>
        <w:t>费用</w:t>
      </w:r>
      <m:oMath>
        <m:r>
          <m:rPr>
            <m:sty m:val="p"/>
          </m:rPr>
          <w:rPr>
            <w:rFonts w:ascii="Cambria Math" w:eastAsia="方正博雅宋_GBK" w:hAnsi="Cambria Math" w:hint="eastAsia"/>
            <w:color w:val="000000"/>
            <w:kern w:val="2"/>
            <w:sz w:val="20"/>
          </w:rPr>
          <m:t>newspaper</m:t>
        </m:r>
      </m:oMath>
      <w:r w:rsidR="00824F9F" w:rsidRPr="006D55FF">
        <w:rPr>
          <w:rFonts w:eastAsia="方正博雅宋_GBK" w:hint="eastAsia"/>
          <w:color w:val="000000"/>
          <w:kern w:val="2"/>
          <w:sz w:val="20"/>
        </w:rPr>
        <w:t>）</w:t>
      </w:r>
      <w:r w:rsidR="00F62681" w:rsidRPr="006D55FF">
        <w:rPr>
          <w:rFonts w:eastAsia="方正博雅宋_GBK" w:hint="eastAsia"/>
          <w:color w:val="000000"/>
          <w:kern w:val="2"/>
          <w:sz w:val="20"/>
        </w:rPr>
        <w:t>，</w:t>
      </w:r>
      <w:r w:rsidR="00824F9F" w:rsidRPr="006D55FF">
        <w:rPr>
          <w:rFonts w:eastAsia="方正博雅宋_GBK" w:hint="eastAsia"/>
          <w:color w:val="000000"/>
          <w:kern w:val="2"/>
          <w:sz w:val="20"/>
        </w:rPr>
        <w:t>和</w:t>
      </w:r>
      <w:r w:rsidR="00F62681" w:rsidRPr="006D55FF">
        <w:rPr>
          <w:rFonts w:eastAsia="方正博雅宋_GBK" w:hint="eastAsia"/>
          <w:color w:val="000000"/>
          <w:kern w:val="2"/>
          <w:sz w:val="20"/>
        </w:rPr>
        <w:t>响应变量</w:t>
      </w:r>
      <w:r w:rsidR="00824F9F" w:rsidRPr="006D55FF">
        <w:rPr>
          <w:rFonts w:eastAsia="方正博雅宋_GBK" w:hint="eastAsia"/>
          <w:color w:val="000000"/>
          <w:kern w:val="2"/>
          <w:sz w:val="20"/>
        </w:rPr>
        <w:t>（</w:t>
      </w:r>
      <w:r w:rsidR="00F62681" w:rsidRPr="006D55FF">
        <w:rPr>
          <w:rFonts w:eastAsia="方正博雅宋_GBK" w:hint="eastAsia"/>
          <w:color w:val="000000"/>
          <w:kern w:val="2"/>
          <w:sz w:val="20"/>
        </w:rPr>
        <w:t>商品</w:t>
      </w:r>
      <w:r w:rsidR="00F62681" w:rsidRPr="006D55FF">
        <w:rPr>
          <w:rFonts w:eastAsia="方正博雅宋_GBK"/>
          <w:color w:val="000000"/>
          <w:kern w:val="2"/>
          <w:sz w:val="20"/>
        </w:rPr>
        <w:t>销量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sales</m:t>
        </m:r>
      </m:oMath>
      <w:r w:rsidR="00824F9F" w:rsidRPr="006D55FF">
        <w:rPr>
          <w:rFonts w:eastAsia="方正博雅宋_GBK" w:hint="eastAsia"/>
          <w:color w:val="000000"/>
          <w:kern w:val="2"/>
          <w:sz w:val="20"/>
        </w:rPr>
        <w:t>）</w:t>
      </w:r>
      <w:r w:rsidR="00F62681" w:rsidRPr="006D55FF">
        <w:rPr>
          <w:rFonts w:eastAsia="方正博雅宋_GBK"/>
          <w:color w:val="000000"/>
          <w:kern w:val="2"/>
          <w:sz w:val="20"/>
        </w:rPr>
        <w:t>。</w:t>
      </w:r>
      <w:r w:rsidR="00A67240" w:rsidRPr="006D55FF">
        <w:rPr>
          <w:rFonts w:eastAsia="方正博雅宋_GBK" w:hint="eastAsia"/>
          <w:color w:val="000000"/>
          <w:kern w:val="2"/>
          <w:sz w:val="20"/>
        </w:rPr>
        <w:t>商品销量为连续值，因此这是一个回归</w:t>
      </w:r>
      <w:r w:rsidR="00F62681" w:rsidRPr="006D55FF">
        <w:rPr>
          <w:rFonts w:eastAsia="方正博雅宋_GBK" w:hint="eastAsia"/>
          <w:color w:val="000000"/>
          <w:kern w:val="2"/>
          <w:sz w:val="20"/>
        </w:rPr>
        <w:t>问题</w:t>
      </w:r>
      <w:r w:rsidRPr="006D55FF">
        <w:rPr>
          <w:rFonts w:eastAsia="方正博雅宋_GBK" w:hint="eastAsia"/>
          <w:color w:val="000000"/>
          <w:kern w:val="2"/>
          <w:sz w:val="20"/>
        </w:rPr>
        <w:t>。</w:t>
      </w:r>
      <w:r w:rsidR="00D816DC" w:rsidRPr="006D55FF">
        <w:rPr>
          <w:rFonts w:eastAsia="方正博雅宋_GBK" w:hint="eastAsia"/>
          <w:color w:val="000000"/>
          <w:kern w:val="2"/>
          <w:sz w:val="20"/>
        </w:rPr>
        <w:t>数据集的前</w:t>
      </w:r>
      <w:r w:rsidR="00D816DC" w:rsidRPr="006D55FF">
        <w:rPr>
          <w:rFonts w:eastAsia="方正博雅宋_GBK" w:hint="eastAsia"/>
          <w:color w:val="000000"/>
          <w:kern w:val="2"/>
          <w:sz w:val="20"/>
        </w:rPr>
        <w:t>5</w:t>
      </w:r>
      <w:r w:rsidR="00D816DC" w:rsidRPr="006D55FF">
        <w:rPr>
          <w:rFonts w:eastAsia="方正博雅宋_GBK" w:hint="eastAsia"/>
          <w:color w:val="000000"/>
          <w:kern w:val="2"/>
          <w:sz w:val="20"/>
        </w:rPr>
        <w:t>条记录如表</w:t>
      </w:r>
      <w:r w:rsidR="00D816DC" w:rsidRPr="006D55FF">
        <w:rPr>
          <w:rFonts w:eastAsia="方正博雅宋_GBK" w:hint="eastAsia"/>
          <w:color w:val="000000"/>
          <w:kern w:val="2"/>
          <w:sz w:val="20"/>
        </w:rPr>
        <w:t>2-1</w:t>
      </w:r>
      <w:r w:rsidR="00D816DC" w:rsidRPr="006D55FF">
        <w:rPr>
          <w:rFonts w:eastAsia="方正博雅宋_GBK" w:hint="eastAsia"/>
          <w:color w:val="000000"/>
          <w:kern w:val="2"/>
          <w:sz w:val="20"/>
        </w:rPr>
        <w:t>所示。</w:t>
      </w:r>
    </w:p>
    <w:p w14:paraId="7D5EB4F1" w14:textId="191010B8" w:rsidR="00701126" w:rsidRPr="0050578B" w:rsidRDefault="00290AE6" w:rsidP="0050578B">
      <w:pPr>
        <w:ind w:firstLine="400"/>
        <w:jc w:val="center"/>
        <w:rPr>
          <w:rFonts w:ascii="Cambria Math" w:eastAsia="方正博雅宋_GBK" w:hAnsi="Cambria Math"/>
          <w:kern w:val="2"/>
          <w:sz w:val="14"/>
          <w:szCs w:val="14"/>
        </w:rPr>
      </w:pPr>
      <w:r w:rsidRPr="0050578B">
        <w:rPr>
          <w:rFonts w:ascii="Cambria Math" w:eastAsia="方正博雅宋_GBK" w:hAnsi="Cambria Math" w:hint="eastAsia"/>
          <w:kern w:val="2"/>
          <w:sz w:val="14"/>
          <w:szCs w:val="14"/>
        </w:rPr>
        <w:t>表</w:t>
      </w:r>
      <w:r w:rsidRPr="0050578B">
        <w:rPr>
          <w:rFonts w:ascii="Cambria Math" w:eastAsia="方正博雅宋_GBK" w:hAnsi="Cambria Math" w:hint="eastAsia"/>
          <w:kern w:val="2"/>
          <w:sz w:val="14"/>
          <w:szCs w:val="14"/>
        </w:rPr>
        <w:t xml:space="preserve">2-1 </w:t>
      </w:r>
      <w:r w:rsidR="00733597" w:rsidRPr="0050578B">
        <w:rPr>
          <w:rFonts w:ascii="Cambria Math" w:eastAsia="方正博雅宋_GBK" w:hAnsi="Cambria Math" w:hint="eastAsia"/>
          <w:kern w:val="2"/>
          <w:sz w:val="14"/>
          <w:szCs w:val="14"/>
        </w:rPr>
        <w:t>广告</w:t>
      </w:r>
      <w:r w:rsidR="00824F9F">
        <w:rPr>
          <w:rFonts w:ascii="Cambria Math" w:eastAsia="方正博雅宋_GBK" w:hAnsi="Cambria Math" w:hint="eastAsia"/>
          <w:kern w:val="2"/>
          <w:sz w:val="14"/>
          <w:szCs w:val="14"/>
        </w:rPr>
        <w:t>数据集</w:t>
      </w:r>
      <w:r w:rsidR="00F07DFB" w:rsidRPr="0050578B">
        <w:rPr>
          <w:rFonts w:ascii="Cambria Math" w:eastAsia="方正博雅宋_GBK" w:hAnsi="Cambria Math" w:hint="eastAsia"/>
          <w:kern w:val="2"/>
          <w:sz w:val="14"/>
          <w:szCs w:val="14"/>
        </w:rPr>
        <w:t>前</w:t>
      </w:r>
      <w:r w:rsidR="00F07DFB" w:rsidRPr="0050578B">
        <w:rPr>
          <w:rFonts w:ascii="Cambria Math" w:eastAsia="方正博雅宋_GBK" w:hAnsi="Cambria Math" w:hint="eastAsia"/>
          <w:kern w:val="2"/>
          <w:sz w:val="14"/>
          <w:szCs w:val="14"/>
        </w:rPr>
        <w:t>5</w:t>
      </w:r>
      <w:r w:rsidR="0028776F" w:rsidRPr="0050578B">
        <w:rPr>
          <w:rFonts w:ascii="Cambria Math" w:eastAsia="方正博雅宋_GBK" w:hAnsi="Cambria Math" w:hint="eastAsia"/>
          <w:kern w:val="2"/>
          <w:sz w:val="14"/>
          <w:szCs w:val="14"/>
        </w:rPr>
        <w:t>条记录</w:t>
      </w:r>
    </w:p>
    <w:p w14:paraId="35506FD9" w14:textId="77777777" w:rsidR="00701126" w:rsidRDefault="00DB1D58">
      <w:pPr>
        <w:pStyle w:val="aff"/>
        <w:ind w:firstLine="40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A81AD76" wp14:editId="1C3CAA37">
            <wp:simplePos x="0" y="0"/>
            <wp:positionH relativeFrom="column">
              <wp:posOffset>1505585</wp:posOffset>
            </wp:positionH>
            <wp:positionV relativeFrom="paragraph">
              <wp:posOffset>68580</wp:posOffset>
            </wp:positionV>
            <wp:extent cx="2321560" cy="1141095"/>
            <wp:effectExtent l="0" t="0" r="0" b="190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ead_Advertis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F99B1" w14:textId="509BC6F0" w:rsidR="00D816DC" w:rsidRPr="006D55FF" w:rsidRDefault="00D816DC" w:rsidP="006D55FF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bookmarkStart w:id="3" w:name="header-n174"/>
      <w:bookmarkEnd w:id="3"/>
      <w:r w:rsidRPr="006D55FF">
        <w:rPr>
          <w:rFonts w:eastAsia="方正博雅宋_GBK" w:hint="eastAsia"/>
          <w:color w:val="000000"/>
          <w:kern w:val="2"/>
          <w:sz w:val="20"/>
        </w:rPr>
        <w:t>我们</w:t>
      </w:r>
      <w:r w:rsidRPr="006D55FF">
        <w:rPr>
          <w:rFonts w:eastAsia="方正博雅宋_GBK"/>
          <w:color w:val="000000"/>
          <w:kern w:val="2"/>
          <w:sz w:val="20"/>
        </w:rPr>
        <w:t>采用线性回归模型来做</w:t>
      </w:r>
      <w:r w:rsidRPr="006D55FF">
        <w:rPr>
          <w:rFonts w:eastAsia="方正博雅宋_GBK" w:hint="eastAsia"/>
          <w:color w:val="000000"/>
          <w:kern w:val="2"/>
          <w:sz w:val="20"/>
        </w:rPr>
        <w:t>商品</w:t>
      </w:r>
      <w:r w:rsidRPr="006D55FF">
        <w:rPr>
          <w:rFonts w:eastAsia="方正博雅宋_GBK"/>
          <w:color w:val="000000"/>
          <w:kern w:val="2"/>
          <w:sz w:val="20"/>
        </w:rPr>
        <w:t>销量预测，</w:t>
      </w:r>
      <w:r w:rsidRPr="006D55FF">
        <w:rPr>
          <w:rFonts w:eastAsia="方正博雅宋_GBK" w:hint="eastAsia"/>
          <w:color w:val="000000"/>
          <w:kern w:val="2"/>
          <w:sz w:val="20"/>
        </w:rPr>
        <w:t>即</w:t>
      </w:r>
      <w:r w:rsidRPr="006D55FF">
        <w:rPr>
          <w:rFonts w:eastAsia="方正博雅宋_GBK"/>
          <w:color w:val="000000"/>
          <w:kern w:val="2"/>
          <w:sz w:val="20"/>
        </w:rPr>
        <w:t>我们假设</w:t>
      </w:r>
      <w:r w:rsidRPr="006D55FF">
        <w:rPr>
          <w:rFonts w:eastAsia="方正博雅宋_GBK" w:hint="eastAsia"/>
          <w:color w:val="000000"/>
          <w:kern w:val="2"/>
          <w:sz w:val="20"/>
        </w:rPr>
        <w:t>商品在电视、广播媒体</w:t>
      </w:r>
      <w:r w:rsidRPr="006D55FF">
        <w:rPr>
          <w:rFonts w:eastAsia="方正博雅宋_GBK"/>
          <w:color w:val="000000"/>
          <w:kern w:val="2"/>
          <w:sz w:val="20"/>
        </w:rPr>
        <w:t>和报纸媒体上的广告</w:t>
      </w:r>
      <w:r w:rsidRPr="006D55FF">
        <w:rPr>
          <w:rFonts w:eastAsia="方正博雅宋_GBK" w:hint="eastAsia"/>
          <w:color w:val="000000"/>
          <w:kern w:val="2"/>
          <w:sz w:val="20"/>
        </w:rPr>
        <w:t>费用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Pr="006D55FF">
        <w:rPr>
          <w:rFonts w:eastAsia="方正博雅宋_GBK"/>
          <w:color w:val="000000"/>
          <w:kern w:val="2"/>
          <w:sz w:val="20"/>
        </w:rPr>
        <w:t>与</w:t>
      </w:r>
      <w:r w:rsidRPr="006D55FF">
        <w:rPr>
          <w:rFonts w:eastAsia="方正博雅宋_GBK" w:hint="eastAsia"/>
          <w:color w:val="000000"/>
          <w:kern w:val="2"/>
          <w:sz w:val="20"/>
        </w:rPr>
        <w:t>商品</w:t>
      </w:r>
      <w:r w:rsidRPr="006D55FF">
        <w:rPr>
          <w:rFonts w:eastAsia="方正博雅宋_GBK"/>
          <w:color w:val="000000"/>
          <w:kern w:val="2"/>
          <w:sz w:val="20"/>
        </w:rPr>
        <w:t>销量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</m:oMath>
      <w:r w:rsidRPr="006D55FF">
        <w:rPr>
          <w:rFonts w:eastAsia="方正博雅宋_GBK"/>
          <w:color w:val="000000"/>
          <w:kern w:val="2"/>
          <w:sz w:val="20"/>
        </w:rPr>
        <w:t>之间的关系为：</w:t>
      </w:r>
    </w:p>
    <w:p w14:paraId="42180E8A" w14:textId="77777777" w:rsidR="00D816DC" w:rsidRPr="00A82C83" w:rsidRDefault="00D816DC" w:rsidP="00D816DC">
      <w:pPr>
        <w:jc w:val="center"/>
        <w:rPr>
          <w:sz w:val="20"/>
        </w:rPr>
      </w:pPr>
      <m:oMath>
        <m:r>
          <w:rPr>
            <w:rFonts w:ascii="Cambria Math" w:hAnsi="Cambria Math"/>
            <w:sz w:val="20"/>
          </w:rPr>
          <m:t>y=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x</m:t>
        </m:r>
        <m:r>
          <w:rPr>
            <w:rFonts w:ascii="Cambria Math" w:hAnsi="Cambria Math"/>
            <w:sz w:val="20"/>
          </w:rPr>
          <m:t>+b=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j=1</m:t>
            </m:r>
          </m:sub>
          <m:sup>
            <m:r>
              <w:rPr>
                <w:rFonts w:ascii="Cambria Math" w:hAnsi="Cambria Math"/>
                <w:sz w:val="20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j</m:t>
            </m:r>
          </m:sub>
        </m:sSub>
        <m:r>
          <w:rPr>
            <w:rFonts w:ascii="Cambria Math" w:hAnsi="Cambria Math"/>
            <w:sz w:val="20"/>
          </w:rPr>
          <m:t>+b</m:t>
        </m:r>
      </m:oMath>
      <w:r w:rsidRPr="00A82C83">
        <w:rPr>
          <w:sz w:val="20"/>
        </w:rPr>
        <w:t>，</w:t>
      </w:r>
    </w:p>
    <w:p w14:paraId="2FF2ABE9" w14:textId="1193476D" w:rsidR="00D816DC" w:rsidRPr="006D55FF" w:rsidRDefault="00D816DC" w:rsidP="006D55FF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其中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b</m:t>
        </m:r>
      </m:oMath>
      <w:r w:rsidRPr="006D55FF">
        <w:rPr>
          <w:rFonts w:eastAsia="方正博雅宋_GBK"/>
          <w:color w:val="000000"/>
          <w:kern w:val="2"/>
          <w:sz w:val="20"/>
        </w:rPr>
        <w:t>为截距项，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,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,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3</m:t>
            </m:r>
          </m:sub>
        </m:sSub>
      </m:oMath>
      <w:r w:rsidRPr="006D55FF">
        <w:rPr>
          <w:rFonts w:eastAsia="方正博雅宋_GBK"/>
          <w:color w:val="000000"/>
          <w:kern w:val="2"/>
          <w:sz w:val="20"/>
        </w:rPr>
        <w:t>分别为</w:t>
      </w:r>
      <w:r w:rsidRPr="006D55FF">
        <w:rPr>
          <w:rFonts w:eastAsia="方正博雅宋_GBK"/>
          <w:color w:val="000000"/>
          <w:kern w:val="2"/>
          <w:sz w:val="20"/>
        </w:rPr>
        <w:t>3</w:t>
      </w:r>
      <w:r w:rsidRPr="006D55FF">
        <w:rPr>
          <w:rFonts w:eastAsia="方正博雅宋_GBK"/>
          <w:color w:val="000000"/>
          <w:kern w:val="2"/>
          <w:sz w:val="20"/>
        </w:rPr>
        <w:t>维特征对应的</w:t>
      </w:r>
      <w:r w:rsidRPr="006D55FF">
        <w:rPr>
          <w:rFonts w:eastAsia="方正博雅宋_GBK" w:hint="eastAsia"/>
          <w:color w:val="000000"/>
          <w:kern w:val="2"/>
          <w:sz w:val="20"/>
        </w:rPr>
        <w:t>回归系数或</w:t>
      </w:r>
      <w:r w:rsidRPr="006D55FF">
        <w:rPr>
          <w:rFonts w:eastAsia="方正博雅宋_GBK"/>
          <w:color w:val="000000"/>
          <w:kern w:val="2"/>
          <w:sz w:val="20"/>
        </w:rPr>
        <w:t>权重。</w:t>
      </w:r>
    </w:p>
    <w:p w14:paraId="0BB9D314" w14:textId="49CB9D34" w:rsidR="00CA61C7" w:rsidRPr="006D55FF" w:rsidRDefault="00B53CE8" w:rsidP="006D55FF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 w:hint="eastAsia"/>
          <w:color w:val="000000"/>
          <w:kern w:val="2"/>
          <w:sz w:val="20"/>
        </w:rPr>
        <w:t>从</w:t>
      </w:r>
      <w:r w:rsidR="00A82C83" w:rsidRPr="006D55FF">
        <w:rPr>
          <w:rFonts w:eastAsia="方正博雅宋_GBK" w:hint="eastAsia"/>
          <w:color w:val="000000"/>
          <w:kern w:val="2"/>
          <w:sz w:val="20"/>
        </w:rPr>
        <w:t>数据集</w:t>
      </w:r>
      <w:r w:rsidRPr="006D55FF">
        <w:rPr>
          <w:rFonts w:eastAsia="方正博雅宋_GBK" w:hint="eastAsia"/>
          <w:color w:val="000000"/>
          <w:kern w:val="2"/>
          <w:sz w:val="20"/>
        </w:rPr>
        <w:t>中随机选取其中</w:t>
      </w:r>
      <w:r w:rsidRPr="006D55FF">
        <w:rPr>
          <w:rFonts w:eastAsia="方正博雅宋_GBK" w:hint="eastAsia"/>
          <w:color w:val="000000"/>
          <w:kern w:val="2"/>
          <w:sz w:val="20"/>
        </w:rPr>
        <w:t>80%</w:t>
      </w:r>
      <w:r w:rsidRPr="006D55FF">
        <w:rPr>
          <w:rFonts w:eastAsia="方正博雅宋_GBK" w:hint="eastAsia"/>
          <w:color w:val="000000"/>
          <w:kern w:val="2"/>
          <w:sz w:val="20"/>
        </w:rPr>
        <w:t>作为训练数据，训练最小二乘</w:t>
      </w:r>
      <w:r w:rsidR="009A1D3F" w:rsidRPr="006D55FF">
        <w:rPr>
          <w:rFonts w:eastAsia="方正博雅宋_GBK" w:hint="eastAsia"/>
          <w:color w:val="000000"/>
          <w:kern w:val="2"/>
          <w:sz w:val="20"/>
        </w:rPr>
        <w:t>线性</w:t>
      </w:r>
      <w:r w:rsidRPr="006D55FF">
        <w:rPr>
          <w:rFonts w:eastAsia="方正博雅宋_GBK" w:hint="eastAsia"/>
          <w:color w:val="000000"/>
          <w:kern w:val="2"/>
          <w:sz w:val="20"/>
        </w:rPr>
        <w:t>回归模型</w:t>
      </w:r>
      <w:r w:rsidR="00A82C83" w:rsidRPr="006D55FF">
        <w:rPr>
          <w:rFonts w:eastAsia="方正博雅宋_GBK" w:hint="eastAsia"/>
          <w:color w:val="000000"/>
          <w:kern w:val="2"/>
          <w:sz w:val="20"/>
        </w:rPr>
        <w:t>。代码如下</w:t>
      </w:r>
      <w:r w:rsidR="00CA61C7" w:rsidRPr="006D55FF">
        <w:rPr>
          <w:rFonts w:eastAsia="方正博雅宋_GBK" w:hint="eastAsia"/>
          <w:color w:val="000000"/>
          <w:kern w:val="2"/>
          <w:sz w:val="20"/>
        </w:rPr>
        <w:t>：</w:t>
      </w:r>
    </w:p>
    <w:p w14:paraId="72E35A0A" w14:textId="77777777" w:rsidR="00DB14B6" w:rsidRDefault="00DB14B6" w:rsidP="00DB14B6">
      <w:pPr>
        <w:pStyle w:val="afff8"/>
        <w:ind w:leftChars="59" w:left="142" w:right="144" w:firstLineChars="12" w:firstLine="22"/>
      </w:pPr>
      <w:r>
        <w:t>#</w:t>
      </w:r>
      <w:r>
        <w:t>导入</w:t>
      </w:r>
      <w:r>
        <w:t>pandas</w:t>
      </w:r>
      <w:r>
        <w:t>工具包</w:t>
      </w:r>
    </w:p>
    <w:p w14:paraId="17021F2E" w14:textId="77777777" w:rsidR="00DB14B6" w:rsidRDefault="00DB14B6" w:rsidP="00DB14B6">
      <w:pPr>
        <w:pStyle w:val="afff8"/>
        <w:ind w:leftChars="59" w:left="142" w:right="144" w:firstLineChars="12" w:firstLine="22"/>
        <w:rPr>
          <w:i/>
        </w:rPr>
      </w:pPr>
      <w:r>
        <w:t xml:space="preserve">import pandas as </w:t>
      </w:r>
      <w:proofErr w:type="spellStart"/>
      <w:r>
        <w:t>pd</w:t>
      </w:r>
      <w:proofErr w:type="spellEnd"/>
      <w:r>
        <w:rPr>
          <w:i/>
        </w:rPr>
        <w:t xml:space="preserve"> </w:t>
      </w:r>
    </w:p>
    <w:p w14:paraId="4772F0C4" w14:textId="77777777" w:rsidR="00DB14B6" w:rsidRDefault="00DB14B6" w:rsidP="00DB14B6">
      <w:pPr>
        <w:pStyle w:val="afff8"/>
        <w:ind w:leftChars="59" w:left="142" w:right="144" w:firstLineChars="12" w:firstLine="22"/>
      </w:pPr>
      <w:r>
        <w:rPr>
          <w:rFonts w:hint="eastAsia"/>
        </w:rPr>
        <w:t>#</w:t>
      </w:r>
      <w:r>
        <w:rPr>
          <w:rFonts w:hint="eastAsia"/>
        </w:rPr>
        <w:t>读取数据</w:t>
      </w:r>
    </w:p>
    <w:p w14:paraId="1F8B6CDE" w14:textId="77777777" w:rsidR="00DB14B6" w:rsidRDefault="00DB14B6" w:rsidP="00DB14B6">
      <w:pPr>
        <w:pStyle w:val="afff8"/>
        <w:ind w:leftChars="59" w:left="142" w:right="144" w:firstLineChars="12" w:firstLine="22"/>
      </w:pPr>
      <w:proofErr w:type="spellStart"/>
      <w:r>
        <w:t>dpath</w:t>
      </w:r>
      <w:proofErr w:type="spellEnd"/>
      <w:r>
        <w:t xml:space="preserve"> = </w:t>
      </w:r>
      <w:proofErr w:type="gramStart"/>
      <w:r>
        <w:t>"..</w:t>
      </w:r>
      <w:proofErr w:type="gramEnd"/>
      <w:r>
        <w:t>/data/"</w:t>
      </w:r>
    </w:p>
    <w:p w14:paraId="42DC3613" w14:textId="77777777" w:rsidR="00DB14B6" w:rsidRDefault="00DB14B6" w:rsidP="00DB14B6">
      <w:pPr>
        <w:pStyle w:val="afff8"/>
        <w:ind w:leftChars="59" w:left="142" w:right="144" w:firstLineChars="12" w:firstLine="22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dpath</w:t>
      </w:r>
      <w:proofErr w:type="spellEnd"/>
      <w:r>
        <w:t xml:space="preserve"> + "Advertising.csv")</w:t>
      </w:r>
    </w:p>
    <w:p w14:paraId="15133DF0" w14:textId="77777777" w:rsidR="00CA61C7" w:rsidRPr="00CA61C7" w:rsidRDefault="00CA61C7" w:rsidP="00CA61C7">
      <w:pPr>
        <w:pStyle w:val="afff8"/>
        <w:ind w:leftChars="59" w:left="142" w:right="144" w:firstLineChars="12" w:firstLine="22"/>
      </w:pPr>
      <w:r w:rsidRPr="00CA61C7">
        <w:rPr>
          <w:rFonts w:hint="eastAsia"/>
        </w:rPr>
        <w:t xml:space="preserve"># </w:t>
      </w:r>
      <w:r w:rsidRPr="00CA61C7">
        <w:rPr>
          <w:rFonts w:hint="eastAsia"/>
        </w:rPr>
        <w:t>从原始数据中分离输入特征</w:t>
      </w:r>
      <w:r w:rsidRPr="00CA61C7">
        <w:rPr>
          <w:rFonts w:hint="eastAsia"/>
        </w:rPr>
        <w:t>x</w:t>
      </w:r>
      <w:r w:rsidRPr="00CA61C7">
        <w:rPr>
          <w:rFonts w:hint="eastAsia"/>
        </w:rPr>
        <w:t>和输出</w:t>
      </w:r>
      <w:r w:rsidRPr="00CA61C7">
        <w:rPr>
          <w:rFonts w:hint="eastAsia"/>
        </w:rPr>
        <w:t>y</w:t>
      </w:r>
    </w:p>
    <w:p w14:paraId="1E3BDB29" w14:textId="77777777" w:rsidR="00CA61C7" w:rsidRPr="00CA61C7" w:rsidRDefault="00CA61C7" w:rsidP="00CA61C7">
      <w:pPr>
        <w:pStyle w:val="afff8"/>
        <w:ind w:leftChars="59" w:left="142" w:right="144" w:firstLineChars="12" w:firstLine="22"/>
      </w:pPr>
      <w:r w:rsidRPr="00CA61C7">
        <w:t xml:space="preserve">y = </w:t>
      </w:r>
      <w:proofErr w:type="spellStart"/>
      <w:r w:rsidRPr="00CA61C7">
        <w:t>df</w:t>
      </w:r>
      <w:proofErr w:type="spellEnd"/>
      <w:r w:rsidRPr="00CA61C7">
        <w:t>['sales']</w:t>
      </w:r>
    </w:p>
    <w:p w14:paraId="7953657E" w14:textId="77777777" w:rsidR="00CA61C7" w:rsidRDefault="00CA61C7" w:rsidP="00135806">
      <w:pPr>
        <w:pStyle w:val="afff8"/>
        <w:ind w:leftChars="59" w:left="142" w:right="144" w:firstLineChars="12" w:firstLine="22"/>
      </w:pPr>
      <w:r w:rsidRPr="00CA61C7">
        <w:lastRenderedPageBreak/>
        <w:t xml:space="preserve">X = </w:t>
      </w:r>
      <w:proofErr w:type="spellStart"/>
      <w:proofErr w:type="gramStart"/>
      <w:r w:rsidRPr="00CA61C7">
        <w:t>df.drop</w:t>
      </w:r>
      <w:proofErr w:type="spellEnd"/>
      <w:proofErr w:type="gramEnd"/>
      <w:r w:rsidRPr="00CA61C7">
        <w:t>(['sales', 'Unnamed: 0'], axis = 1)</w:t>
      </w:r>
    </w:p>
    <w:p w14:paraId="0F699C6C" w14:textId="77777777" w:rsidR="00CA61C7" w:rsidRDefault="00CA61C7" w:rsidP="00CA61C7">
      <w:pPr>
        <w:pStyle w:val="afff8"/>
        <w:ind w:leftChars="59" w:left="142" w:right="144" w:firstLineChars="12" w:firstLine="22"/>
      </w:pPr>
      <w:r>
        <w:rPr>
          <w:rFonts w:hint="eastAsia"/>
        </w:rPr>
        <w:t>#</w:t>
      </w:r>
      <w:r>
        <w:rPr>
          <w:rFonts w:hint="eastAsia"/>
        </w:rPr>
        <w:t>将数据分割训练数据与测试数据，随机采样</w:t>
      </w:r>
      <w:r>
        <w:rPr>
          <w:rFonts w:hint="eastAsia"/>
        </w:rPr>
        <w:t>20%</w:t>
      </w:r>
      <w:r>
        <w:rPr>
          <w:rFonts w:hint="eastAsia"/>
        </w:rPr>
        <w:t>的数据构建测试样本，其余作为训练样本</w:t>
      </w:r>
    </w:p>
    <w:p w14:paraId="61A28245" w14:textId="77777777" w:rsidR="00CA61C7" w:rsidRDefault="00CA61C7" w:rsidP="00CA61C7">
      <w:pPr>
        <w:pStyle w:val="afff8"/>
        <w:ind w:leftChars="59" w:left="142" w:right="144" w:firstLineChars="12" w:firstLine="22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26C8342" w14:textId="77777777" w:rsidR="00CA61C7" w:rsidRDefault="00CA61C7" w:rsidP="00135806">
      <w:pPr>
        <w:pStyle w:val="afff8"/>
        <w:ind w:leftChars="59" w:left="142" w:right="144" w:firstLineChars="0" w:firstLine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random_state</w:t>
      </w:r>
      <w:proofErr w:type="spellEnd"/>
      <w:r>
        <w:t xml:space="preserve">=33, </w:t>
      </w:r>
      <w:proofErr w:type="spellStart"/>
      <w:r>
        <w:t>test_size</w:t>
      </w:r>
      <w:proofErr w:type="spellEnd"/>
      <w:r>
        <w:t>=0.2)</w:t>
      </w:r>
    </w:p>
    <w:p w14:paraId="07F44DED" w14:textId="77777777" w:rsidR="00CA61C7" w:rsidRDefault="00CA61C7" w:rsidP="00CA61C7">
      <w:pPr>
        <w:pStyle w:val="afff8"/>
        <w:ind w:leftChars="59" w:left="142" w:right="144" w:firstLineChars="12" w:firstLine="22"/>
      </w:pPr>
      <w:r>
        <w:rPr>
          <w:rFonts w:hint="eastAsia"/>
        </w:rPr>
        <w:t xml:space="preserve"># </w:t>
      </w:r>
      <w:r>
        <w:rPr>
          <w:rFonts w:hint="eastAsia"/>
        </w:rPr>
        <w:t>最小二乘线性回归</w:t>
      </w:r>
    </w:p>
    <w:p w14:paraId="425E337F" w14:textId="77777777" w:rsidR="00CA61C7" w:rsidRDefault="00CA61C7" w:rsidP="00135806">
      <w:pPr>
        <w:pStyle w:val="afff8"/>
        <w:ind w:leftChars="59" w:left="142" w:right="144" w:firstLineChars="12" w:firstLine="22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2EA6408" w14:textId="77777777" w:rsidR="00CA61C7" w:rsidRDefault="00815D9C" w:rsidP="00CA61C7">
      <w:pPr>
        <w:pStyle w:val="afff8"/>
        <w:ind w:leftChars="59" w:left="142" w:right="144" w:firstLineChars="12" w:firstLine="22"/>
      </w:pPr>
      <w:r>
        <w:rPr>
          <w:rFonts w:hint="eastAsia"/>
        </w:rPr>
        <w:t># 1</w:t>
      </w:r>
      <w:r w:rsidR="00CA61C7">
        <w:rPr>
          <w:rFonts w:hint="eastAsia"/>
        </w:rPr>
        <w:t>使用默认配置初始化学习器实例</w:t>
      </w:r>
    </w:p>
    <w:p w14:paraId="650C5907" w14:textId="77777777" w:rsidR="00CA61C7" w:rsidRDefault="00CA61C7" w:rsidP="00135806">
      <w:pPr>
        <w:pStyle w:val="afff8"/>
        <w:ind w:leftChars="59" w:left="142" w:right="144" w:firstLineChars="12" w:firstLine="22"/>
      </w:pPr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25C03E62" w14:textId="77777777" w:rsidR="00CA61C7" w:rsidRDefault="00815D9C" w:rsidP="00CA61C7">
      <w:pPr>
        <w:pStyle w:val="afff8"/>
        <w:ind w:leftChars="59" w:left="142" w:right="144" w:firstLineChars="12" w:firstLine="22"/>
      </w:pPr>
      <w:r>
        <w:rPr>
          <w:rFonts w:hint="eastAsia"/>
        </w:rPr>
        <w:t># 2</w:t>
      </w:r>
      <w:r w:rsidR="00CA61C7">
        <w:rPr>
          <w:rFonts w:hint="eastAsia"/>
        </w:rPr>
        <w:t>用训练数据训练模型参数</w:t>
      </w:r>
    </w:p>
    <w:p w14:paraId="5B25EB19" w14:textId="77777777" w:rsidR="00CA61C7" w:rsidRDefault="00CA61C7" w:rsidP="00CA61C7">
      <w:pPr>
        <w:pStyle w:val="afff8"/>
        <w:ind w:leftChars="59" w:left="142" w:right="144" w:firstLineChars="12" w:firstLine="22"/>
      </w:pPr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8B91272" w14:textId="77777777" w:rsidR="00B53CE8" w:rsidRPr="006D55FF" w:rsidRDefault="00CA61C7" w:rsidP="006D55FF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 w:hint="eastAsia"/>
          <w:color w:val="000000"/>
          <w:kern w:val="2"/>
          <w:sz w:val="20"/>
        </w:rPr>
        <w:t>得到的</w:t>
      </w:r>
      <w:r w:rsidR="007A1826" w:rsidRPr="006D55FF">
        <w:rPr>
          <w:rFonts w:eastAsia="方正博雅宋_GBK" w:hint="eastAsia"/>
          <w:color w:val="000000"/>
          <w:kern w:val="2"/>
          <w:sz w:val="20"/>
        </w:rPr>
        <w:t>最小二乘线性回归</w:t>
      </w:r>
      <w:r w:rsidRPr="006D55FF">
        <w:rPr>
          <w:rFonts w:eastAsia="方正博雅宋_GBK" w:hint="eastAsia"/>
          <w:color w:val="000000"/>
          <w:kern w:val="2"/>
          <w:sz w:val="20"/>
        </w:rPr>
        <w:t>模型</w:t>
      </w:r>
      <w:r w:rsidR="00B53CE8" w:rsidRPr="006D55FF">
        <w:rPr>
          <w:rFonts w:eastAsia="方正博雅宋_GBK" w:hint="eastAsia"/>
          <w:color w:val="000000"/>
          <w:kern w:val="2"/>
          <w:sz w:val="20"/>
        </w:rPr>
        <w:t>为：</w:t>
      </w:r>
    </w:p>
    <w:p w14:paraId="4F057CA0" w14:textId="77777777" w:rsidR="005B1963" w:rsidRPr="0077412B" w:rsidRDefault="00B53CE8" w:rsidP="005B1963">
      <w:pPr>
        <w:jc w:val="center"/>
        <w:rPr>
          <w:rFonts w:ascii="Cambria Math" w:hAnsi="Cambria Math"/>
          <w:i/>
          <w:sz w:val="20"/>
        </w:rPr>
      </w:pPr>
      <m:oMath>
        <m:r>
          <w:rPr>
            <w:rFonts w:ascii="Cambria Math" w:hAnsi="Cambria Math"/>
            <w:sz w:val="20"/>
          </w:rPr>
          <m:t>y=0.046520×</m:t>
        </m:r>
        <m:r>
          <m:rPr>
            <m:sty m:val="p"/>
          </m:rPr>
          <w:rPr>
            <w:rFonts w:ascii="Cambria Math" w:hAnsi="Cambria Math"/>
            <w:sz w:val="20"/>
          </w:rPr>
          <m:t>TV</m:t>
        </m:r>
        <m:r>
          <w:rPr>
            <w:rFonts w:ascii="Cambria Math" w:hAnsi="Cambria Math"/>
            <w:sz w:val="20"/>
          </w:rPr>
          <m:t>+0.193133×</m:t>
        </m:r>
        <m:r>
          <m:rPr>
            <m:sty m:val="p"/>
          </m:rPr>
          <w:rPr>
            <w:rFonts w:ascii="Cambria Math" w:hAnsi="Cambria Math"/>
            <w:sz w:val="20"/>
          </w:rPr>
          <m:t>radio</m:t>
        </m:r>
        <m:r>
          <w:rPr>
            <w:rFonts w:ascii="Cambria Math" w:hAnsi="Cambria Math"/>
            <w:sz w:val="20"/>
          </w:rPr>
          <m:t>+0.001758×</m:t>
        </m:r>
        <m:r>
          <m:rPr>
            <m:sty m:val="p"/>
          </m:rPr>
          <w:rPr>
            <w:rFonts w:ascii="Cambria Math" w:hAnsi="Cambria Math"/>
            <w:sz w:val="20"/>
          </w:rPr>
          <m:t>newspaper</m:t>
        </m:r>
        <m:r>
          <w:rPr>
            <w:rFonts w:ascii="Cambria Math" w:hAnsi="Cambria Math"/>
            <w:sz w:val="20"/>
          </w:rPr>
          <m:t>+2.581906</m:t>
        </m:r>
      </m:oMath>
      <w:r w:rsidR="0040462A" w:rsidRPr="0077412B">
        <w:rPr>
          <w:rFonts w:ascii="Cambria Math" w:hAnsi="Cambria Math" w:hint="eastAsia"/>
          <w:sz w:val="20"/>
        </w:rPr>
        <w:t>。</w:t>
      </w:r>
    </w:p>
    <w:p w14:paraId="208ADE78" w14:textId="77777777" w:rsidR="007A1826" w:rsidRPr="006D55FF" w:rsidRDefault="0040462A" w:rsidP="006D55FF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 w:hint="eastAsia"/>
          <w:color w:val="000000"/>
          <w:kern w:val="2"/>
          <w:sz w:val="20"/>
        </w:rPr>
        <w:tab/>
      </w:r>
      <w:r w:rsidR="003221C5" w:rsidRPr="006D55FF">
        <w:rPr>
          <w:rFonts w:eastAsia="方正博雅宋_GBK" w:hint="eastAsia"/>
          <w:color w:val="000000"/>
          <w:kern w:val="2"/>
          <w:sz w:val="20"/>
        </w:rPr>
        <w:t>若</w:t>
      </w:r>
      <w:r w:rsidRPr="006D55FF">
        <w:rPr>
          <w:rFonts w:eastAsia="方正博雅宋_GBK" w:hint="eastAsia"/>
          <w:color w:val="000000"/>
          <w:kern w:val="2"/>
          <w:sz w:val="20"/>
        </w:rPr>
        <w:t>采用</w:t>
      </w:r>
      <w:r w:rsidR="009A1D3F" w:rsidRPr="006D55FF">
        <w:rPr>
          <w:rFonts w:eastAsia="方正博雅宋_GBK" w:hint="eastAsia"/>
          <w:color w:val="000000"/>
          <w:kern w:val="2"/>
          <w:sz w:val="20"/>
        </w:rPr>
        <w:t>L1</w:t>
      </w:r>
      <w:r w:rsidR="009A1D3F" w:rsidRPr="006D55FF">
        <w:rPr>
          <w:rFonts w:eastAsia="方正博雅宋_GBK" w:hint="eastAsia"/>
          <w:color w:val="000000"/>
          <w:kern w:val="2"/>
          <w:sz w:val="20"/>
        </w:rPr>
        <w:t>正则的线性回归模型</w:t>
      </w:r>
      <w:r w:rsidR="00D45CE1" w:rsidRPr="006D55FF">
        <w:rPr>
          <w:rFonts w:eastAsia="方正博雅宋_GBK" w:hint="eastAsia"/>
          <w:color w:val="000000"/>
          <w:kern w:val="2"/>
          <w:sz w:val="20"/>
        </w:rPr>
        <w:t>，代码如下</w:t>
      </w:r>
      <w:r w:rsidR="007A1826" w:rsidRPr="006D55FF">
        <w:rPr>
          <w:rFonts w:eastAsia="方正博雅宋_GBK" w:hint="eastAsia"/>
          <w:color w:val="000000"/>
          <w:kern w:val="2"/>
          <w:sz w:val="20"/>
        </w:rPr>
        <w:t>：</w:t>
      </w:r>
    </w:p>
    <w:p w14:paraId="0A855AFE" w14:textId="77777777" w:rsidR="00691CF6" w:rsidRDefault="00691CF6" w:rsidP="00691CF6">
      <w:pPr>
        <w:pStyle w:val="afff8"/>
        <w:ind w:leftChars="59" w:left="142" w:right="144" w:firstLineChars="12" w:firstLine="22"/>
      </w:pPr>
      <w:r>
        <w:rPr>
          <w:rFonts w:hint="eastAsia"/>
        </w:rPr>
        <w:t># L1</w:t>
      </w:r>
      <w:r>
        <w:rPr>
          <w:rFonts w:hint="eastAsia"/>
        </w:rPr>
        <w:t>正则的线性回归</w:t>
      </w:r>
      <w:r>
        <w:rPr>
          <w:rFonts w:hint="eastAsia"/>
        </w:rPr>
        <w:t>Lasso</w:t>
      </w:r>
    </w:p>
    <w:p w14:paraId="39007AFF" w14:textId="77777777" w:rsidR="00691CF6" w:rsidRDefault="00691CF6" w:rsidP="00D45CE1">
      <w:pPr>
        <w:pStyle w:val="afff8"/>
        <w:ind w:leftChars="59" w:left="142" w:right="144" w:firstLineChars="12" w:firstLine="22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LassoCV</w:t>
      </w:r>
      <w:proofErr w:type="spellEnd"/>
    </w:p>
    <w:p w14:paraId="627B4F5E" w14:textId="77777777" w:rsidR="00691CF6" w:rsidRDefault="00815D9C" w:rsidP="001F05D7">
      <w:pPr>
        <w:pStyle w:val="afff8"/>
        <w:ind w:leftChars="59" w:left="142" w:right="144" w:firstLineChars="12" w:firstLine="22"/>
      </w:pPr>
      <w:r>
        <w:rPr>
          <w:rFonts w:hint="eastAsia"/>
        </w:rPr>
        <w:t>#1</w:t>
      </w:r>
      <w:r w:rsidR="00691CF6">
        <w:rPr>
          <w:rFonts w:hint="eastAsia"/>
        </w:rPr>
        <w:t>设置超参数搜索范围（</w:t>
      </w:r>
      <w:r w:rsidR="001F05D7">
        <w:rPr>
          <w:rFonts w:hint="eastAsia"/>
        </w:rPr>
        <w:t>默认超参数搜索范围</w:t>
      </w:r>
      <w:r w:rsidR="00691CF6">
        <w:rPr>
          <w:rFonts w:hint="eastAsia"/>
        </w:rPr>
        <w:t>）</w:t>
      </w:r>
    </w:p>
    <w:p w14:paraId="2FA0B4F9" w14:textId="77777777" w:rsidR="00691CF6" w:rsidRDefault="00815D9C" w:rsidP="00691CF6">
      <w:pPr>
        <w:pStyle w:val="afff8"/>
        <w:ind w:leftChars="59" w:left="142" w:right="144" w:firstLineChars="12" w:firstLine="22"/>
      </w:pPr>
      <w:r>
        <w:rPr>
          <w:rFonts w:hint="eastAsia"/>
        </w:rPr>
        <w:t>#2</w:t>
      </w:r>
      <w:r w:rsidR="00691CF6">
        <w:rPr>
          <w:rFonts w:hint="eastAsia"/>
        </w:rPr>
        <w:t>生成</w:t>
      </w:r>
      <w:proofErr w:type="spellStart"/>
      <w:r w:rsidR="00691CF6">
        <w:rPr>
          <w:rFonts w:hint="eastAsia"/>
        </w:rPr>
        <w:t>LassoCV</w:t>
      </w:r>
      <w:proofErr w:type="spellEnd"/>
      <w:r w:rsidR="00691CF6">
        <w:rPr>
          <w:rFonts w:hint="eastAsia"/>
        </w:rPr>
        <w:t>实例（</w:t>
      </w:r>
      <w:r w:rsidR="001F05D7">
        <w:rPr>
          <w:rFonts w:hint="eastAsia"/>
        </w:rPr>
        <w:t>用交叉验证确定最佳超参数</w:t>
      </w:r>
      <w:r w:rsidR="00691CF6">
        <w:rPr>
          <w:rFonts w:hint="eastAsia"/>
        </w:rPr>
        <w:t>）</w:t>
      </w:r>
    </w:p>
    <w:p w14:paraId="434B768B" w14:textId="77777777" w:rsidR="00691CF6" w:rsidRDefault="00691CF6" w:rsidP="00D45CE1">
      <w:pPr>
        <w:pStyle w:val="afff8"/>
        <w:ind w:leftChars="59" w:left="142" w:right="144" w:firstLineChars="12" w:firstLine="22"/>
      </w:pPr>
      <w:r>
        <w:t xml:space="preserve">lasso = </w:t>
      </w:r>
      <w:proofErr w:type="spellStart"/>
      <w:proofErr w:type="gramStart"/>
      <w:r>
        <w:t>LassoCV</w:t>
      </w:r>
      <w:proofErr w:type="spellEnd"/>
      <w:r>
        <w:t>(</w:t>
      </w:r>
      <w:proofErr w:type="gramEnd"/>
      <w:r>
        <w:t xml:space="preserve">)  </w:t>
      </w:r>
    </w:p>
    <w:p w14:paraId="410F9447" w14:textId="77777777" w:rsidR="00691CF6" w:rsidRDefault="00815D9C" w:rsidP="00691CF6">
      <w:pPr>
        <w:pStyle w:val="afff8"/>
        <w:ind w:leftChars="59" w:left="142" w:right="144" w:firstLineChars="12" w:firstLine="22"/>
      </w:pPr>
      <w:r>
        <w:rPr>
          <w:rFonts w:hint="eastAsia"/>
        </w:rPr>
        <w:t>#3</w:t>
      </w:r>
      <w:r w:rsidR="00691CF6">
        <w:rPr>
          <w:rFonts w:hint="eastAsia"/>
        </w:rPr>
        <w:t>训练（内含</w:t>
      </w:r>
      <w:r w:rsidR="00691CF6">
        <w:rPr>
          <w:rFonts w:hint="eastAsia"/>
        </w:rPr>
        <w:t>CV</w:t>
      </w:r>
      <w:r w:rsidR="00691CF6">
        <w:rPr>
          <w:rFonts w:hint="eastAsia"/>
        </w:rPr>
        <w:t>）</w:t>
      </w:r>
    </w:p>
    <w:p w14:paraId="0DB84335" w14:textId="77777777" w:rsidR="00691CF6" w:rsidRDefault="00691CF6" w:rsidP="00691CF6">
      <w:pPr>
        <w:pStyle w:val="afff8"/>
        <w:ind w:leftChars="59" w:left="142" w:right="144" w:firstLineChars="12" w:firstLine="22"/>
      </w:pPr>
      <w:proofErr w:type="spellStart"/>
      <w:proofErr w:type="gramStart"/>
      <w:r>
        <w:t>lasso.fit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 </w:t>
      </w:r>
    </w:p>
    <w:p w14:paraId="70F712CE" w14:textId="77777777" w:rsidR="00203CEF" w:rsidRPr="006D55FF" w:rsidRDefault="00203CEF" w:rsidP="006D55FF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 w:hint="eastAsia"/>
          <w:color w:val="000000"/>
          <w:kern w:val="2"/>
          <w:sz w:val="20"/>
        </w:rPr>
        <w:t>得到的模型为：</w:t>
      </w:r>
    </w:p>
    <w:p w14:paraId="51995EC6" w14:textId="77777777" w:rsidR="0040462A" w:rsidRPr="00A82C83" w:rsidRDefault="0040462A" w:rsidP="0040462A">
      <w:pPr>
        <w:jc w:val="center"/>
        <w:rPr>
          <w:rFonts w:ascii="Cambria Math" w:hAnsi="Cambria Math"/>
          <w:i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y=0.046438×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TV</m:t>
        </m:r>
        <m:r>
          <w:rPr>
            <w:rFonts w:ascii="Cambria Math" w:hAnsi="Cambria Math"/>
            <w:sz w:val="20"/>
            <w:szCs w:val="20"/>
          </w:rPr>
          <m:t>+0.189649×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radio</m:t>
        </m:r>
        <m:r>
          <w:rPr>
            <w:rFonts w:ascii="Cambria Math" w:hAnsi="Cambria Math"/>
            <w:sz w:val="20"/>
            <w:szCs w:val="20"/>
          </w:rPr>
          <m:t>+0.000643×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newspaper</m:t>
        </m:r>
        <m:r>
          <w:rPr>
            <w:rFonts w:ascii="Cambria Math" w:hAnsi="Cambria Math"/>
            <w:sz w:val="20"/>
            <w:szCs w:val="20"/>
          </w:rPr>
          <m:t>+2.71827</m:t>
        </m:r>
      </m:oMath>
      <w:r w:rsidRPr="00A82C83">
        <w:rPr>
          <w:rFonts w:ascii="Cambria Math" w:hAnsi="Cambria Math" w:hint="eastAsia"/>
          <w:sz w:val="20"/>
          <w:szCs w:val="20"/>
        </w:rPr>
        <w:t>。</w:t>
      </w:r>
    </w:p>
    <w:p w14:paraId="03D5A82D" w14:textId="77777777" w:rsidR="00B042D8" w:rsidRPr="006D55FF" w:rsidRDefault="003221C5" w:rsidP="006D55FF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 w:hint="eastAsia"/>
          <w:color w:val="000000"/>
          <w:kern w:val="2"/>
          <w:sz w:val="20"/>
        </w:rPr>
        <w:tab/>
      </w:r>
      <w:r w:rsidRPr="006D55FF">
        <w:rPr>
          <w:rFonts w:eastAsia="方正博雅宋_GBK" w:hint="eastAsia"/>
          <w:color w:val="000000"/>
          <w:kern w:val="2"/>
          <w:sz w:val="20"/>
        </w:rPr>
        <w:t>我们看到两个</w:t>
      </w:r>
      <w:r w:rsidR="00334828" w:rsidRPr="006D55FF">
        <w:rPr>
          <w:rFonts w:eastAsia="方正博雅宋_GBK" w:hint="eastAsia"/>
          <w:color w:val="000000"/>
          <w:kern w:val="2"/>
          <w:sz w:val="20"/>
        </w:rPr>
        <w:t>模型的总体趋势大致相同，但又不完全相同。这些模型是如何得到？</w:t>
      </w:r>
      <w:r w:rsidRPr="006D55FF">
        <w:rPr>
          <w:rFonts w:eastAsia="方正博雅宋_GBK" w:hint="eastAsia"/>
          <w:color w:val="000000"/>
          <w:kern w:val="2"/>
          <w:sz w:val="20"/>
        </w:rPr>
        <w:t>哪个模型更好？本章后续章节将回答这些问题。</w:t>
      </w:r>
    </w:p>
    <w:p w14:paraId="36A17C72" w14:textId="77777777" w:rsidR="00701126" w:rsidRPr="004E0115" w:rsidRDefault="002C28EE">
      <w:pPr>
        <w:pStyle w:val="2"/>
        <w:spacing w:beforeLines="100" w:before="316"/>
        <w:rPr>
          <w:b/>
          <w:bCs/>
          <w:color w:val="FFFFFF"/>
          <w:kern w:val="2"/>
          <w:sz w:val="36"/>
        </w:rPr>
      </w:pPr>
      <w:r>
        <w:rPr>
          <w:b/>
          <w:bCs/>
          <w:noProof/>
          <w:color w:val="FFFFFF"/>
          <w:kern w:val="2"/>
          <w:sz w:val="20"/>
        </w:rPr>
        <w:drawing>
          <wp:anchor distT="0" distB="0" distL="114300" distR="114300" simplePos="0" relativeHeight="251661312" behindDoc="1" locked="0" layoutInCell="1" allowOverlap="1" wp14:anchorId="4B4CE1B2" wp14:editId="5F7B435A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887595" cy="394335"/>
            <wp:effectExtent l="0" t="0" r="8255" b="5715"/>
            <wp:wrapNone/>
            <wp:docPr id="494" name="图片 494" descr="标题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494" descr="标题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4"/>
          <w:rFonts w:hint="cs"/>
        </w:rPr>
        <w:t>  </w:t>
      </w:r>
      <w:r>
        <w:rPr>
          <w:rStyle w:val="24"/>
          <w:rFonts w:hint="eastAsia"/>
        </w:rPr>
        <w:t>2</w:t>
      </w:r>
      <w:r>
        <w:rPr>
          <w:rStyle w:val="24"/>
        </w:rPr>
        <w:t>.</w:t>
      </w:r>
      <w:r>
        <w:rPr>
          <w:rStyle w:val="24"/>
          <w:rFonts w:hint="eastAsia"/>
        </w:rPr>
        <w:t>2</w:t>
      </w:r>
      <w:r>
        <w:rPr>
          <w:rFonts w:hint="eastAsia"/>
          <w:color w:val="FFFFFF"/>
          <w:kern w:val="2"/>
        </w:rPr>
        <w:t xml:space="preserve">  </w:t>
      </w:r>
      <w:r w:rsidR="00167486">
        <w:rPr>
          <w:rFonts w:hint="eastAsia"/>
        </w:rPr>
        <w:t>线性回</w:t>
      </w:r>
      <w:r>
        <w:t>归模型的目标函数</w:t>
      </w:r>
    </w:p>
    <w:p w14:paraId="6C3000CC" w14:textId="2D8E81E7" w:rsidR="00701126" w:rsidRPr="006D55FF" w:rsidRDefault="009A1D3F" w:rsidP="006D55FF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 w:hint="eastAsia"/>
          <w:color w:val="000000"/>
          <w:kern w:val="2"/>
          <w:sz w:val="20"/>
        </w:rPr>
        <w:t>确定</w:t>
      </w:r>
      <w:r w:rsidR="002C28EE" w:rsidRPr="006D55FF">
        <w:rPr>
          <w:rFonts w:eastAsia="方正博雅宋_GBK"/>
          <w:color w:val="000000"/>
          <w:kern w:val="2"/>
          <w:sz w:val="20"/>
        </w:rPr>
        <w:t>模型</w:t>
      </w:r>
      <w:r w:rsidRPr="006D55FF">
        <w:rPr>
          <w:rFonts w:eastAsia="方正博雅宋_GBK" w:hint="eastAsia"/>
          <w:color w:val="000000"/>
          <w:kern w:val="2"/>
          <w:sz w:val="20"/>
        </w:rPr>
        <w:t>并给定</w:t>
      </w:r>
      <w:r w:rsidR="002C28EE" w:rsidRPr="006D55FF">
        <w:rPr>
          <w:rFonts w:eastAsia="方正博雅宋_GBK"/>
          <w:color w:val="000000"/>
          <w:kern w:val="2"/>
          <w:sz w:val="20"/>
        </w:rPr>
        <w:t>训练数据</w:t>
      </w:r>
      <w:r w:rsidRPr="006D55FF">
        <w:rPr>
          <w:rFonts w:eastAsia="方正博雅宋_GBK" w:hint="eastAsia"/>
          <w:color w:val="000000"/>
          <w:kern w:val="2"/>
          <w:sz w:val="20"/>
        </w:rPr>
        <w:t>后</w:t>
      </w:r>
      <w:r w:rsidR="00B042D8" w:rsidRPr="006D55FF">
        <w:rPr>
          <w:rFonts w:eastAsia="方正博雅宋_GBK"/>
          <w:color w:val="000000"/>
          <w:kern w:val="2"/>
          <w:sz w:val="20"/>
        </w:rPr>
        <w:t>，</w:t>
      </w:r>
      <w:r w:rsidR="00D00DD7" w:rsidRPr="006D55FF">
        <w:rPr>
          <w:rFonts w:eastAsia="方正博雅宋_GBK"/>
          <w:color w:val="000000"/>
          <w:kern w:val="2"/>
          <w:sz w:val="20"/>
        </w:rPr>
        <w:t>根据训练数据</w:t>
      </w:r>
      <w:r w:rsidR="00D00DD7" w:rsidRPr="006D55FF">
        <w:rPr>
          <w:rFonts w:eastAsia="方正博雅宋_GBK" w:hint="eastAsia"/>
          <w:color w:val="000000"/>
          <w:kern w:val="2"/>
          <w:sz w:val="20"/>
        </w:rPr>
        <w:t>来</w:t>
      </w:r>
      <w:r w:rsidR="00B042D8" w:rsidRPr="006D55FF">
        <w:rPr>
          <w:rFonts w:eastAsia="方正博雅宋_GBK" w:hint="eastAsia"/>
          <w:color w:val="000000"/>
          <w:kern w:val="2"/>
          <w:sz w:val="20"/>
        </w:rPr>
        <w:t>训练</w:t>
      </w:r>
      <w:r w:rsidR="002C28EE" w:rsidRPr="006D55FF">
        <w:rPr>
          <w:rFonts w:eastAsia="方正博雅宋_GBK"/>
          <w:color w:val="000000"/>
          <w:kern w:val="2"/>
          <w:sz w:val="20"/>
        </w:rPr>
        <w:t>模型</w:t>
      </w:r>
      <w:r w:rsidR="00D00DD7" w:rsidRPr="006D55FF">
        <w:rPr>
          <w:rFonts w:eastAsia="方正博雅宋_GBK" w:hint="eastAsia"/>
          <w:color w:val="000000"/>
          <w:kern w:val="2"/>
          <w:sz w:val="20"/>
        </w:rPr>
        <w:t>，得到最佳模型参数</w:t>
      </w:r>
      <w:r w:rsidR="002C28EE" w:rsidRPr="006D55FF">
        <w:rPr>
          <w:rFonts w:eastAsia="方正博雅宋_GBK"/>
          <w:color w:val="000000"/>
          <w:kern w:val="2"/>
          <w:sz w:val="20"/>
        </w:rPr>
        <w:t>。将</w:t>
      </w:r>
      <w:r w:rsidR="002C28EE" w:rsidRPr="006D55FF">
        <w:rPr>
          <w:rFonts w:eastAsia="方正博雅宋_GBK"/>
          <w:color w:val="000000"/>
          <w:kern w:val="2"/>
          <w:sz w:val="20"/>
        </w:rPr>
        <w:t>1.3.1</w:t>
      </w:r>
      <w:r w:rsidR="002C28EE" w:rsidRPr="006D55FF">
        <w:rPr>
          <w:rFonts w:eastAsia="方正博雅宋_GBK"/>
          <w:color w:val="000000"/>
          <w:kern w:val="2"/>
          <w:sz w:val="20"/>
        </w:rPr>
        <w:t>节中监督学习模型的目标函数式</w:t>
      </w:r>
      <w:r w:rsidR="002C28EE" w:rsidRPr="006D55FF">
        <w:rPr>
          <w:rFonts w:eastAsia="方正博雅宋_GBK" w:hint="eastAsia"/>
          <w:color w:val="000000"/>
          <w:kern w:val="2"/>
          <w:sz w:val="20"/>
        </w:rPr>
        <w:t>（</w:t>
      </w:r>
      <w:r w:rsidR="002C28EE" w:rsidRPr="006D55FF">
        <w:rPr>
          <w:rFonts w:eastAsia="方正博雅宋_GBK"/>
          <w:color w:val="000000"/>
          <w:kern w:val="2"/>
          <w:sz w:val="20"/>
        </w:rPr>
        <w:t>1-1</w:t>
      </w:r>
      <w:r w:rsidR="002C28EE" w:rsidRPr="006D55FF">
        <w:rPr>
          <w:rFonts w:eastAsia="方正博雅宋_GBK" w:hint="eastAsia"/>
          <w:color w:val="000000"/>
          <w:kern w:val="2"/>
          <w:sz w:val="20"/>
        </w:rPr>
        <w:t>）</w:t>
      </w:r>
      <w:r w:rsidR="002C28EE" w:rsidRPr="006D55FF">
        <w:rPr>
          <w:rFonts w:eastAsia="方正博雅宋_GBK"/>
          <w:color w:val="000000"/>
          <w:kern w:val="2"/>
          <w:sz w:val="20"/>
        </w:rPr>
        <w:t>中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f</m:t>
        </m:r>
      </m:oMath>
      <w:r w:rsidR="002C28EE" w:rsidRPr="006D55FF">
        <w:rPr>
          <w:rFonts w:eastAsia="方正博雅宋_GBK"/>
          <w:color w:val="000000"/>
          <w:kern w:val="2"/>
          <w:sz w:val="20"/>
        </w:rPr>
        <w:t>用线性回归模型代入，得到</w:t>
      </w:r>
      <w:r w:rsidR="00B042D8" w:rsidRPr="006D55FF">
        <w:rPr>
          <w:rFonts w:eastAsia="方正博雅宋_GBK" w:hint="eastAsia"/>
          <w:color w:val="000000"/>
          <w:kern w:val="2"/>
          <w:sz w:val="20"/>
        </w:rPr>
        <w:t>线性回归模型的目标函数</w:t>
      </w:r>
      <w:r w:rsidR="002C28EE" w:rsidRPr="006D55FF">
        <w:rPr>
          <w:rFonts w:eastAsia="方正博雅宋_GBK"/>
          <w:color w:val="000000"/>
          <w:kern w:val="2"/>
          <w:sz w:val="20"/>
        </w:rPr>
        <w:t>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911378" w:rsidRPr="00B605B7" w14:paraId="1FC391DA" w14:textId="77777777" w:rsidTr="006B181A">
        <w:trPr>
          <w:trHeight w:val="670"/>
        </w:trPr>
        <w:tc>
          <w:tcPr>
            <w:tcW w:w="7208" w:type="dxa"/>
            <w:vAlign w:val="center"/>
          </w:tcPr>
          <w:p w14:paraId="01582CED" w14:textId="354F6618" w:rsidR="00911378" w:rsidRPr="00B605B7" w:rsidRDefault="00911378" w:rsidP="006B181A">
            <w:pPr>
              <w:ind w:firstLine="4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J(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λ)=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;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。</m:t>
                </m:r>
              </m:oMath>
            </m:oMathPara>
          </w:p>
        </w:tc>
        <w:tc>
          <w:tcPr>
            <w:tcW w:w="883" w:type="dxa"/>
            <w:vAlign w:val="center"/>
          </w:tcPr>
          <w:p w14:paraId="2EC03BD1" w14:textId="77777777" w:rsidR="00911378" w:rsidRPr="00B605B7" w:rsidRDefault="00911378" w:rsidP="006B181A">
            <w:pPr>
              <w:pStyle w:val="affb"/>
              <w:rPr>
                <w:szCs w:val="20"/>
              </w:rPr>
            </w:pPr>
            <w:r w:rsidRPr="00B605B7">
              <w:rPr>
                <w:rFonts w:hint="eastAsia"/>
                <w:szCs w:val="20"/>
              </w:rPr>
              <w:t>（</w:t>
            </w:r>
            <w:r w:rsidRPr="00B605B7">
              <w:rPr>
                <w:rFonts w:hint="eastAsia"/>
                <w:szCs w:val="20"/>
              </w:rPr>
              <w:t>2-3</w:t>
            </w:r>
            <w:r w:rsidRPr="00B605B7">
              <w:rPr>
                <w:rFonts w:hint="eastAsia"/>
                <w:szCs w:val="20"/>
              </w:rPr>
              <w:t>）</w:t>
            </w:r>
          </w:p>
        </w:tc>
      </w:tr>
    </w:tbl>
    <w:p w14:paraId="4CB5D712" w14:textId="05CA1427" w:rsidR="00401E66" w:rsidRPr="006D55FF" w:rsidRDefault="00401E66" w:rsidP="006D55FF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bookmarkStart w:id="4" w:name="header-n181"/>
      <w:bookmarkEnd w:id="4"/>
      <w:r w:rsidRPr="006D55FF">
        <w:rPr>
          <w:rFonts w:eastAsia="方正博雅宋_GBK" w:hint="eastAsia"/>
          <w:color w:val="000000"/>
          <w:kern w:val="2"/>
          <w:sz w:val="20"/>
        </w:rPr>
        <w:t>下面我们分别讨论在回归模型中常用的损失函数</w:t>
      </w:r>
      <m:oMath>
        <m:r>
          <m:rPr>
            <m:scr m:val="script"/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</m:t>
        </m:r>
      </m:oMath>
      <w:r w:rsidRPr="006D55FF">
        <w:rPr>
          <w:rFonts w:eastAsia="方正博雅宋_GBK" w:hint="eastAsia"/>
          <w:color w:val="000000"/>
          <w:kern w:val="2"/>
          <w:sz w:val="20"/>
        </w:rPr>
        <w:t>和线性回归中常用的正则函数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R</m:t>
        </m:r>
      </m:oMath>
      <w:r w:rsidRPr="006D55FF">
        <w:rPr>
          <w:rFonts w:eastAsia="方正博雅宋_GBK" w:hint="eastAsia"/>
          <w:color w:val="000000"/>
          <w:kern w:val="2"/>
          <w:sz w:val="20"/>
        </w:rPr>
        <w:t>。</w:t>
      </w:r>
    </w:p>
    <w:p w14:paraId="7708A341" w14:textId="77777777" w:rsidR="00701126" w:rsidRDefault="002C28EE">
      <w:pPr>
        <w:pStyle w:val="3"/>
      </w:pPr>
      <w:r>
        <w:rPr>
          <w:b/>
        </w:rPr>
        <w:t>2.2.1</w:t>
      </w:r>
      <w:r>
        <w:rPr>
          <w:rFonts w:hint="eastAsia"/>
        </w:rPr>
        <w:t xml:space="preserve"> </w:t>
      </w:r>
      <w:r>
        <w:t xml:space="preserve"> </w:t>
      </w:r>
      <w:r>
        <w:t>回归模型的损失函数</w:t>
      </w:r>
    </w:p>
    <w:p w14:paraId="216BED06" w14:textId="77777777" w:rsidR="00701126" w:rsidRDefault="002C28EE">
      <w:pPr>
        <w:pStyle w:val="4"/>
        <w:ind w:firstLine="400"/>
        <w:rPr>
          <w:w w:val="100"/>
        </w:rPr>
      </w:pPr>
      <w:bookmarkStart w:id="5" w:name="header-n182"/>
      <w:bookmarkEnd w:id="5"/>
      <w:r>
        <w:rPr>
          <w:w w:val="100"/>
        </w:rPr>
        <w:t>1．L2损失</w:t>
      </w:r>
    </w:p>
    <w:p w14:paraId="4470D51F" w14:textId="68BEE486" w:rsidR="00701126" w:rsidRPr="006D55FF" w:rsidRDefault="002C28EE" w:rsidP="006D55FF">
      <w:pPr>
        <w:widowControl w:val="0"/>
        <w:topLinePunct/>
        <w:ind w:firstLineChars="200"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令</w:t>
      </w:r>
      <w:r w:rsidR="00112256" w:rsidRPr="006D55FF">
        <w:rPr>
          <w:rFonts w:eastAsia="方正博雅宋_GBK" w:hint="eastAsia"/>
          <w:color w:val="000000"/>
          <w:kern w:val="2"/>
          <w:sz w:val="20"/>
        </w:rPr>
        <w:t>预测</w:t>
      </w:r>
      <w:r w:rsidRPr="006D55FF">
        <w:rPr>
          <w:rFonts w:eastAsia="方正博雅宋_GBK"/>
          <w:color w:val="000000"/>
          <w:kern w:val="2"/>
          <w:sz w:val="20"/>
        </w:rPr>
        <w:t>残差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r=</m:t>
        </m:r>
        <m:acc>
          <m:acc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acc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</m:acc>
        <m:r>
          <w:rPr>
            <w:rFonts w:ascii="Cambria Math" w:eastAsia="方正博雅宋_GBK" w:hAnsi="Cambria Math"/>
            <w:color w:val="000000"/>
            <w:kern w:val="2"/>
            <w:sz w:val="20"/>
          </w:rPr>
          <m:t>-y</m:t>
        </m:r>
      </m:oMath>
      <w:r w:rsidRPr="006D55FF">
        <w:rPr>
          <w:rFonts w:eastAsia="方正博雅宋_GBK"/>
          <w:color w:val="000000"/>
          <w:kern w:val="2"/>
          <w:sz w:val="20"/>
        </w:rPr>
        <w:t xml:space="preserve"> </w:t>
      </w:r>
      <w:r w:rsidRPr="006D55FF">
        <w:rPr>
          <w:rFonts w:eastAsia="方正博雅宋_GBK"/>
          <w:color w:val="000000"/>
          <w:kern w:val="2"/>
          <w:sz w:val="20"/>
        </w:rPr>
        <w:t>表示模型预测值</w:t>
      </w:r>
      <m:oMath>
        <m:acc>
          <m:acc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acc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</m:acc>
        <m:r>
          <w:rPr>
            <w:rFonts w:ascii="Cambria Math" w:eastAsia="方正博雅宋_GBK" w:hAnsi="Cambria Math"/>
            <w:color w:val="000000"/>
            <w:kern w:val="2"/>
            <w:sz w:val="20"/>
          </w:rPr>
          <m:t>=f(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,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Pr="006D55FF">
        <w:rPr>
          <w:rFonts w:eastAsia="方正博雅宋_GBK"/>
          <w:color w:val="000000"/>
          <w:kern w:val="2"/>
          <w:sz w:val="20"/>
        </w:rPr>
        <w:t>和真值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</m:oMath>
      <w:r w:rsidR="002043A2" w:rsidRPr="006D55FF">
        <w:rPr>
          <w:rFonts w:eastAsia="方正博雅宋_GBK"/>
          <w:color w:val="000000"/>
          <w:kern w:val="2"/>
          <w:sz w:val="20"/>
        </w:rPr>
        <w:t>之间的差异。</w:t>
      </w:r>
      <w:r w:rsidRPr="006D55FF">
        <w:rPr>
          <w:rFonts w:eastAsia="方正博雅宋_GBK"/>
          <w:color w:val="000000"/>
          <w:kern w:val="2"/>
          <w:sz w:val="20"/>
        </w:rPr>
        <w:t>回归任务常用的</w:t>
      </w:r>
      <w:r w:rsidRPr="006D55FF">
        <w:rPr>
          <w:rFonts w:eastAsia="方正博雅宋_GBK"/>
          <w:color w:val="000000"/>
          <w:kern w:val="2"/>
          <w:sz w:val="20"/>
        </w:rPr>
        <w:lastRenderedPageBreak/>
        <w:t>损失函数是</w:t>
      </w:r>
      <w:r w:rsidRPr="006D55FF">
        <w:rPr>
          <w:rFonts w:eastAsia="方正博雅宋_GBK"/>
          <w:color w:val="000000"/>
          <w:kern w:val="2"/>
          <w:sz w:val="20"/>
        </w:rPr>
        <w:t>L2</w:t>
      </w:r>
      <w:r w:rsidRPr="006D55FF">
        <w:rPr>
          <w:rFonts w:eastAsia="方正博雅宋_GBK"/>
          <w:color w:val="000000"/>
          <w:kern w:val="2"/>
          <w:sz w:val="20"/>
        </w:rPr>
        <w:t>损失：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2043A2" w14:paraId="458C1627" w14:textId="77777777">
        <w:trPr>
          <w:trHeight w:val="670"/>
        </w:trPr>
        <w:tc>
          <w:tcPr>
            <w:tcW w:w="7208" w:type="dxa"/>
            <w:vAlign w:val="center"/>
          </w:tcPr>
          <w:p w14:paraId="37ACED37" w14:textId="77777777" w:rsidR="00701126" w:rsidRPr="002043A2" w:rsidRDefault="002C28EE" w:rsidP="004B179D">
            <w:pPr>
              <w:ind w:firstLine="400"/>
              <w:rPr>
                <w:sz w:val="20"/>
                <w:szCs w:val="20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883" w:type="dxa"/>
            <w:vAlign w:val="center"/>
          </w:tcPr>
          <w:p w14:paraId="0015207D" w14:textId="77777777" w:rsidR="00701126" w:rsidRPr="002043A2" w:rsidRDefault="002C28EE">
            <w:pPr>
              <w:pStyle w:val="affb"/>
              <w:rPr>
                <w:szCs w:val="20"/>
              </w:rPr>
            </w:pPr>
            <w:r w:rsidRPr="002043A2">
              <w:rPr>
                <w:rFonts w:hint="eastAsia"/>
                <w:szCs w:val="20"/>
              </w:rPr>
              <w:t>（</w:t>
            </w:r>
            <w:r w:rsidRPr="002043A2">
              <w:rPr>
                <w:rFonts w:hint="eastAsia"/>
                <w:szCs w:val="20"/>
              </w:rPr>
              <w:t>2-4</w:t>
            </w:r>
            <w:r w:rsidRPr="002043A2">
              <w:rPr>
                <w:rFonts w:hint="eastAsia"/>
                <w:szCs w:val="20"/>
              </w:rPr>
              <w:t>）</w:t>
            </w:r>
          </w:p>
        </w:tc>
      </w:tr>
    </w:tbl>
    <w:p w14:paraId="2A3ABF98" w14:textId="42CDCAF7" w:rsidR="00701126" w:rsidRPr="006D55FF" w:rsidRDefault="002C28EE" w:rsidP="006D55FF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即残差的平方。</w:t>
      </w:r>
      <w:r w:rsidR="002E4D65" w:rsidRPr="006D55FF">
        <w:rPr>
          <w:rFonts w:eastAsia="方正博雅宋_GBK" w:hint="eastAsia"/>
          <w:color w:val="000000"/>
          <w:kern w:val="2"/>
          <w:sz w:val="20"/>
        </w:rPr>
        <w:t>此时训练</w:t>
      </w:r>
      <w:r w:rsidR="002E4D65" w:rsidRPr="006D55FF">
        <w:rPr>
          <w:rFonts w:eastAsia="方正博雅宋_GBK"/>
          <w:color w:val="000000"/>
          <w:kern w:val="2"/>
          <w:sz w:val="20"/>
        </w:rPr>
        <w:t>样本</w:t>
      </w:r>
      <w:r w:rsidR="002E4D65" w:rsidRPr="006D55FF">
        <w:rPr>
          <w:rFonts w:eastAsia="方正博雅宋_GBK" w:hint="eastAsia"/>
          <w:color w:val="000000"/>
          <w:kern w:val="2"/>
          <w:sz w:val="20"/>
        </w:rPr>
        <w:t>上的</w:t>
      </w:r>
      <w:r w:rsidR="002043A2" w:rsidRPr="006D55FF">
        <w:rPr>
          <w:rFonts w:eastAsia="方正博雅宋_GBK" w:hint="eastAsia"/>
          <w:color w:val="000000"/>
          <w:kern w:val="2"/>
          <w:sz w:val="20"/>
        </w:rPr>
        <w:t>损失</w:t>
      </w:r>
      <w:r w:rsidR="002E4D65" w:rsidRPr="006D55FF">
        <w:rPr>
          <w:rFonts w:eastAsia="方正博雅宋_GBK" w:hint="eastAsia"/>
          <w:color w:val="000000"/>
          <w:kern w:val="2"/>
          <w:sz w:val="20"/>
        </w:rPr>
        <w:t>之和</w:t>
      </w:r>
      <w:r w:rsidRPr="006D55FF">
        <w:rPr>
          <w:rFonts w:eastAsia="方正博雅宋_GBK"/>
          <w:color w:val="000000"/>
          <w:kern w:val="2"/>
          <w:sz w:val="20"/>
        </w:rPr>
        <w:t>为残差平方和</w:t>
      </w:r>
      <w:r w:rsidRPr="006D55FF">
        <w:rPr>
          <w:rFonts w:eastAsia="方正博雅宋_GBK"/>
          <w:color w:val="000000"/>
          <w:kern w:val="2"/>
          <w:sz w:val="20"/>
        </w:rPr>
        <w:t xml:space="preserve"> </w:t>
      </w:r>
      <w:r w:rsidRPr="006D55FF">
        <w:rPr>
          <w:rFonts w:eastAsia="方正博雅宋_GBK"/>
          <w:color w:val="000000"/>
          <w:kern w:val="2"/>
          <w:sz w:val="20"/>
        </w:rPr>
        <w:t>（</w:t>
      </w:r>
      <w:r w:rsidRPr="006D55FF">
        <w:rPr>
          <w:rFonts w:eastAsia="方正博雅宋_GBK"/>
          <w:color w:val="000000"/>
          <w:kern w:val="2"/>
          <w:sz w:val="20"/>
        </w:rPr>
        <w:t>Residual Sum of Squares</w:t>
      </w:r>
      <w:r w:rsidRPr="006D55FF">
        <w:rPr>
          <w:rFonts w:eastAsia="方正博雅宋_GBK" w:hint="eastAsia"/>
          <w:color w:val="000000"/>
          <w:kern w:val="2"/>
          <w:sz w:val="20"/>
        </w:rPr>
        <w:t>，</w:t>
      </w:r>
      <w:r w:rsidRPr="006D55FF">
        <w:rPr>
          <w:rFonts w:eastAsia="方正博雅宋_GBK"/>
          <w:color w:val="000000"/>
          <w:kern w:val="2"/>
          <w:sz w:val="20"/>
        </w:rPr>
        <w:t>RSS</w:t>
      </w:r>
      <w:r w:rsidRPr="006D55FF">
        <w:rPr>
          <w:rFonts w:eastAsia="方正博雅宋_GBK"/>
          <w:color w:val="000000"/>
          <w:kern w:val="2"/>
          <w:sz w:val="20"/>
        </w:rPr>
        <w:t>）：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2043A2" w14:paraId="408AADEA" w14:textId="77777777">
        <w:trPr>
          <w:trHeight w:val="670"/>
        </w:trPr>
        <w:tc>
          <w:tcPr>
            <w:tcW w:w="7208" w:type="dxa"/>
            <w:vAlign w:val="center"/>
          </w:tcPr>
          <w:p w14:paraId="2AD50123" w14:textId="77777777" w:rsidR="00701126" w:rsidRPr="002043A2" w:rsidRDefault="00D00DD7" w:rsidP="004B179D">
            <w:pPr>
              <w:ind w:firstLine="400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RSS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。</m:t>
                </m:r>
              </m:oMath>
            </m:oMathPara>
          </w:p>
        </w:tc>
        <w:tc>
          <w:tcPr>
            <w:tcW w:w="883" w:type="dxa"/>
            <w:vAlign w:val="center"/>
          </w:tcPr>
          <w:p w14:paraId="48996A2A" w14:textId="77777777" w:rsidR="00701126" w:rsidRPr="002043A2" w:rsidRDefault="002C28EE">
            <w:pPr>
              <w:pStyle w:val="affb"/>
              <w:rPr>
                <w:szCs w:val="20"/>
              </w:rPr>
            </w:pPr>
            <w:r w:rsidRPr="002043A2">
              <w:rPr>
                <w:rFonts w:hint="eastAsia"/>
                <w:szCs w:val="20"/>
              </w:rPr>
              <w:t>（</w:t>
            </w:r>
            <w:r w:rsidRPr="002043A2">
              <w:rPr>
                <w:rFonts w:hint="eastAsia"/>
                <w:szCs w:val="20"/>
              </w:rPr>
              <w:t>2-5</w:t>
            </w:r>
            <w:r w:rsidRPr="002043A2">
              <w:rPr>
                <w:rFonts w:hint="eastAsia"/>
                <w:szCs w:val="20"/>
              </w:rPr>
              <w:t>）</w:t>
            </w:r>
          </w:p>
        </w:tc>
      </w:tr>
    </w:tbl>
    <w:p w14:paraId="233ECFFD" w14:textId="115AF782" w:rsidR="00701126" w:rsidRPr="006D55FF" w:rsidRDefault="002C28EE" w:rsidP="006D55FF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L2</w:t>
      </w:r>
      <w:r w:rsidR="00B042D8" w:rsidRPr="006D55FF">
        <w:rPr>
          <w:rFonts w:eastAsia="方正博雅宋_GBK"/>
          <w:color w:val="000000"/>
          <w:kern w:val="2"/>
          <w:sz w:val="20"/>
        </w:rPr>
        <w:t>损失处处连续，优化求解</w:t>
      </w:r>
      <w:r w:rsidRPr="006D55FF">
        <w:rPr>
          <w:rFonts w:eastAsia="方正博雅宋_GBK"/>
          <w:color w:val="000000"/>
          <w:kern w:val="2"/>
          <w:sz w:val="20"/>
        </w:rPr>
        <w:t>方便。</w:t>
      </w:r>
    </w:p>
    <w:p w14:paraId="4734D6EF" w14:textId="602B9A18" w:rsidR="001F7C45" w:rsidRPr="006D55FF" w:rsidRDefault="002C28EE" w:rsidP="006D55FF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从概率角度，最小</w:t>
      </w:r>
      <w:r w:rsidR="00334828" w:rsidRPr="006D55FF">
        <w:rPr>
          <w:rFonts w:eastAsia="方正博雅宋_GBK" w:hint="eastAsia"/>
          <w:color w:val="000000"/>
          <w:kern w:val="2"/>
          <w:sz w:val="20"/>
        </w:rPr>
        <w:t>经验风险</w:t>
      </w:r>
      <w:r w:rsidRPr="006D55FF">
        <w:rPr>
          <w:rFonts w:eastAsia="方正博雅宋_GBK"/>
          <w:color w:val="000000"/>
          <w:kern w:val="2"/>
          <w:sz w:val="20"/>
        </w:rPr>
        <w:t>等价于高斯白噪声假设下的极大似然估计</w:t>
      </w:r>
      <w:r w:rsidR="006B181A" w:rsidRPr="006D55FF">
        <w:rPr>
          <w:rFonts w:eastAsia="方正博雅宋_GBK"/>
          <w:color w:val="000000"/>
          <w:kern w:val="2"/>
          <w:sz w:val="20"/>
        </w:rPr>
        <w:t>。</w:t>
      </w:r>
      <w:r w:rsidRPr="006D55FF">
        <w:rPr>
          <w:rFonts w:eastAsia="方正博雅宋_GBK"/>
          <w:color w:val="000000"/>
          <w:kern w:val="2"/>
          <w:sz w:val="20"/>
        </w:rPr>
        <w:t>令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y=f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,</m:t>
            </m:r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</m:d>
        <m:r>
          <w:rPr>
            <w:rFonts w:ascii="Cambria Math" w:eastAsia="方正博雅宋_GBK" w:hAnsi="Cambria Math"/>
            <w:color w:val="000000"/>
            <w:kern w:val="2"/>
            <w:sz w:val="20"/>
          </w:rPr>
          <m:t>+ϵ</m:t>
        </m:r>
      </m:oMath>
      <w:r w:rsidRPr="006D55FF">
        <w:rPr>
          <w:rFonts w:eastAsia="方正博雅宋_GBK"/>
          <w:color w:val="000000"/>
          <w:kern w:val="2"/>
          <w:sz w:val="20"/>
        </w:rPr>
        <w:t>，其中噪声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ϵ∼N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0,</m:t>
            </m:r>
            <m:sSup>
              <m:sSup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p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σ</m:t>
                </m:r>
              </m:e>
              <m:sup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2</m:t>
                </m:r>
              </m:sup>
            </m:sSup>
          </m:e>
        </m:d>
      </m:oMath>
      <w:r w:rsidRPr="006D55FF">
        <w:rPr>
          <w:rFonts w:eastAsia="方正博雅宋_GBK"/>
          <w:color w:val="000000"/>
          <w:kern w:val="2"/>
          <w:sz w:val="20"/>
        </w:rPr>
        <w:t>为高斯白噪声，则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y|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∼N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f</m:t>
            </m:r>
            <m:d>
              <m:d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x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w</m:t>
                </m:r>
              </m:e>
            </m:d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,</m:t>
            </m:r>
            <m:sSup>
              <m:sSup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p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σ</m:t>
                </m:r>
              </m:e>
              <m:sup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，</m:t>
        </m:r>
      </m:oMath>
    </w:p>
    <w:p w14:paraId="7D298989" w14:textId="04C77D1D" w:rsidR="00701126" w:rsidRPr="00092B15" w:rsidRDefault="00092B15" w:rsidP="006B181A">
      <w:pPr>
        <w:ind w:firstLine="400"/>
        <w:rPr>
          <w:rFonts w:ascii="Cambria Math" w:eastAsia="方正博雅宋_GBK" w:hAnsi="Cambria Math"/>
          <w:i/>
          <w:kern w:val="2"/>
          <w:sz w:val="20"/>
        </w:rPr>
      </w:pPr>
      <m:oMathPara>
        <m:oMath>
          <m:r>
            <w:rPr>
              <w:rFonts w:ascii="Cambria Math" w:eastAsia="方正博雅宋_GBK" w:hAnsi="Cambria Math"/>
              <w:kern w:val="2"/>
              <w:sz w:val="20"/>
            </w:rPr>
            <m:t>p</m:t>
          </m:r>
          <m:d>
            <m:dPr>
              <m:ctrlPr>
                <w:rPr>
                  <w:rFonts w:ascii="Cambria Math" w:eastAsia="方正博雅宋_GBK" w:hAnsi="Cambria Math"/>
                  <w:i/>
                  <w:kern w:val="2"/>
                  <w:sz w:val="20"/>
                </w:rPr>
              </m:ctrlPr>
            </m:dPr>
            <m:e>
              <m:r>
                <w:rPr>
                  <w:rFonts w:ascii="Cambria Math" w:eastAsia="方正博雅宋_GBK" w:hAnsi="Cambria Math"/>
                  <w:kern w:val="2"/>
                  <w:sz w:val="20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eastAsia="方正博雅宋_GBK" w:hAnsi="Cambria Math"/>
                  <w:kern w:val="2"/>
                  <w:sz w:val="20"/>
                </w:rPr>
                <m:t>x</m:t>
              </m:r>
            </m:e>
          </m:d>
          <m:r>
            <w:rPr>
              <w:rFonts w:ascii="Cambria Math" w:eastAsia="方正博雅宋_GBK" w:hAnsi="Cambria Math"/>
              <w:kern w:val="2"/>
              <w:sz w:val="20"/>
            </w:rPr>
            <m:t>=</m:t>
          </m:r>
          <m:f>
            <m:fPr>
              <m:ctrlPr>
                <w:rPr>
                  <w:rFonts w:ascii="Cambria Math" w:eastAsia="方正博雅宋_GBK" w:hAnsi="Cambria Math"/>
                  <w:i/>
                  <w:kern w:val="2"/>
                  <w:sz w:val="20"/>
                </w:rPr>
              </m:ctrlPr>
            </m:fPr>
            <m:num>
              <m:r>
                <w:rPr>
                  <w:rFonts w:ascii="Cambria Math" w:eastAsia="方正博雅宋_GBK" w:hAnsi="Cambria Math"/>
                  <w:kern w:val="2"/>
                  <w:sz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方正博雅宋_GBK" w:hAnsi="Cambria Math"/>
                      <w:i/>
                      <w:kern w:val="2"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eastAsia="方正博雅宋_GBK" w:hAnsi="Cambria Math"/>
                      <w:kern w:val="2"/>
                      <w:sz w:val="20"/>
                    </w:rPr>
                    <m:t>2π</m:t>
                  </m:r>
                </m:e>
              </m:rad>
              <m:r>
                <w:rPr>
                  <w:rFonts w:ascii="Cambria Math" w:eastAsia="方正博雅宋_GBK" w:hAnsi="Cambria Math"/>
                  <w:kern w:val="2"/>
                  <w:sz w:val="20"/>
                </w:rPr>
                <m:t>σ</m:t>
              </m:r>
            </m:den>
          </m:f>
          <m:r>
            <w:rPr>
              <w:rFonts w:ascii="Cambria Math" w:eastAsia="方正博雅宋_GBK" w:hAnsi="Cambria Math"/>
              <w:kern w:val="2"/>
              <w:sz w:val="20"/>
            </w:rPr>
            <m:t>exp</m:t>
          </m:r>
          <m:sSup>
            <m:sSupPr>
              <m:ctrlPr>
                <w:rPr>
                  <w:rFonts w:ascii="Cambria Math" w:eastAsia="方正博雅宋_GBK" w:hAnsi="Cambria Math"/>
                  <w:i/>
                  <w:kern w:val="2"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="方正博雅宋_GBK" w:hAnsi="Cambria Math"/>
                      <w:i/>
                      <w:kern w:val="2"/>
                      <w:sz w:val="20"/>
                    </w:rPr>
                  </m:ctrlPr>
                </m:dPr>
                <m:e>
                  <m:r>
                    <w:rPr>
                      <w:rFonts w:ascii="Cambria Math" w:eastAsia="方正博雅宋_GBK" w:hAnsi="Cambria Math"/>
                      <w:kern w:val="2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方正博雅宋_GBK" w:hAnsi="Cambria Math"/>
                          <w:i/>
                          <w:kern w:val="2"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方正博雅宋_GBK" w:hAnsi="Cambria Math"/>
                          <w:kern w:val="2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方正博雅宋_GBK" w:hAnsi="Cambria Math"/>
                          <w:kern w:val="2"/>
                          <w:sz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方正博雅宋_GBK" w:hAnsi="Cambria Math"/>
                              <w:i/>
                              <w:kern w:val="2"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方正博雅宋_GBK" w:hAnsi="Cambria Math"/>
                              <w:kern w:val="2"/>
                              <w:sz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方正博雅宋_GBK" w:hAnsi="Cambria Math"/>
                              <w:kern w:val="2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方正博雅宋_GBK" w:hAnsi="Cambria Math"/>
                      <w:kern w:val="2"/>
                      <w:sz w:val="20"/>
                    </w:rPr>
                    <m:t>(y-f(</m:t>
                  </m:r>
                  <m:r>
                    <m:rPr>
                      <m:sty m:val="bi"/>
                    </m:rPr>
                    <w:rPr>
                      <w:rFonts w:ascii="Cambria Math" w:eastAsia="方正博雅宋_GBK" w:hAnsi="Cambria Math"/>
                      <w:kern w:val="2"/>
                      <w:sz w:val="20"/>
                    </w:rPr>
                    <m:t>x</m:t>
                  </m:r>
                  <m:r>
                    <w:rPr>
                      <w:rFonts w:ascii="Cambria Math" w:eastAsia="方正博雅宋_GBK" w:hAnsi="Cambria Math"/>
                      <w:kern w:val="2"/>
                      <w:sz w:val="2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="方正博雅宋_GBK" w:hAnsi="Cambria Math"/>
                      <w:kern w:val="2"/>
                      <w:sz w:val="20"/>
                    </w:rPr>
                    <m:t>w</m:t>
                  </m:r>
                  <m:r>
                    <w:rPr>
                      <w:rFonts w:ascii="Cambria Math" w:eastAsia="方正博雅宋_GBK" w:hAnsi="Cambria Math"/>
                      <w:kern w:val="2"/>
                      <w:sz w:val="20"/>
                    </w:rPr>
                    <m:t>)</m:t>
                  </m:r>
                </m:e>
              </m:d>
            </m:e>
            <m:sup>
              <m:r>
                <w:rPr>
                  <w:rFonts w:ascii="Cambria Math" w:eastAsia="方正博雅宋_GBK" w:hAnsi="Cambria Math"/>
                  <w:kern w:val="2"/>
                  <w:sz w:val="20"/>
                </w:rPr>
                <m:t>2</m:t>
              </m:r>
            </m:sup>
          </m:sSup>
          <m:r>
            <w:rPr>
              <w:rFonts w:ascii="Cambria Math" w:eastAsia="方正博雅宋_GBK" w:hAnsi="Cambria Math"/>
              <w:kern w:val="2"/>
              <w:sz w:val="20"/>
            </w:rPr>
            <m:t>。</m:t>
          </m:r>
        </m:oMath>
      </m:oMathPara>
    </w:p>
    <w:p w14:paraId="3D8E57B0" w14:textId="5FFD1D9F" w:rsidR="00701126" w:rsidRPr="006D55FF" w:rsidRDefault="002C28EE" w:rsidP="006D55FF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我们回顾一下极大似然估计</w:t>
      </w:r>
      <w:r w:rsidR="00B92815" w:rsidRPr="006D55FF">
        <w:rPr>
          <w:rFonts w:eastAsia="方正博雅宋_GBK"/>
          <w:color w:val="000000"/>
          <w:kern w:val="2"/>
          <w:sz w:val="20"/>
        </w:rPr>
        <w:t>（</w:t>
      </w:r>
      <w:r w:rsidR="001F7C45" w:rsidRPr="006D55FF">
        <w:rPr>
          <w:rFonts w:eastAsia="方正博雅宋_GBK"/>
          <w:color w:val="000000"/>
          <w:kern w:val="2"/>
          <w:sz w:val="20"/>
        </w:rPr>
        <w:t>Maximize Likelihood Estimator</w:t>
      </w:r>
      <w:r w:rsidR="001F7C45" w:rsidRPr="006D55FF">
        <w:rPr>
          <w:rFonts w:eastAsia="方正博雅宋_GBK"/>
          <w:color w:val="000000"/>
          <w:kern w:val="2"/>
          <w:sz w:val="20"/>
        </w:rPr>
        <w:t>，</w:t>
      </w:r>
      <w:r w:rsidR="00B92815" w:rsidRPr="006D55FF">
        <w:rPr>
          <w:rFonts w:eastAsia="方正博雅宋_GBK"/>
          <w:color w:val="000000"/>
          <w:kern w:val="2"/>
          <w:sz w:val="20"/>
        </w:rPr>
        <w:t>MLE</w:t>
      </w:r>
      <w:r w:rsidR="00B92815" w:rsidRPr="006D55FF">
        <w:rPr>
          <w:rFonts w:eastAsia="方正博雅宋_GBK"/>
          <w:color w:val="000000"/>
          <w:kern w:val="2"/>
          <w:sz w:val="20"/>
        </w:rPr>
        <w:t>）</w:t>
      </w:r>
      <w:r w:rsidRPr="006D55FF">
        <w:rPr>
          <w:rFonts w:eastAsia="方正博雅宋_GBK"/>
          <w:color w:val="000000"/>
          <w:kern w:val="2"/>
          <w:sz w:val="20"/>
        </w:rPr>
        <w:t>的基本概念。</w:t>
      </w:r>
      <w:bookmarkStart w:id="6" w:name="header-n193"/>
      <w:bookmarkEnd w:id="6"/>
      <w:r w:rsidR="00A9689D" w:rsidRPr="006D55FF">
        <w:rPr>
          <w:rFonts w:eastAsia="方正博雅宋_GBK"/>
          <w:color w:val="000000"/>
          <w:kern w:val="2"/>
          <w:sz w:val="20"/>
        </w:rPr>
        <w:t>假设数据是由某个未知模型产生</w:t>
      </w:r>
      <w:r w:rsidRPr="006D55FF">
        <w:rPr>
          <w:rFonts w:eastAsia="方正博雅宋_GBK"/>
          <w:color w:val="000000"/>
          <w:kern w:val="2"/>
          <w:sz w:val="20"/>
        </w:rPr>
        <w:t>，模型的参数用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</m:oMath>
      <w:r w:rsidRPr="006D55FF">
        <w:rPr>
          <w:rFonts w:eastAsia="方正博雅宋_GBK"/>
          <w:color w:val="000000"/>
          <w:kern w:val="2"/>
          <w:sz w:val="20"/>
        </w:rPr>
        <w:t>表示，则定义在该模型下数据的似然为数据</w:t>
      </w:r>
      <m:oMath>
        <m:r>
          <m:rPr>
            <m:scr m:val="script"/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D</m:t>
        </m:r>
      </m:oMath>
      <w:r w:rsidR="001F7C45" w:rsidRPr="006D55FF">
        <w:rPr>
          <w:rFonts w:eastAsia="方正博雅宋_GBK"/>
          <w:color w:val="000000"/>
          <w:kern w:val="2"/>
          <w:sz w:val="20"/>
        </w:rPr>
        <w:t>出现的概率（</w:t>
      </w:r>
      <w:r w:rsidRPr="006D55FF">
        <w:rPr>
          <w:rFonts w:eastAsia="方正博雅宋_GBK"/>
          <w:color w:val="000000"/>
          <w:kern w:val="2"/>
          <w:sz w:val="20"/>
        </w:rPr>
        <w:t>各样本为独立同分布的样本）：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9B1F11" w14:paraId="077FE53E" w14:textId="77777777">
        <w:tc>
          <w:tcPr>
            <w:tcW w:w="7208" w:type="dxa"/>
            <w:vAlign w:val="center"/>
          </w:tcPr>
          <w:p w14:paraId="18C6CBCA" w14:textId="77777777" w:rsidR="00701126" w:rsidRPr="009B1F11" w:rsidRDefault="002C28EE">
            <w:pPr>
              <w:ind w:firstLine="400"/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L(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/>
                  <w:sz w:val="20"/>
                  <w:szCs w:val="20"/>
                </w:rPr>
                <m:t>)=p(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9B1F11">
              <w:rPr>
                <w:sz w:val="20"/>
                <w:szCs w:val="20"/>
              </w:rPr>
              <w:t>。</w:t>
            </w:r>
          </w:p>
        </w:tc>
        <w:tc>
          <w:tcPr>
            <w:tcW w:w="883" w:type="dxa"/>
            <w:vAlign w:val="center"/>
          </w:tcPr>
          <w:p w14:paraId="1D84B77D" w14:textId="77777777" w:rsidR="00701126" w:rsidRPr="009B1F11" w:rsidRDefault="002C28EE">
            <w:pPr>
              <w:pStyle w:val="affb"/>
              <w:rPr>
                <w:szCs w:val="20"/>
              </w:rPr>
            </w:pPr>
            <w:r w:rsidRPr="009B1F11">
              <w:rPr>
                <w:rFonts w:hint="eastAsia"/>
                <w:szCs w:val="20"/>
              </w:rPr>
              <w:t>（</w:t>
            </w:r>
            <w:r w:rsidRPr="009B1F11">
              <w:rPr>
                <w:rFonts w:hint="eastAsia"/>
                <w:szCs w:val="20"/>
              </w:rPr>
              <w:t>2-6</w:t>
            </w:r>
            <w:r w:rsidRPr="009B1F11">
              <w:rPr>
                <w:rFonts w:hint="eastAsia"/>
                <w:szCs w:val="20"/>
              </w:rPr>
              <w:t>）</w:t>
            </w:r>
          </w:p>
        </w:tc>
      </w:tr>
    </w:tbl>
    <w:p w14:paraId="508A4327" w14:textId="77777777" w:rsidR="00701126" w:rsidRPr="006D55FF" w:rsidRDefault="002C28EE" w:rsidP="006D55FF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为了计算方便，我们</w:t>
      </w:r>
      <w:r w:rsidR="00334828" w:rsidRPr="006D55FF">
        <w:rPr>
          <w:rFonts w:eastAsia="方正博雅宋_GBK" w:hint="eastAsia"/>
          <w:color w:val="000000"/>
          <w:kern w:val="2"/>
          <w:sz w:val="20"/>
        </w:rPr>
        <w:t>通常</w:t>
      </w:r>
      <w:r w:rsidRPr="006D55FF">
        <w:rPr>
          <w:rFonts w:eastAsia="方正博雅宋_GBK"/>
          <w:color w:val="000000"/>
          <w:kern w:val="2"/>
          <w:sz w:val="20"/>
        </w:rPr>
        <w:t>对似然函数取</w:t>
      </w:r>
      <w:r w:rsidR="00153F7D" w:rsidRPr="006D55FF">
        <w:rPr>
          <w:rFonts w:eastAsia="方正博雅宋_GBK" w:hint="eastAsia"/>
          <w:color w:val="000000"/>
          <w:kern w:val="2"/>
          <w:sz w:val="20"/>
        </w:rPr>
        <w:t>对数运算</w:t>
      </w:r>
      <w:r w:rsidRPr="006D55FF">
        <w:rPr>
          <w:rFonts w:eastAsia="方正博雅宋_GBK"/>
          <w:color w:val="000000"/>
          <w:kern w:val="2"/>
          <w:sz w:val="20"/>
        </w:rPr>
        <w:t>，得到</w:t>
      </w:r>
      <w:r w:rsidR="00FB294E" w:rsidRPr="006D55FF">
        <w:rPr>
          <w:rFonts w:eastAsia="方正博雅宋_GBK"/>
          <w:color w:val="000000"/>
          <w:kern w:val="2"/>
          <w:sz w:val="20"/>
        </w:rPr>
        <w:t>log</w:t>
      </w:r>
      <w:r w:rsidR="00334828" w:rsidRPr="006D55FF">
        <w:rPr>
          <w:rFonts w:eastAsia="方正博雅宋_GBK"/>
          <w:color w:val="000000"/>
          <w:kern w:val="2"/>
          <w:sz w:val="20"/>
        </w:rPr>
        <w:t>似然</w:t>
      </w:r>
      <w:r w:rsidRPr="006D55FF">
        <w:rPr>
          <w:rFonts w:eastAsia="方正博雅宋_GBK"/>
          <w:color w:val="000000"/>
          <w:kern w:val="2"/>
          <w:sz w:val="20"/>
        </w:rPr>
        <w:t>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9B1F11" w14:paraId="11C86D26" w14:textId="77777777">
        <w:tc>
          <w:tcPr>
            <w:tcW w:w="7208" w:type="dxa"/>
            <w:vAlign w:val="center"/>
          </w:tcPr>
          <w:p w14:paraId="633F21E2" w14:textId="77777777" w:rsidR="00701126" w:rsidRPr="009B1F11" w:rsidRDefault="002C28EE">
            <w:pPr>
              <w:ind w:firstLine="400"/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l(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ln⁡</m:t>
              </m:r>
              <m:r>
                <w:rPr>
                  <w:rFonts w:ascii="Cambria Math" w:hAnsi="Cambria Math"/>
                  <w:sz w:val="20"/>
                  <w:szCs w:val="20"/>
                </w:rPr>
                <m:t>(L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ln⁡</m:t>
              </m:r>
              <m:r>
                <w:rPr>
                  <w:rFonts w:ascii="Cambria Math" w:hAnsi="Cambria Math"/>
                  <w:sz w:val="20"/>
                  <w:szCs w:val="20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ln⁡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/>
                  <w:sz w:val="20"/>
                  <w:szCs w:val="20"/>
                </w:rPr>
                <m:t>))</m:t>
              </m:r>
            </m:oMath>
            <w:r w:rsidRPr="009B1F11">
              <w:rPr>
                <w:sz w:val="20"/>
                <w:szCs w:val="20"/>
              </w:rPr>
              <w:t>。</w:t>
            </w:r>
          </w:p>
        </w:tc>
        <w:tc>
          <w:tcPr>
            <w:tcW w:w="883" w:type="dxa"/>
            <w:vAlign w:val="center"/>
          </w:tcPr>
          <w:p w14:paraId="0803B877" w14:textId="77777777" w:rsidR="00701126" w:rsidRPr="009B1F11" w:rsidRDefault="002C28EE">
            <w:pPr>
              <w:pStyle w:val="affb"/>
              <w:rPr>
                <w:szCs w:val="20"/>
              </w:rPr>
            </w:pPr>
            <w:r w:rsidRPr="009B1F11">
              <w:rPr>
                <w:rFonts w:hint="eastAsia"/>
                <w:szCs w:val="20"/>
              </w:rPr>
              <w:t>（</w:t>
            </w:r>
            <w:r w:rsidRPr="009B1F11">
              <w:rPr>
                <w:rFonts w:hint="eastAsia"/>
                <w:szCs w:val="20"/>
              </w:rPr>
              <w:t>2-7</w:t>
            </w:r>
            <w:r w:rsidRPr="009B1F11">
              <w:rPr>
                <w:rFonts w:hint="eastAsia"/>
                <w:szCs w:val="20"/>
              </w:rPr>
              <w:t>）</w:t>
            </w:r>
          </w:p>
        </w:tc>
      </w:tr>
    </w:tbl>
    <w:p w14:paraId="510FFBF5" w14:textId="77777777" w:rsidR="00701126" w:rsidRPr="006D55FF" w:rsidRDefault="002C28EE" w:rsidP="006D55FF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极大似然估计为使得似然值最大的模型：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D31695" w14:paraId="793FBCDE" w14:textId="77777777">
        <w:tc>
          <w:tcPr>
            <w:tcW w:w="7208" w:type="dxa"/>
            <w:vAlign w:val="center"/>
          </w:tcPr>
          <w:p w14:paraId="6D41C5D6" w14:textId="77777777" w:rsidR="00701126" w:rsidRPr="00D31695" w:rsidRDefault="004377E1">
            <w:pPr>
              <w:snapToGrid w:val="0"/>
              <w:spacing w:beforeLines="30" w:before="94" w:afterLines="30" w:after="94"/>
              <w:ind w:firstLine="400"/>
              <w:jc w:val="center"/>
              <w:rPr>
                <w:sz w:val="20"/>
                <w:szCs w:val="20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lim>
              </m:limLow>
              <m:r>
                <w:rPr>
                  <w:rFonts w:ascii="Cambria Math" w:hAnsi="Cambria Math"/>
                  <w:sz w:val="20"/>
                  <w:szCs w:val="20"/>
                </w:rPr>
                <m:t xml:space="preserve"> l(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="002C28EE" w:rsidRPr="00D31695">
              <w:rPr>
                <w:sz w:val="20"/>
                <w:szCs w:val="20"/>
              </w:rPr>
              <w:t>。</w:t>
            </w:r>
          </w:p>
        </w:tc>
        <w:tc>
          <w:tcPr>
            <w:tcW w:w="883" w:type="dxa"/>
            <w:vAlign w:val="center"/>
          </w:tcPr>
          <w:p w14:paraId="0F4F88CC" w14:textId="77777777" w:rsidR="00701126" w:rsidRPr="00D31695" w:rsidRDefault="002C28EE">
            <w:pPr>
              <w:pStyle w:val="affb"/>
              <w:rPr>
                <w:szCs w:val="20"/>
              </w:rPr>
            </w:pPr>
            <w:r w:rsidRPr="00D31695">
              <w:rPr>
                <w:rFonts w:hint="eastAsia"/>
                <w:szCs w:val="20"/>
              </w:rPr>
              <w:t>（</w:t>
            </w:r>
            <w:r w:rsidRPr="00D31695">
              <w:rPr>
                <w:rFonts w:hint="eastAsia"/>
                <w:szCs w:val="20"/>
              </w:rPr>
              <w:t>2-8</w:t>
            </w:r>
            <w:r w:rsidRPr="00D31695">
              <w:rPr>
                <w:rFonts w:hint="eastAsia"/>
                <w:szCs w:val="20"/>
              </w:rPr>
              <w:t>）</w:t>
            </w:r>
          </w:p>
        </w:tc>
      </w:tr>
    </w:tbl>
    <w:p w14:paraId="1D3D8AC9" w14:textId="569D8508" w:rsidR="00701126" w:rsidRPr="006D55FF" w:rsidRDefault="002C28EE" w:rsidP="006D55FF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在回归中，将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p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</m:d>
        <m: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f>
          <m:f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fPr>
          <m:num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radPr>
              <m:deg/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2π</m:t>
                </m:r>
              </m:e>
            </m:rad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σ</m:t>
            </m:r>
          </m:den>
        </m:f>
        <m:r>
          <w:rPr>
            <w:rFonts w:ascii="Cambria Math" w:eastAsia="方正博雅宋_GBK" w:hAnsi="Cambria Math"/>
            <w:color w:val="000000"/>
            <w:kern w:val="2"/>
            <w:sz w:val="20"/>
          </w:rPr>
          <m:t>exp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d>
              <m:d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="方正博雅宋_GBK" w:hAnsi="Cambria Math"/>
                        <w:i/>
                        <w:color w:val="000000"/>
                        <w:kern w:val="2"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方正博雅宋_GBK" w:hAnsi="Cambria Math"/>
                            <w:i/>
                            <w:color w:val="000000"/>
                            <w:kern w:val="2"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方正博雅宋_GBK" w:hAnsi="Cambria Math"/>
                            <w:color w:val="000000"/>
                            <w:kern w:val="2"/>
                            <w:sz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方正博雅宋_GBK" w:hAnsi="Cambria Math"/>
                            <w:color w:val="000000"/>
                            <w:kern w:val="2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(y-f(</m:t>
                </m:r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x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w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)</m:t>
                </m:r>
              </m:e>
            </m:d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p>
      </m:oMath>
      <w:r w:rsidRPr="006D55FF">
        <w:rPr>
          <w:rFonts w:eastAsia="方正博雅宋_GBK"/>
          <w:color w:val="000000"/>
          <w:kern w:val="2"/>
          <w:sz w:val="20"/>
        </w:rPr>
        <w:t>代入</w:t>
      </w:r>
      <w:r w:rsidR="00643378" w:rsidRPr="006D55FF">
        <w:rPr>
          <w:rFonts w:eastAsia="方正博雅宋_GBK" w:hint="eastAsia"/>
          <w:color w:val="000000"/>
          <w:kern w:val="2"/>
          <w:sz w:val="20"/>
        </w:rPr>
        <w:t>式（</w:t>
      </w:r>
      <w:r w:rsidR="00643378" w:rsidRPr="006D55FF">
        <w:rPr>
          <w:rFonts w:eastAsia="方正博雅宋_GBK" w:hint="eastAsia"/>
          <w:color w:val="000000"/>
          <w:kern w:val="2"/>
          <w:sz w:val="20"/>
        </w:rPr>
        <w:t>2-7</w:t>
      </w:r>
      <w:r w:rsidR="00643378" w:rsidRPr="006D55FF">
        <w:rPr>
          <w:rFonts w:eastAsia="方正博雅宋_GBK" w:hint="eastAsia"/>
          <w:color w:val="000000"/>
          <w:kern w:val="2"/>
          <w:sz w:val="20"/>
        </w:rPr>
        <w:t>）</w:t>
      </w:r>
      <w:r w:rsidRPr="006D55FF">
        <w:rPr>
          <w:rFonts w:eastAsia="方正博雅宋_GBK"/>
          <w:color w:val="000000"/>
          <w:kern w:val="2"/>
          <w:sz w:val="20"/>
        </w:rPr>
        <w:t>，得到：</w:t>
      </w:r>
    </w:p>
    <w:tbl>
      <w:tblPr>
        <w:tblW w:w="0" w:type="auto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D31695" w14:paraId="6EA0D336" w14:textId="77777777" w:rsidTr="00683621">
        <w:trPr>
          <w:trHeight w:val="670"/>
        </w:trPr>
        <w:tc>
          <w:tcPr>
            <w:tcW w:w="7208" w:type="dxa"/>
            <w:vAlign w:val="center"/>
          </w:tcPr>
          <w:p w14:paraId="5D01F77E" w14:textId="77777777" w:rsidR="00951E8E" w:rsidRPr="00D31695" w:rsidRDefault="004377E1" w:rsidP="0028776F">
            <w:pPr>
              <w:ind w:firstLine="400"/>
              <w:rPr>
                <w:sz w:val="20"/>
                <w:szCs w:val="2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e>
                          </m:d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ln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2π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-1/2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exp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-f(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。</m:t>
                      </m:r>
                    </m:e>
                  </m:mr>
                </m:m>
              </m:oMath>
            </m:oMathPara>
          </w:p>
        </w:tc>
        <w:tc>
          <w:tcPr>
            <w:tcW w:w="883" w:type="dxa"/>
            <w:vAlign w:val="center"/>
          </w:tcPr>
          <w:p w14:paraId="2F8078A3" w14:textId="77777777" w:rsidR="00701126" w:rsidRPr="00D31695" w:rsidRDefault="002C28EE">
            <w:pPr>
              <w:pStyle w:val="affb"/>
              <w:rPr>
                <w:szCs w:val="20"/>
              </w:rPr>
            </w:pPr>
            <w:r w:rsidRPr="00D31695">
              <w:rPr>
                <w:rFonts w:hint="eastAsia"/>
                <w:szCs w:val="20"/>
              </w:rPr>
              <w:t>（</w:t>
            </w:r>
            <w:r w:rsidRPr="00D31695">
              <w:rPr>
                <w:rFonts w:hint="eastAsia"/>
                <w:szCs w:val="20"/>
              </w:rPr>
              <w:t>2-9</w:t>
            </w:r>
            <w:r w:rsidRPr="00D31695">
              <w:rPr>
                <w:rFonts w:hint="eastAsia"/>
                <w:szCs w:val="20"/>
              </w:rPr>
              <w:t>）</w:t>
            </w:r>
          </w:p>
        </w:tc>
      </w:tr>
    </w:tbl>
    <w:p w14:paraId="2AD3C231" w14:textId="4DCA37C7" w:rsidR="00701126" w:rsidRPr="005E1895" w:rsidRDefault="002C28EE" w:rsidP="005E1895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5E1895">
        <w:rPr>
          <w:rFonts w:eastAsia="方正博雅宋_GBK"/>
          <w:color w:val="000000"/>
          <w:kern w:val="2"/>
          <w:sz w:val="20"/>
        </w:rPr>
        <w:t>式</w:t>
      </w:r>
      <w:r w:rsidR="00334828" w:rsidRPr="005E1895">
        <w:rPr>
          <w:rFonts w:eastAsia="方正博雅宋_GBK" w:hint="eastAsia"/>
          <w:color w:val="000000"/>
          <w:kern w:val="2"/>
          <w:sz w:val="20"/>
        </w:rPr>
        <w:t>（</w:t>
      </w:r>
      <w:r w:rsidR="00334828" w:rsidRPr="005E1895">
        <w:rPr>
          <w:rFonts w:eastAsia="方正博雅宋_GBK" w:hint="eastAsia"/>
          <w:color w:val="000000"/>
          <w:kern w:val="2"/>
          <w:sz w:val="20"/>
        </w:rPr>
        <w:t>2-9</w:t>
      </w:r>
      <w:r w:rsidR="00334828" w:rsidRPr="005E1895">
        <w:rPr>
          <w:rFonts w:eastAsia="方正博雅宋_GBK" w:hint="eastAsia"/>
          <w:color w:val="000000"/>
          <w:kern w:val="2"/>
          <w:sz w:val="20"/>
        </w:rPr>
        <w:t>）的</w:t>
      </w:r>
      <w:r w:rsidRPr="005E1895">
        <w:rPr>
          <w:rFonts w:eastAsia="方正博雅宋_GBK"/>
          <w:color w:val="000000"/>
          <w:kern w:val="2"/>
          <w:sz w:val="20"/>
        </w:rPr>
        <w:t>第一项与模型</w:t>
      </w:r>
      <w:r w:rsidR="00352858" w:rsidRPr="005E1895">
        <w:rPr>
          <w:rFonts w:eastAsia="方正博雅宋_GBK" w:hint="eastAsia"/>
          <w:color w:val="000000"/>
          <w:kern w:val="2"/>
          <w:sz w:val="20"/>
        </w:rPr>
        <w:t>参数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="00643378" w:rsidRPr="005E1895">
        <w:rPr>
          <w:rFonts w:eastAsia="方正博雅宋_GBK"/>
          <w:color w:val="000000"/>
          <w:kern w:val="2"/>
          <w:sz w:val="20"/>
        </w:rPr>
        <w:t>无关，只和噪声</w:t>
      </w:r>
      <w:r w:rsidRPr="005E1895">
        <w:rPr>
          <w:rFonts w:eastAsia="方正博雅宋_GBK"/>
          <w:color w:val="000000"/>
          <w:kern w:val="2"/>
          <w:sz w:val="20"/>
        </w:rPr>
        <w:t>水平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σ</m:t>
        </m:r>
      </m:oMath>
      <w:r w:rsidR="00643378" w:rsidRPr="005E1895">
        <w:rPr>
          <w:rFonts w:eastAsia="方正博雅宋_GBK"/>
          <w:color w:val="000000"/>
          <w:kern w:val="2"/>
          <w:sz w:val="20"/>
        </w:rPr>
        <w:t>有关</w:t>
      </w:r>
      <w:r w:rsidRPr="005E1895">
        <w:rPr>
          <w:rFonts w:eastAsia="方正博雅宋_GBK"/>
          <w:color w:val="000000"/>
          <w:kern w:val="2"/>
          <w:sz w:val="20"/>
        </w:rPr>
        <w:t>；第二项</w:t>
      </w:r>
      <w:r w:rsidR="00B042D8" w:rsidRPr="005E1895">
        <w:rPr>
          <w:rFonts w:eastAsia="方正博雅宋_GBK" w:hint="eastAsia"/>
          <w:color w:val="000000"/>
          <w:kern w:val="2"/>
          <w:sz w:val="20"/>
        </w:rPr>
        <w:t>为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-</m:t>
        </m:r>
        <m:f>
          <m:f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fPr>
          <m:num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p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σ</m:t>
                </m:r>
              </m:e>
              <m:sup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RSS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(w)</m:t>
        </m:r>
      </m:oMath>
      <w:r w:rsidRPr="005E1895">
        <w:rPr>
          <w:rFonts w:eastAsia="方正博雅宋_GBK"/>
          <w:color w:val="000000"/>
          <w:kern w:val="2"/>
          <w:sz w:val="20"/>
        </w:rPr>
        <w:t>，因此</w:t>
      </w:r>
      <w:r w:rsidR="00643378" w:rsidRPr="005E1895">
        <w:rPr>
          <w:rFonts w:eastAsia="方正博雅宋_GBK"/>
          <w:color w:val="000000"/>
          <w:kern w:val="2"/>
          <w:sz w:val="20"/>
        </w:rPr>
        <w:t>极大似然</w:t>
      </w:r>
      <w:r w:rsidR="00643378" w:rsidRPr="005E1895">
        <w:rPr>
          <w:rFonts w:eastAsia="方正博雅宋_GBK" w:hint="eastAsia"/>
          <w:color w:val="000000"/>
          <w:kern w:val="2"/>
          <w:sz w:val="20"/>
        </w:rPr>
        <w:t>等价于</w:t>
      </w:r>
      <w:r w:rsidR="00334828" w:rsidRPr="005E1895">
        <w:rPr>
          <w:rFonts w:eastAsia="方正博雅宋_GBK" w:hint="eastAsia"/>
          <w:color w:val="000000"/>
          <w:kern w:val="2"/>
          <w:sz w:val="20"/>
        </w:rPr>
        <w:t>最小化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RSS(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="00334828" w:rsidRPr="005E1895">
        <w:rPr>
          <w:rFonts w:eastAsia="方正博雅宋_GBK"/>
          <w:color w:val="000000"/>
          <w:kern w:val="2"/>
          <w:sz w:val="20"/>
        </w:rPr>
        <w:t>（相差常数倍不影响</w:t>
      </w:r>
      <w:r w:rsidR="00401B66" w:rsidRPr="005E1895">
        <w:rPr>
          <w:rFonts w:eastAsia="方正博雅宋_GBK"/>
          <w:color w:val="000000"/>
          <w:kern w:val="2"/>
          <w:sz w:val="20"/>
        </w:rPr>
        <w:t>函数取极值的位置）</w:t>
      </w:r>
      <w:r w:rsidR="00643378" w:rsidRPr="005E1895">
        <w:rPr>
          <w:rFonts w:eastAsia="方正博雅宋_GBK"/>
          <w:color w:val="000000"/>
          <w:kern w:val="2"/>
          <w:sz w:val="20"/>
        </w:rPr>
        <w:t>。</w:t>
      </w:r>
    </w:p>
    <w:p w14:paraId="18CDAA25" w14:textId="5096644C" w:rsidR="00B042D8" w:rsidRPr="005E1895" w:rsidRDefault="001E2321" w:rsidP="005E1895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5E1895">
        <w:rPr>
          <w:rFonts w:eastAsia="方正博雅宋_GBK" w:hint="eastAsia"/>
          <w:color w:val="000000"/>
          <w:kern w:val="2"/>
          <w:sz w:val="20"/>
        </w:rPr>
        <w:t>更一般地，</w:t>
      </w:r>
      <w:r w:rsidR="00631E76" w:rsidRPr="005E1895">
        <w:rPr>
          <w:rFonts w:eastAsia="方正博雅宋_GBK" w:hint="eastAsia"/>
          <w:color w:val="000000"/>
          <w:kern w:val="2"/>
          <w:sz w:val="20"/>
        </w:rPr>
        <w:t>损失函数</w:t>
      </w:r>
      <w:r w:rsidRPr="005E1895">
        <w:rPr>
          <w:rFonts w:eastAsia="方正博雅宋_GBK" w:hint="eastAsia"/>
          <w:color w:val="000000"/>
          <w:kern w:val="2"/>
          <w:sz w:val="20"/>
        </w:rPr>
        <w:t>可</w:t>
      </w:r>
      <w:r w:rsidR="00631E76" w:rsidRPr="005E1895">
        <w:rPr>
          <w:rFonts w:eastAsia="方正博雅宋_GBK" w:hint="eastAsia"/>
          <w:color w:val="000000"/>
          <w:kern w:val="2"/>
          <w:sz w:val="20"/>
        </w:rPr>
        <w:t>取</w:t>
      </w:r>
      <w:r w:rsidR="00631E76" w:rsidRPr="005E1895">
        <w:rPr>
          <w:rFonts w:eastAsia="方正博雅宋_GBK"/>
          <w:color w:val="000000"/>
          <w:kern w:val="2"/>
          <w:sz w:val="20"/>
        </w:rPr>
        <w:t>负</w:t>
      </w:r>
      <w:r w:rsidR="00631E76" w:rsidRPr="005E1895">
        <w:rPr>
          <w:rFonts w:eastAsia="方正博雅宋_GBK"/>
          <w:color w:val="000000"/>
          <w:kern w:val="2"/>
          <w:sz w:val="20"/>
        </w:rPr>
        <w:t>log</w:t>
      </w:r>
      <w:r w:rsidR="00631E76" w:rsidRPr="005E1895">
        <w:rPr>
          <w:rFonts w:eastAsia="方正博雅宋_GBK"/>
          <w:color w:val="000000"/>
          <w:kern w:val="2"/>
          <w:sz w:val="20"/>
        </w:rPr>
        <w:t>似然</w:t>
      </w:r>
      <w:r w:rsidR="00631E76" w:rsidRPr="005E1895">
        <w:rPr>
          <w:rFonts w:eastAsia="方正博雅宋_GBK" w:hint="eastAsia"/>
          <w:color w:val="000000"/>
          <w:kern w:val="2"/>
          <w:sz w:val="20"/>
        </w:rPr>
        <w:t>（</w:t>
      </w:r>
      <w:r w:rsidR="00631E76" w:rsidRPr="005E1895">
        <w:rPr>
          <w:rFonts w:eastAsia="方正博雅宋_GBK"/>
          <w:color w:val="000000"/>
          <w:kern w:val="2"/>
          <w:sz w:val="20"/>
        </w:rPr>
        <w:t>Negative Log Likelihood</w:t>
      </w:r>
      <w:r w:rsidR="00D31695" w:rsidRPr="005E1895">
        <w:rPr>
          <w:rFonts w:eastAsia="方正博雅宋_GBK" w:hint="eastAsia"/>
          <w:color w:val="000000"/>
          <w:kern w:val="2"/>
          <w:sz w:val="20"/>
        </w:rPr>
        <w:t>，</w:t>
      </w:r>
      <w:r w:rsidR="00631E76" w:rsidRPr="005E1895">
        <w:rPr>
          <w:rFonts w:eastAsia="方正博雅宋_GBK"/>
          <w:color w:val="000000"/>
          <w:kern w:val="2"/>
          <w:sz w:val="20"/>
        </w:rPr>
        <w:t>NLL</w:t>
      </w:r>
      <w:r w:rsidR="00631E76" w:rsidRPr="005E1895">
        <w:rPr>
          <w:rFonts w:eastAsia="方正博雅宋_GBK" w:hint="eastAsia"/>
          <w:color w:val="000000"/>
          <w:kern w:val="2"/>
          <w:sz w:val="20"/>
        </w:rPr>
        <w:t>），即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NLL</m:t>
        </m:r>
        <m:d>
          <m:d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</m:d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=-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l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</m:d>
      </m:oMath>
      <w:r w:rsidR="0028776F" w:rsidRPr="005E1895">
        <w:rPr>
          <w:rFonts w:eastAsia="方正博雅宋_GBK" w:hint="eastAsia"/>
          <w:color w:val="000000"/>
          <w:kern w:val="2"/>
          <w:sz w:val="20"/>
        </w:rPr>
        <w:t>，其中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</m:oMath>
      <w:r w:rsidR="0028776F" w:rsidRPr="005E1895">
        <w:rPr>
          <w:rFonts w:eastAsia="方正博雅宋_GBK" w:hint="eastAsia"/>
          <w:color w:val="000000"/>
          <w:kern w:val="2"/>
          <w:sz w:val="20"/>
        </w:rPr>
        <w:t>为概率分布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p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b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y</m:t>
                </m:r>
              </m:e>
              <m: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x</m:t>
                </m:r>
              </m:e>
              <m: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i</m:t>
                </m:r>
              </m:sub>
            </m:sSub>
          </m:e>
        </m:d>
      </m:oMath>
      <w:r w:rsidR="0028776F" w:rsidRPr="005E1895">
        <w:rPr>
          <w:rFonts w:eastAsia="方正博雅宋_GBK" w:hint="eastAsia"/>
          <w:color w:val="000000"/>
          <w:kern w:val="2"/>
          <w:sz w:val="20"/>
        </w:rPr>
        <w:t>的参数</w:t>
      </w:r>
      <w:r w:rsidRPr="005E1895">
        <w:rPr>
          <w:rFonts w:eastAsia="方正博雅宋_GBK" w:hint="eastAsia"/>
          <w:color w:val="000000"/>
          <w:kern w:val="2"/>
          <w:sz w:val="20"/>
        </w:rPr>
        <w:t>。此时最小训练集上的损失函数之和等价于</w:t>
      </w:r>
      <w:r w:rsidR="00631E76" w:rsidRPr="005E1895">
        <w:rPr>
          <w:rFonts w:eastAsia="方正博雅宋_GBK"/>
          <w:color w:val="000000"/>
          <w:kern w:val="2"/>
          <w:sz w:val="20"/>
        </w:rPr>
        <w:t>极大</w:t>
      </w:r>
      <w:r w:rsidR="00631E76" w:rsidRPr="005E1895">
        <w:rPr>
          <w:rFonts w:eastAsia="方正博雅宋_GBK" w:hint="eastAsia"/>
          <w:color w:val="000000"/>
          <w:kern w:val="2"/>
          <w:sz w:val="20"/>
        </w:rPr>
        <w:t>似然</w:t>
      </w:r>
      <w:r w:rsidR="00631E76" w:rsidRPr="005E1895">
        <w:rPr>
          <w:rFonts w:eastAsia="方正博雅宋_GBK"/>
          <w:color w:val="000000"/>
          <w:kern w:val="2"/>
          <w:sz w:val="20"/>
        </w:rPr>
        <w:t>。</w:t>
      </w:r>
      <w:r w:rsidRPr="005E1895">
        <w:rPr>
          <w:rFonts w:eastAsia="方正博雅宋_GBK" w:hint="eastAsia"/>
          <w:color w:val="000000"/>
          <w:kern w:val="2"/>
          <w:sz w:val="20"/>
        </w:rPr>
        <w:t>在回归分析中，</w:t>
      </w:r>
      <w:r w:rsidR="00B042D8" w:rsidRPr="005E1895">
        <w:rPr>
          <w:rFonts w:eastAsia="方正博雅宋_GBK" w:hint="eastAsia"/>
          <w:color w:val="000000"/>
          <w:kern w:val="2"/>
          <w:sz w:val="20"/>
        </w:rPr>
        <w:t>若</w:t>
      </w:r>
      <w:r w:rsidRPr="005E1895">
        <w:rPr>
          <w:rFonts w:eastAsia="方正博雅宋_GBK" w:hint="eastAsia"/>
          <w:color w:val="000000"/>
          <w:kern w:val="2"/>
          <w:sz w:val="20"/>
        </w:rPr>
        <w:t>假设噪声为</w:t>
      </w:r>
      <w:r w:rsidRPr="005E1895">
        <w:rPr>
          <w:rFonts w:eastAsia="方正博雅宋_GBK"/>
          <w:color w:val="000000"/>
          <w:kern w:val="2"/>
          <w:sz w:val="20"/>
        </w:rPr>
        <w:t>高斯白噪声</w:t>
      </w:r>
      <w:r w:rsidRPr="005E1895">
        <w:rPr>
          <w:rFonts w:eastAsia="方正博雅宋_GBK" w:hint="eastAsia"/>
          <w:color w:val="000000"/>
          <w:kern w:val="2"/>
          <w:sz w:val="20"/>
        </w:rPr>
        <w:t>，</w:t>
      </w:r>
      <w:r w:rsidR="004D5CD3" w:rsidRPr="005E1895">
        <w:rPr>
          <w:rFonts w:eastAsia="方正博雅宋_GBK" w:hint="eastAsia"/>
          <w:color w:val="000000"/>
          <w:kern w:val="2"/>
          <w:sz w:val="20"/>
        </w:rPr>
        <w:t>去掉和参数无关的常数项和常数倍，得到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B042D8" w:rsidRPr="00D31695" w14:paraId="667F71BF" w14:textId="77777777" w:rsidTr="00C02EEC">
        <w:tc>
          <w:tcPr>
            <w:tcW w:w="7208" w:type="dxa"/>
            <w:vAlign w:val="center"/>
          </w:tcPr>
          <w:p w14:paraId="250506D7" w14:textId="77777777" w:rsidR="00B042D8" w:rsidRPr="00D31695" w:rsidRDefault="00B042D8" w:rsidP="004D5CD3">
            <w:pPr>
              <w:ind w:firstLine="400"/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NLL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=-l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883" w:type="dxa"/>
            <w:vAlign w:val="center"/>
          </w:tcPr>
          <w:p w14:paraId="4CE41ED3" w14:textId="77777777" w:rsidR="00B042D8" w:rsidRPr="00D31695" w:rsidRDefault="00B042D8" w:rsidP="00C02EEC">
            <w:pPr>
              <w:pStyle w:val="affb"/>
              <w:rPr>
                <w:szCs w:val="20"/>
              </w:rPr>
            </w:pPr>
          </w:p>
        </w:tc>
      </w:tr>
    </w:tbl>
    <w:p w14:paraId="423B9835" w14:textId="77F348F2" w:rsidR="00334828" w:rsidRPr="005E1895" w:rsidRDefault="00334828" w:rsidP="005E1895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5E1895">
        <w:rPr>
          <w:rFonts w:eastAsia="方正博雅宋_GBK" w:hint="eastAsia"/>
          <w:color w:val="000000"/>
          <w:kern w:val="2"/>
          <w:sz w:val="20"/>
        </w:rPr>
        <w:t>即此时</w:t>
      </w:r>
      <w:r w:rsidRPr="005E1895">
        <w:rPr>
          <w:rFonts w:eastAsia="方正博雅宋_GBK"/>
          <w:color w:val="000000"/>
          <w:kern w:val="2"/>
          <w:sz w:val="20"/>
        </w:rPr>
        <w:t>负</w:t>
      </w:r>
      <w:r w:rsidRPr="005E1895">
        <w:rPr>
          <w:rFonts w:eastAsia="方正博雅宋_GBK"/>
          <w:color w:val="000000"/>
          <w:kern w:val="2"/>
          <w:sz w:val="20"/>
        </w:rPr>
        <w:t>log</w:t>
      </w:r>
      <w:r w:rsidRPr="005E1895">
        <w:rPr>
          <w:rFonts w:eastAsia="方正博雅宋_GBK"/>
          <w:color w:val="000000"/>
          <w:kern w:val="2"/>
          <w:sz w:val="20"/>
        </w:rPr>
        <w:t>似然</w:t>
      </w:r>
      <w:r w:rsidR="00FD055E" w:rsidRPr="005E1895">
        <w:rPr>
          <w:rFonts w:eastAsia="方正博雅宋_GBK" w:hint="eastAsia"/>
          <w:color w:val="000000"/>
          <w:kern w:val="2"/>
          <w:sz w:val="20"/>
        </w:rPr>
        <w:t>等于</w:t>
      </w:r>
      <w:r w:rsidRPr="005E1895">
        <w:rPr>
          <w:rFonts w:eastAsia="方正博雅宋_GBK" w:hint="eastAsia"/>
          <w:color w:val="000000"/>
          <w:kern w:val="2"/>
          <w:sz w:val="20"/>
        </w:rPr>
        <w:t>L2</w:t>
      </w:r>
      <w:r w:rsidRPr="005E1895">
        <w:rPr>
          <w:rFonts w:eastAsia="方正博雅宋_GBK" w:hint="eastAsia"/>
          <w:color w:val="000000"/>
          <w:kern w:val="2"/>
          <w:sz w:val="20"/>
        </w:rPr>
        <w:t>损失。</w:t>
      </w:r>
    </w:p>
    <w:p w14:paraId="034B11B5" w14:textId="08B23883" w:rsidR="007E4E28" w:rsidRPr="005E1895" w:rsidRDefault="00C96F11" w:rsidP="005E1895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5E1895">
        <w:rPr>
          <w:rFonts w:eastAsia="方正博雅宋_GBK" w:hint="eastAsia"/>
          <w:color w:val="000000"/>
          <w:kern w:val="2"/>
          <w:sz w:val="20"/>
        </w:rPr>
        <w:t>所以我们可以通过</w:t>
      </w:r>
      <w:r w:rsidR="003F199E" w:rsidRPr="005E1895">
        <w:rPr>
          <w:rFonts w:eastAsia="方正博雅宋_GBK" w:hint="eastAsia"/>
          <w:color w:val="000000"/>
          <w:kern w:val="2"/>
          <w:sz w:val="20"/>
        </w:rPr>
        <w:t>检查残差的</w:t>
      </w:r>
      <w:r w:rsidR="006C2D57" w:rsidRPr="005E1895">
        <w:rPr>
          <w:rFonts w:eastAsia="方正博雅宋_GBK" w:hint="eastAsia"/>
          <w:color w:val="000000"/>
          <w:kern w:val="2"/>
          <w:sz w:val="20"/>
        </w:rPr>
        <w:t>直方图</w:t>
      </w:r>
      <w:r w:rsidR="003F199E" w:rsidRPr="005E1895">
        <w:rPr>
          <w:rFonts w:eastAsia="方正博雅宋_GBK" w:hint="eastAsia"/>
          <w:color w:val="000000"/>
          <w:kern w:val="2"/>
          <w:sz w:val="20"/>
        </w:rPr>
        <w:t>是否</w:t>
      </w:r>
      <w:r w:rsidR="006C2D57" w:rsidRPr="005E1895">
        <w:rPr>
          <w:rFonts w:eastAsia="方正博雅宋_GBK" w:hint="eastAsia"/>
          <w:color w:val="000000"/>
          <w:kern w:val="2"/>
          <w:sz w:val="20"/>
        </w:rPr>
        <w:t>符合</w:t>
      </w:r>
      <w:r w:rsidR="003F199E" w:rsidRPr="005E1895">
        <w:rPr>
          <w:rFonts w:eastAsia="方正博雅宋_GBK" w:hint="eastAsia"/>
          <w:color w:val="000000"/>
          <w:kern w:val="2"/>
          <w:sz w:val="20"/>
        </w:rPr>
        <w:t>0</w:t>
      </w:r>
      <w:r w:rsidR="003F199E" w:rsidRPr="005E1895">
        <w:rPr>
          <w:rFonts w:eastAsia="方正博雅宋_GBK" w:hint="eastAsia"/>
          <w:color w:val="000000"/>
          <w:kern w:val="2"/>
          <w:sz w:val="20"/>
        </w:rPr>
        <w:t>均值的高斯分布来检查预测模型的性能。例</w:t>
      </w:r>
      <w:r w:rsidR="003F199E" w:rsidRPr="005E1895">
        <w:rPr>
          <w:rFonts w:eastAsia="方正博雅宋_GBK" w:hint="eastAsia"/>
          <w:color w:val="000000"/>
          <w:kern w:val="2"/>
          <w:sz w:val="20"/>
        </w:rPr>
        <w:t>2-1</w:t>
      </w:r>
      <w:r w:rsidR="003F199E" w:rsidRPr="005E1895">
        <w:rPr>
          <w:rFonts w:eastAsia="方正博雅宋_GBK" w:hint="eastAsia"/>
          <w:color w:val="000000"/>
          <w:kern w:val="2"/>
          <w:sz w:val="20"/>
        </w:rPr>
        <w:t>中的最小二乘线性回归在训练样本上的残差分布如图</w:t>
      </w:r>
      <w:r w:rsidR="003F199E" w:rsidRPr="005E1895">
        <w:rPr>
          <w:rFonts w:eastAsia="方正博雅宋_GBK" w:hint="eastAsia"/>
          <w:color w:val="000000"/>
          <w:kern w:val="2"/>
          <w:sz w:val="20"/>
        </w:rPr>
        <w:t>2-1</w:t>
      </w:r>
      <w:r w:rsidR="00D30AB2" w:rsidRPr="005E1895">
        <w:rPr>
          <w:rFonts w:eastAsia="方正博雅宋_GBK" w:hint="eastAsia"/>
          <w:color w:val="000000"/>
          <w:kern w:val="2"/>
          <w:sz w:val="20"/>
        </w:rPr>
        <w:t>（</w:t>
      </w:r>
      <w:r w:rsidR="00D30AB2" w:rsidRPr="005E1895">
        <w:rPr>
          <w:rFonts w:eastAsia="方正博雅宋_GBK"/>
          <w:color w:val="000000"/>
          <w:kern w:val="2"/>
          <w:sz w:val="20"/>
        </w:rPr>
        <w:t>a</w:t>
      </w:r>
      <w:r w:rsidR="00D30AB2" w:rsidRPr="005E1895">
        <w:rPr>
          <w:rFonts w:eastAsia="方正博雅宋_GBK"/>
          <w:color w:val="000000"/>
          <w:kern w:val="2"/>
          <w:sz w:val="20"/>
        </w:rPr>
        <w:t>）</w:t>
      </w:r>
      <w:r w:rsidR="003F199E" w:rsidRPr="005E1895">
        <w:rPr>
          <w:rFonts w:eastAsia="方正博雅宋_GBK" w:hint="eastAsia"/>
          <w:color w:val="000000"/>
          <w:kern w:val="2"/>
          <w:sz w:val="20"/>
        </w:rPr>
        <w:t>所示。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从图中可以看出，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lastRenderedPageBreak/>
        <w:t>残差的分布并不符合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0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均值的正态分布。</w:t>
      </w:r>
    </w:p>
    <w:p w14:paraId="71F3082B" w14:textId="148557B2" w:rsidR="003F199E" w:rsidRPr="005E1895" w:rsidRDefault="00AC3036" w:rsidP="005E1895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5E1895">
        <w:rPr>
          <w:rFonts w:eastAsia="方正博雅宋_GBK" w:hint="eastAsia"/>
          <w:color w:val="000000"/>
          <w:kern w:val="2"/>
          <w:sz w:val="20"/>
        </w:rPr>
        <w:t>另外我们也可以</w:t>
      </w:r>
      <w:r w:rsidR="006C2D57" w:rsidRPr="005E1895">
        <w:rPr>
          <w:rFonts w:eastAsia="方正博雅宋_GBK" w:hint="eastAsia"/>
          <w:color w:val="000000"/>
          <w:kern w:val="2"/>
          <w:sz w:val="20"/>
        </w:rPr>
        <w:t>通过残差与预测值的散点图来检查</w:t>
      </w:r>
      <w:del w:id="7" w:author="Microsoft Office 用户" w:date="2020-05-07T10:32:00Z">
        <w:r w:rsidR="006C2D57" w:rsidRPr="005E1895" w:rsidDel="00410F51">
          <w:rPr>
            <w:rFonts w:eastAsia="方正博雅宋_GBK" w:hint="eastAsia"/>
            <w:color w:val="000000"/>
            <w:kern w:val="2"/>
            <w:sz w:val="20"/>
          </w:rPr>
          <w:delText>检查</w:delText>
        </w:r>
      </w:del>
      <w:r w:rsidR="006C2D57" w:rsidRPr="005E1895">
        <w:rPr>
          <w:rFonts w:eastAsia="方正博雅宋_GBK" w:hint="eastAsia"/>
          <w:color w:val="000000"/>
          <w:kern w:val="2"/>
          <w:sz w:val="20"/>
        </w:rPr>
        <w:t>残差是否与预测值无关。因为我们假设每个样本残差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ϵ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</m:oMath>
      <w:r w:rsidR="006C2D57" w:rsidRPr="005E1895">
        <w:rPr>
          <w:rFonts w:eastAsia="方正博雅宋_GBK" w:hint="eastAsia"/>
          <w:color w:val="000000"/>
          <w:kern w:val="2"/>
          <w:sz w:val="20"/>
        </w:rPr>
        <w:t>与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</m:oMath>
      <w:r w:rsidR="007E4E28" w:rsidRPr="005E1895">
        <w:rPr>
          <w:rFonts w:eastAsia="方正博雅宋_GBK" w:hint="eastAsia"/>
          <w:color w:val="000000"/>
          <w:kern w:val="2"/>
          <w:sz w:val="20"/>
        </w:rPr>
        <w:t>无关（因此也与模型预测值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f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x</m:t>
                </m:r>
              </m:e>
              <m: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i</m:t>
                </m:r>
              </m:sub>
            </m:s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,</m:t>
            </m:r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</m:d>
      </m:oMath>
      <w:r w:rsidR="007E4E28" w:rsidRPr="005E1895">
        <w:rPr>
          <w:rFonts w:eastAsia="方正博雅宋_GBK" w:hint="eastAsia"/>
          <w:color w:val="000000"/>
          <w:kern w:val="2"/>
          <w:sz w:val="20"/>
        </w:rPr>
        <w:t>无关），如果残差是否与预测值有关说明模型不准确。例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2-1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中的最小二乘线性回归在训练样本上残差与预测值的散点图如图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2-1</w:t>
      </w:r>
      <w:r w:rsidR="00D30AB2" w:rsidRPr="005E1895">
        <w:rPr>
          <w:rFonts w:eastAsia="方正博雅宋_GBK" w:hint="eastAsia"/>
          <w:color w:val="000000"/>
          <w:kern w:val="2"/>
          <w:sz w:val="20"/>
        </w:rPr>
        <w:t>（</w:t>
      </w:r>
      <w:r w:rsidR="007E4E28" w:rsidRPr="005E1895">
        <w:rPr>
          <w:rFonts w:eastAsia="方正博雅宋_GBK"/>
          <w:color w:val="000000"/>
          <w:kern w:val="2"/>
          <w:sz w:val="20"/>
        </w:rPr>
        <w:t>b</w:t>
      </w:r>
      <w:r w:rsidR="00D30AB2" w:rsidRPr="005E1895">
        <w:rPr>
          <w:rFonts w:eastAsia="方正博雅宋_GBK"/>
          <w:color w:val="000000"/>
          <w:kern w:val="2"/>
          <w:sz w:val="20"/>
        </w:rPr>
        <w:t>）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所示。</w:t>
      </w:r>
      <w:r w:rsidR="007E4E28" w:rsidRPr="005E1895">
        <w:rPr>
          <w:rFonts w:eastAsia="方正博雅宋_GBK"/>
          <w:color w:val="000000"/>
          <w:kern w:val="2"/>
          <w:sz w:val="20"/>
        </w:rPr>
        <w:t>从散点图来看，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当</w:t>
      </w:r>
      <w:r w:rsidR="00066FAF" w:rsidRPr="005E1895">
        <w:rPr>
          <w:rFonts w:eastAsia="方正博雅宋_GBK" w:hint="eastAsia"/>
          <w:color w:val="000000"/>
          <w:kern w:val="2"/>
          <w:sz w:val="20"/>
        </w:rPr>
        <w:t>真实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值较小时，</w:t>
      </w:r>
      <w:r w:rsidR="007E4E28" w:rsidRPr="005E1895">
        <w:rPr>
          <w:rFonts w:eastAsia="方正博雅宋_GBK"/>
          <w:color w:val="000000"/>
          <w:kern w:val="2"/>
          <w:sz w:val="20"/>
        </w:rPr>
        <w:t>残差</w:t>
      </w:r>
      <w:r w:rsidR="004D2B27" w:rsidRPr="005E1895">
        <w:rPr>
          <w:rFonts w:eastAsia="方正博雅宋_GBK" w:hint="eastAsia"/>
          <w:color w:val="000000"/>
          <w:kern w:val="2"/>
          <w:sz w:val="20"/>
        </w:rPr>
        <w:t>的绝对值较大，预测不准确</w:t>
      </w:r>
      <w:r w:rsidR="007E4E28" w:rsidRPr="005E1895">
        <w:rPr>
          <w:rFonts w:eastAsia="方正博雅宋_GBK"/>
          <w:color w:val="000000"/>
          <w:kern w:val="2"/>
          <w:sz w:val="20"/>
        </w:rPr>
        <w:t>；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当</w:t>
      </w:r>
      <w:r w:rsidR="004D2B27" w:rsidRPr="005E1895">
        <w:rPr>
          <w:rFonts w:eastAsia="方正博雅宋_GBK" w:hint="eastAsia"/>
          <w:color w:val="000000"/>
          <w:kern w:val="2"/>
          <w:sz w:val="20"/>
        </w:rPr>
        <w:t>真实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值</w:t>
      </w:r>
      <w:r w:rsidR="004D2B27" w:rsidRPr="005E1895">
        <w:rPr>
          <w:rFonts w:eastAsia="方正博雅宋_GBK" w:hint="eastAsia"/>
          <w:color w:val="000000"/>
          <w:kern w:val="2"/>
          <w:sz w:val="20"/>
        </w:rPr>
        <w:t>较大时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，</w:t>
      </w:r>
      <w:r w:rsidR="007E4E28" w:rsidRPr="005E1895">
        <w:rPr>
          <w:rFonts w:eastAsia="方正博雅宋_GBK"/>
          <w:color w:val="000000"/>
          <w:kern w:val="2"/>
          <w:sz w:val="20"/>
        </w:rPr>
        <w:t>残差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大多小于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0</w:t>
      </w:r>
      <w:r w:rsidR="004D2B27" w:rsidRPr="005E1895">
        <w:rPr>
          <w:rFonts w:eastAsia="方正博雅宋_GBK" w:hint="eastAsia"/>
          <w:color w:val="000000"/>
          <w:kern w:val="2"/>
          <w:sz w:val="20"/>
        </w:rPr>
        <w:t>，预测值偏小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。</w:t>
      </w:r>
      <w:r w:rsidR="004D2B27" w:rsidRPr="005E1895">
        <w:rPr>
          <w:rFonts w:eastAsia="方正博雅宋_GBK" w:hint="eastAsia"/>
          <w:color w:val="000000"/>
          <w:kern w:val="2"/>
          <w:sz w:val="20"/>
        </w:rPr>
        <w:t>可见该例中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最小二乘回归模型</w:t>
      </w:r>
      <w:r w:rsidR="004D2B27" w:rsidRPr="005E1895">
        <w:rPr>
          <w:rFonts w:eastAsia="方正博雅宋_GBK" w:hint="eastAsia"/>
          <w:color w:val="000000"/>
          <w:kern w:val="2"/>
          <w:sz w:val="20"/>
        </w:rPr>
        <w:t>并</w:t>
      </w:r>
      <w:r w:rsidR="007E4E28" w:rsidRPr="005E1895">
        <w:rPr>
          <w:rFonts w:eastAsia="方正博雅宋_GBK" w:hint="eastAsia"/>
          <w:color w:val="000000"/>
          <w:kern w:val="2"/>
          <w:sz w:val="20"/>
        </w:rPr>
        <w:t>不是特别准确。</w:t>
      </w:r>
    </w:p>
    <w:p w14:paraId="138D5B67" w14:textId="77777777" w:rsidR="00D30AB2" w:rsidRDefault="00006464" w:rsidP="00D30AB2">
      <w:pPr>
        <w:pStyle w:val="afb"/>
        <w:spacing w:before="100"/>
      </w:pPr>
      <w:r>
        <w:rPr>
          <w:rFonts w:hint="eastAsia"/>
          <w:noProof/>
        </w:rPr>
        <w:drawing>
          <wp:inline distT="0" distB="0" distL="0" distR="0" wp14:anchorId="16D3BDCC" wp14:editId="6FA34D8E">
            <wp:extent cx="1623119" cy="1156374"/>
            <wp:effectExtent l="0" t="0" r="2540" b="1206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hist_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494" cy="11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AB2"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290CB4B7" wp14:editId="05EB1760">
            <wp:extent cx="1670400" cy="1155600"/>
            <wp:effectExtent l="0" t="0" r="635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res_p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400" cy="11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39B0" w14:textId="77777777" w:rsidR="00D30AB2" w:rsidRDefault="00D30AB2" w:rsidP="00D30AB2">
      <w:pPr>
        <w:jc w:val="center"/>
        <w:rPr>
          <w:sz w:val="18"/>
          <w:szCs w:val="18"/>
        </w:rPr>
      </w:pPr>
      <w:r w:rsidRPr="00D30AB2">
        <w:rPr>
          <w:rFonts w:ascii="方正兰亭中黑_GBK" w:eastAsia="方正兰亭中黑_GBK" w:hAnsi="Arial" w:cs="Arial" w:hint="eastAsia"/>
          <w:w w:val="105"/>
          <w:kern w:val="2"/>
          <w:sz w:val="14"/>
        </w:rPr>
        <w:t>（</w:t>
      </w:r>
      <w:r w:rsidRPr="00D30AB2">
        <w:rPr>
          <w:rFonts w:ascii="方正兰亭中黑_GBK" w:eastAsia="方正兰亭中黑_GBK" w:hAnsi="Arial" w:cs="Arial"/>
          <w:w w:val="105"/>
          <w:kern w:val="2"/>
          <w:sz w:val="14"/>
        </w:rPr>
        <w:t>a</w:t>
      </w:r>
      <w:r w:rsidRPr="00D30AB2">
        <w:rPr>
          <w:rFonts w:ascii="方正兰亭中黑_GBK" w:eastAsia="方正兰亭中黑_GBK" w:hAnsi="Arial" w:cs="Arial" w:hint="eastAsia"/>
          <w:w w:val="105"/>
          <w:kern w:val="2"/>
          <w:sz w:val="14"/>
        </w:rPr>
        <w:t>）残差直方图                                    （</w:t>
      </w:r>
      <w:r w:rsidRPr="00D30AB2">
        <w:rPr>
          <w:rFonts w:ascii="方正兰亭中黑_GBK" w:eastAsia="方正兰亭中黑_GBK" w:hAnsi="Arial" w:cs="Arial"/>
          <w:w w:val="105"/>
          <w:kern w:val="2"/>
          <w:sz w:val="14"/>
        </w:rPr>
        <w:t>b</w:t>
      </w:r>
      <w:r w:rsidR="00006464">
        <w:rPr>
          <w:rFonts w:ascii="方正兰亭中黑_GBK" w:eastAsia="方正兰亭中黑_GBK" w:hAnsi="Arial" w:cs="Arial" w:hint="eastAsia"/>
          <w:w w:val="105"/>
          <w:kern w:val="2"/>
          <w:sz w:val="14"/>
        </w:rPr>
        <w:t>真实值与残差</w:t>
      </w:r>
      <w:r w:rsidRPr="00D30AB2">
        <w:rPr>
          <w:rFonts w:ascii="方正兰亭中黑_GBK" w:eastAsia="方正兰亭中黑_GBK" w:hAnsi="Arial" w:cs="Arial" w:hint="eastAsia"/>
          <w:w w:val="105"/>
          <w:kern w:val="2"/>
          <w:sz w:val="14"/>
        </w:rPr>
        <w:t>的散点图</w:t>
      </w:r>
    </w:p>
    <w:p w14:paraId="3DC9E26A" w14:textId="77A8B721" w:rsidR="00D30AB2" w:rsidRPr="00AD36F9" w:rsidRDefault="00D30AB2" w:rsidP="00AD36F9">
      <w:pPr>
        <w:pStyle w:val="afc"/>
      </w:pPr>
      <w:r>
        <w:t>图2-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</w:t>
      </w:r>
      <w:r w:rsidR="00AD36F9">
        <w:rPr>
          <w:rFonts w:hint="eastAsia"/>
        </w:rPr>
        <w:t>回归模型的</w:t>
      </w:r>
      <w:r w:rsidR="00816FB2">
        <w:rPr>
          <w:rFonts w:hint="eastAsia"/>
        </w:rPr>
        <w:t>预测</w:t>
      </w:r>
      <w:r w:rsidR="00AD36F9">
        <w:rPr>
          <w:rFonts w:hint="eastAsia"/>
        </w:rPr>
        <w:t>残差</w:t>
      </w:r>
      <w:r w:rsidR="00816FB2">
        <w:rPr>
          <w:rFonts w:hint="eastAsia"/>
        </w:rPr>
        <w:t>的</w:t>
      </w:r>
      <w:r w:rsidR="00AD36F9">
        <w:rPr>
          <w:rFonts w:hint="eastAsia"/>
        </w:rPr>
        <w:t>假设检验</w:t>
      </w:r>
    </w:p>
    <w:p w14:paraId="04FFCF4F" w14:textId="77777777" w:rsidR="00701126" w:rsidRDefault="002C28EE">
      <w:pPr>
        <w:pStyle w:val="4"/>
        <w:ind w:firstLine="400"/>
        <w:rPr>
          <w:w w:val="100"/>
        </w:rPr>
      </w:pPr>
      <w:r>
        <w:rPr>
          <w:w w:val="100"/>
        </w:rPr>
        <w:t>2 L1损失</w:t>
      </w:r>
    </w:p>
    <w:p w14:paraId="64C0B229" w14:textId="2520223F" w:rsidR="00701126" w:rsidRPr="00D93491" w:rsidRDefault="002C28EE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D93491">
        <w:rPr>
          <w:rFonts w:eastAsia="方正博雅宋_GBK"/>
          <w:color w:val="000000"/>
          <w:kern w:val="2"/>
          <w:sz w:val="20"/>
        </w:rPr>
        <w:t>L2</w:t>
      </w:r>
      <w:r w:rsidRPr="00D93491">
        <w:rPr>
          <w:rFonts w:eastAsia="方正博雅宋_GBK"/>
          <w:color w:val="000000"/>
          <w:kern w:val="2"/>
          <w:sz w:val="20"/>
        </w:rPr>
        <w:t>损失在回归分析中很常用，但</w:t>
      </w:r>
      <w:r w:rsidRPr="00D93491">
        <w:rPr>
          <w:rFonts w:eastAsia="方正博雅宋_GBK"/>
          <w:color w:val="000000"/>
          <w:kern w:val="2"/>
          <w:sz w:val="20"/>
        </w:rPr>
        <w:t>L2</w:t>
      </w:r>
      <w:r w:rsidRPr="00D93491">
        <w:rPr>
          <w:rFonts w:eastAsia="方正博雅宋_GBK"/>
          <w:color w:val="000000"/>
          <w:kern w:val="2"/>
          <w:sz w:val="20"/>
        </w:rPr>
        <w:t>损失对离群点（</w:t>
      </w:r>
      <w:r w:rsidRPr="00D93491">
        <w:rPr>
          <w:rFonts w:eastAsia="方正博雅宋_GBK" w:hint="eastAsia"/>
          <w:color w:val="000000"/>
          <w:kern w:val="2"/>
          <w:sz w:val="20"/>
        </w:rPr>
        <w:t>O</w:t>
      </w:r>
      <w:r w:rsidRPr="00D93491">
        <w:rPr>
          <w:rFonts w:eastAsia="方正博雅宋_GBK"/>
          <w:color w:val="000000"/>
          <w:kern w:val="2"/>
          <w:sz w:val="20"/>
        </w:rPr>
        <w:t>utliers</w:t>
      </w:r>
      <w:r w:rsidR="008629E1" w:rsidRPr="00D93491">
        <w:rPr>
          <w:rFonts w:eastAsia="方正博雅宋_GBK"/>
          <w:color w:val="000000"/>
          <w:kern w:val="2"/>
          <w:sz w:val="20"/>
        </w:rPr>
        <w:t>）敏感。离群点通常远离大部分数据，如果根据大部分</w:t>
      </w:r>
      <w:r w:rsidRPr="00D93491">
        <w:rPr>
          <w:rFonts w:eastAsia="方正博雅宋_GBK"/>
          <w:color w:val="000000"/>
          <w:kern w:val="2"/>
          <w:sz w:val="20"/>
        </w:rPr>
        <w:t>数据（去除离群点）得到理想模型，则理想模型的残差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r=</m:t>
        </m:r>
        <m:acc>
          <m:acc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acc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</m:acc>
        <m:r>
          <w:rPr>
            <w:rFonts w:ascii="Cambria Math" w:eastAsia="方正博雅宋_GBK" w:hAnsi="Cambria Math"/>
            <w:color w:val="000000"/>
            <w:kern w:val="2"/>
            <w:sz w:val="20"/>
          </w:rPr>
          <m:t>-y</m:t>
        </m:r>
      </m:oMath>
      <w:r w:rsidRPr="00773916">
        <w:rPr>
          <w:rFonts w:eastAsia="方正博雅宋_GBK"/>
          <w:i/>
          <w:color w:val="000000"/>
          <w:kern w:val="2"/>
          <w:sz w:val="20"/>
        </w:rPr>
        <w:t xml:space="preserve"> </w:t>
      </w:r>
      <w:r w:rsidRPr="00D93491">
        <w:rPr>
          <w:rFonts w:eastAsia="方正博雅宋_GBK"/>
          <w:color w:val="000000"/>
          <w:kern w:val="2"/>
          <w:sz w:val="20"/>
        </w:rPr>
        <w:t>的绝对值比较大，</w:t>
      </w:r>
      <w:r w:rsidRPr="00D93491">
        <w:rPr>
          <w:rFonts w:eastAsia="方正博雅宋_GBK"/>
          <w:color w:val="000000"/>
          <w:kern w:val="2"/>
          <w:sz w:val="20"/>
        </w:rPr>
        <w:t>L2</w:t>
      </w:r>
      <w:r w:rsidRPr="00D93491">
        <w:rPr>
          <w:rFonts w:eastAsia="方正博雅宋_GBK"/>
          <w:color w:val="000000"/>
          <w:kern w:val="2"/>
          <w:sz w:val="20"/>
        </w:rPr>
        <w:t>损失为</w:t>
      </w:r>
      <m:oMath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r</m:t>
            </m:r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p>
      </m:oMath>
      <w:r w:rsidRPr="00D93491">
        <w:rPr>
          <w:rFonts w:eastAsia="方正博雅宋_GBK"/>
          <w:color w:val="000000"/>
          <w:kern w:val="2"/>
          <w:sz w:val="20"/>
        </w:rPr>
        <w:t>，</w:t>
      </w:r>
      <w:r w:rsidR="00857F86" w:rsidRPr="00D93491">
        <w:rPr>
          <w:rFonts w:eastAsia="方正博雅宋_GBK" w:hint="eastAsia"/>
          <w:color w:val="000000"/>
          <w:kern w:val="2"/>
          <w:sz w:val="20"/>
        </w:rPr>
        <w:t>其</w:t>
      </w:r>
      <w:r w:rsidRPr="00D93491">
        <w:rPr>
          <w:rFonts w:eastAsia="方正博雅宋_GBK"/>
          <w:color w:val="000000"/>
          <w:kern w:val="2"/>
          <w:sz w:val="20"/>
        </w:rPr>
        <w:t>值更大。</w:t>
      </w:r>
      <w:r w:rsidR="008629E1" w:rsidRPr="00D93491">
        <w:rPr>
          <w:rFonts w:eastAsia="方正博雅宋_GBK" w:hint="eastAsia"/>
          <w:color w:val="000000"/>
          <w:kern w:val="2"/>
          <w:sz w:val="20"/>
        </w:rPr>
        <w:t>为了使</w:t>
      </w:r>
      <w:r w:rsidR="008629E1" w:rsidRPr="00D93491">
        <w:rPr>
          <w:rFonts w:eastAsia="方正博雅宋_GBK"/>
          <w:color w:val="000000"/>
          <w:kern w:val="2"/>
          <w:sz w:val="20"/>
        </w:rPr>
        <w:t>L2</w:t>
      </w:r>
      <w:r w:rsidR="008629E1" w:rsidRPr="00D93491">
        <w:rPr>
          <w:rFonts w:eastAsia="方正博雅宋_GBK"/>
          <w:color w:val="000000"/>
          <w:kern w:val="2"/>
          <w:sz w:val="20"/>
        </w:rPr>
        <w:t>损失</w:t>
      </w:r>
      <w:r w:rsidR="008629E1" w:rsidRPr="00D93491">
        <w:rPr>
          <w:rFonts w:eastAsia="方正博雅宋_GBK" w:hint="eastAsia"/>
          <w:color w:val="000000"/>
          <w:kern w:val="2"/>
          <w:sz w:val="20"/>
        </w:rPr>
        <w:t>小，加入离群点后的数据集训练得到的</w:t>
      </w:r>
      <w:r w:rsidRPr="00D93491">
        <w:rPr>
          <w:rFonts w:eastAsia="方正博雅宋_GBK"/>
          <w:color w:val="000000"/>
          <w:kern w:val="2"/>
          <w:sz w:val="20"/>
        </w:rPr>
        <w:t>模型</w:t>
      </w:r>
      <w:r w:rsidR="008629E1" w:rsidRPr="00D93491">
        <w:rPr>
          <w:rFonts w:eastAsia="方正博雅宋_GBK" w:hint="eastAsia"/>
          <w:color w:val="000000"/>
          <w:kern w:val="2"/>
          <w:sz w:val="20"/>
        </w:rPr>
        <w:t>会</w:t>
      </w:r>
      <w:r w:rsidRPr="00D93491">
        <w:rPr>
          <w:rFonts w:eastAsia="方正博雅宋_GBK"/>
          <w:color w:val="000000"/>
          <w:kern w:val="2"/>
          <w:sz w:val="20"/>
        </w:rPr>
        <w:t>偏向于离群点而远离理想模型</w:t>
      </w:r>
      <w:r w:rsidR="00857F86" w:rsidRPr="00D93491">
        <w:rPr>
          <w:rFonts w:eastAsia="方正博雅宋_GBK" w:hint="eastAsia"/>
          <w:color w:val="000000"/>
          <w:kern w:val="2"/>
          <w:sz w:val="20"/>
        </w:rPr>
        <w:t>，这是我们不希望看到的</w:t>
      </w:r>
      <w:r w:rsidRPr="00D93491">
        <w:rPr>
          <w:rFonts w:eastAsia="方正博雅宋_GBK"/>
          <w:color w:val="000000"/>
          <w:kern w:val="2"/>
          <w:sz w:val="20"/>
        </w:rPr>
        <w:t>。</w:t>
      </w:r>
    </w:p>
    <w:p w14:paraId="4F7FAC08" w14:textId="7AAFB1FC" w:rsidR="00701126" w:rsidRPr="00D93491" w:rsidRDefault="002C28EE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D93491">
        <w:rPr>
          <w:rFonts w:eastAsia="方正博雅宋_GBK"/>
          <w:color w:val="000000"/>
          <w:kern w:val="2"/>
          <w:sz w:val="20"/>
        </w:rPr>
        <w:t>当数据中存在离群点时，可采用</w:t>
      </w:r>
      <w:r w:rsidRPr="00D93491">
        <w:rPr>
          <w:rFonts w:eastAsia="方正博雅宋_GBK"/>
          <w:color w:val="000000"/>
          <w:kern w:val="2"/>
          <w:sz w:val="20"/>
        </w:rPr>
        <w:t>L1</w:t>
      </w:r>
      <w:r w:rsidRPr="00D93491">
        <w:rPr>
          <w:rFonts w:eastAsia="方正博雅宋_GBK"/>
          <w:color w:val="000000"/>
          <w:kern w:val="2"/>
          <w:sz w:val="20"/>
        </w:rPr>
        <w:t>损失，即残差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r</m:t>
        </m:r>
      </m:oMath>
      <w:r w:rsidRPr="00D93491">
        <w:rPr>
          <w:rFonts w:eastAsia="方正博雅宋_GBK"/>
          <w:color w:val="000000"/>
          <w:kern w:val="2"/>
          <w:sz w:val="20"/>
        </w:rPr>
        <w:t>的绝对值，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B605B7" w14:paraId="13903046" w14:textId="77777777">
        <w:tc>
          <w:tcPr>
            <w:tcW w:w="7208" w:type="dxa"/>
            <w:vAlign w:val="center"/>
          </w:tcPr>
          <w:p w14:paraId="6FF78047" w14:textId="77777777" w:rsidR="00701126" w:rsidRPr="00B605B7" w:rsidRDefault="002C28EE" w:rsidP="00112256">
            <w:pPr>
              <w:ind w:firstLine="400"/>
              <w:jc w:val="center"/>
              <w:rPr>
                <w:sz w:val="20"/>
                <w:szCs w:val="20"/>
              </w:rPr>
            </w:pP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,y)=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-y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=|r|</m:t>
              </m:r>
            </m:oMath>
            <w:r w:rsidRPr="00B605B7">
              <w:rPr>
                <w:sz w:val="20"/>
                <w:szCs w:val="20"/>
              </w:rPr>
              <w:t>。</w:t>
            </w:r>
          </w:p>
        </w:tc>
        <w:tc>
          <w:tcPr>
            <w:tcW w:w="883" w:type="dxa"/>
            <w:vAlign w:val="center"/>
          </w:tcPr>
          <w:p w14:paraId="050107AD" w14:textId="77777777" w:rsidR="00701126" w:rsidRPr="00B605B7" w:rsidRDefault="002C28EE">
            <w:pPr>
              <w:pStyle w:val="affb"/>
              <w:rPr>
                <w:szCs w:val="20"/>
              </w:rPr>
            </w:pPr>
            <w:r w:rsidRPr="00B605B7">
              <w:rPr>
                <w:rFonts w:hint="eastAsia"/>
                <w:szCs w:val="20"/>
              </w:rPr>
              <w:t>（</w:t>
            </w:r>
            <w:r w:rsidRPr="00B605B7">
              <w:rPr>
                <w:rFonts w:hint="eastAsia"/>
                <w:szCs w:val="20"/>
              </w:rPr>
              <w:t>2-10</w:t>
            </w:r>
            <w:r w:rsidRPr="00B605B7">
              <w:rPr>
                <w:rFonts w:hint="eastAsia"/>
                <w:szCs w:val="20"/>
              </w:rPr>
              <w:t>）</w:t>
            </w:r>
          </w:p>
        </w:tc>
      </w:tr>
    </w:tbl>
    <w:p w14:paraId="1D98984B" w14:textId="1F115D27" w:rsidR="00701126" w:rsidRPr="00D93491" w:rsidRDefault="002C28EE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D93491">
        <w:rPr>
          <w:rFonts w:eastAsia="方正博雅宋_GBK"/>
          <w:color w:val="000000"/>
          <w:kern w:val="2"/>
          <w:sz w:val="20"/>
        </w:rPr>
        <w:t>L1</w:t>
      </w:r>
      <w:r w:rsidRPr="00D93491">
        <w:rPr>
          <w:rFonts w:eastAsia="方正博雅宋_GBK"/>
          <w:color w:val="000000"/>
          <w:kern w:val="2"/>
          <w:sz w:val="20"/>
        </w:rPr>
        <w:t>损失虽然对离群点不敏感，但绝对值函数在原点（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r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=0</m:t>
        </m:r>
      </m:oMath>
      <w:r w:rsidRPr="00D93491">
        <w:rPr>
          <w:rFonts w:eastAsia="方正博雅宋_GBK"/>
          <w:color w:val="000000"/>
          <w:kern w:val="2"/>
          <w:sz w:val="20"/>
        </w:rPr>
        <w:t>）不连续，优化求解相对麻烦。</w:t>
      </w:r>
    </w:p>
    <w:p w14:paraId="021724D4" w14:textId="77777777" w:rsidR="00FB24A1" w:rsidRPr="00D93491" w:rsidRDefault="002C28EE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D93491">
        <w:rPr>
          <w:rFonts w:eastAsia="方正博雅宋_GBK"/>
          <w:color w:val="000000"/>
          <w:kern w:val="2"/>
          <w:sz w:val="20"/>
        </w:rPr>
        <w:t>从概率角度，</w:t>
      </w:r>
      <w:r w:rsidRPr="00D93491">
        <w:rPr>
          <w:rFonts w:eastAsia="方正博雅宋_GBK"/>
          <w:color w:val="000000"/>
          <w:kern w:val="2"/>
          <w:sz w:val="20"/>
        </w:rPr>
        <w:t>L1</w:t>
      </w:r>
      <w:r w:rsidRPr="00D93491">
        <w:rPr>
          <w:rFonts w:eastAsia="方正博雅宋_GBK"/>
          <w:color w:val="000000"/>
          <w:kern w:val="2"/>
          <w:sz w:val="20"/>
        </w:rPr>
        <w:t>损失可解释为噪声为拉普拉斯分布假设下的极大似然估计。</w:t>
      </w:r>
    </w:p>
    <w:p w14:paraId="4CEC999A" w14:textId="12850ACB" w:rsidR="00701126" w:rsidRPr="00D93491" w:rsidRDefault="00FB24A1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D93491">
        <w:rPr>
          <w:rFonts w:eastAsia="方正博雅宋_GBK" w:hint="eastAsia"/>
          <w:color w:val="000000"/>
          <w:kern w:val="2"/>
          <w:sz w:val="20"/>
        </w:rPr>
        <w:t>令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y=f(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)+ϵ</m:t>
        </m:r>
      </m:oMath>
      <w:r w:rsidR="002C28EE" w:rsidRPr="00D93491">
        <w:rPr>
          <w:rFonts w:eastAsia="方正博雅宋_GBK"/>
          <w:color w:val="000000"/>
          <w:kern w:val="2"/>
          <w:sz w:val="20"/>
        </w:rPr>
        <w:t>，其中噪声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ϵ∼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Laplace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(0,b)</m:t>
        </m:r>
      </m:oMath>
      <w:r w:rsidR="002C28EE" w:rsidRPr="00D93491">
        <w:rPr>
          <w:rFonts w:eastAsia="方正博雅宋_GBK"/>
          <w:color w:val="000000"/>
          <w:kern w:val="2"/>
          <w:sz w:val="20"/>
        </w:rPr>
        <w:t>，即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y|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∼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Laplace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(f(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,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),b)</m:t>
        </m:r>
      </m:oMath>
      <w:r w:rsidR="00A5289D" w:rsidRPr="00D93491">
        <w:rPr>
          <w:rFonts w:eastAsia="方正博雅宋_GBK" w:hint="eastAsia"/>
          <w:color w:val="000000"/>
          <w:kern w:val="2"/>
          <w:sz w:val="20"/>
        </w:rPr>
        <w:t>，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p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</m:d>
        <m: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f>
          <m:f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fPr>
          <m:num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</m:t>
            </m:r>
          </m:num>
          <m:den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2b</m:t>
            </m:r>
          </m:den>
        </m:f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exp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</m:t>
            </m:r>
            <m:f>
              <m:f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fPr>
              <m:num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1</m:t>
                </m:r>
              </m:num>
              <m:den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b</m:t>
                </m:r>
              </m:den>
            </m:f>
            <m:d>
              <m:dPr>
                <m:begChr m:val="|"/>
                <m:endChr m:val="|"/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y-f(</m:t>
                </m:r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x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w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)</m:t>
                </m:r>
              </m:e>
            </m:d>
          </m:e>
        </m:d>
      </m:oMath>
      <w:r w:rsidR="002C28EE" w:rsidRPr="00D93491">
        <w:rPr>
          <w:rFonts w:eastAsia="方正博雅宋_GBK"/>
          <w:color w:val="000000"/>
          <w:kern w:val="2"/>
          <w:sz w:val="20"/>
        </w:rPr>
        <w:t>。</w:t>
      </w:r>
      <w:r w:rsidR="00D06C41" w:rsidRPr="00D93491">
        <w:rPr>
          <w:rFonts w:eastAsia="方正博雅宋_GBK" w:hint="eastAsia"/>
          <w:color w:val="000000"/>
          <w:kern w:val="2"/>
          <w:sz w:val="20"/>
        </w:rPr>
        <w:t>在</w:t>
      </w:r>
      <w:r w:rsidR="007E7A1F" w:rsidRPr="00D93491">
        <w:rPr>
          <w:rFonts w:eastAsia="方正博雅宋_GBK"/>
          <w:color w:val="000000"/>
          <w:kern w:val="2"/>
          <w:sz w:val="20"/>
        </w:rPr>
        <w:t>拉普拉斯噪声分布假设下，</w:t>
      </w:r>
      <w:r w:rsidR="00112256" w:rsidRPr="00D93491">
        <w:rPr>
          <w:rFonts w:eastAsia="方正博雅宋_GBK"/>
          <w:color w:val="000000"/>
          <w:kern w:val="2"/>
          <w:sz w:val="20"/>
        </w:rPr>
        <w:t xml:space="preserve"> </w:t>
      </w:r>
      <w:r w:rsidR="002C28EE" w:rsidRPr="00D93491">
        <w:rPr>
          <w:rFonts w:eastAsia="方正博雅宋_GBK"/>
          <w:color w:val="000000"/>
          <w:kern w:val="2"/>
          <w:sz w:val="20"/>
        </w:rPr>
        <w:t>log</w:t>
      </w:r>
      <w:r w:rsidR="00112256" w:rsidRPr="00D93491">
        <w:rPr>
          <w:rFonts w:eastAsia="方正博雅宋_GBK"/>
          <w:color w:val="000000"/>
          <w:kern w:val="2"/>
          <w:sz w:val="20"/>
        </w:rPr>
        <w:t>似然</w:t>
      </w:r>
      <w:r w:rsidR="00112256" w:rsidRPr="00D93491">
        <w:rPr>
          <w:rFonts w:eastAsia="方正博雅宋_GBK" w:hint="eastAsia"/>
          <w:color w:val="000000"/>
          <w:kern w:val="2"/>
          <w:sz w:val="20"/>
        </w:rPr>
        <w:t>为</w:t>
      </w:r>
      <w:r w:rsidR="002C28EE" w:rsidRPr="00D93491">
        <w:rPr>
          <w:rFonts w:eastAsia="方正博雅宋_GBK"/>
          <w:color w:val="000000"/>
          <w:kern w:val="2"/>
          <w:sz w:val="20"/>
        </w:rPr>
        <w:t>：</w:t>
      </w:r>
      <w:r w:rsidR="002C28EE" w:rsidRPr="00D93491">
        <w:rPr>
          <w:rFonts w:eastAsia="方正博雅宋_GBK"/>
          <w:color w:val="000000"/>
          <w:kern w:val="2"/>
          <w:sz w:val="20"/>
        </w:rPr>
        <w:t xml:space="preserve"> </w:t>
      </w:r>
    </w:p>
    <w:tbl>
      <w:tblPr>
        <w:tblW w:w="0" w:type="auto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B605B7" w14:paraId="1D05B5D8" w14:textId="77777777" w:rsidTr="00683621">
        <w:trPr>
          <w:trHeight w:val="670"/>
        </w:trPr>
        <w:tc>
          <w:tcPr>
            <w:tcW w:w="7208" w:type="dxa"/>
            <w:vAlign w:val="center"/>
          </w:tcPr>
          <w:p w14:paraId="2BCD98D1" w14:textId="77777777" w:rsidR="00701126" w:rsidRPr="00B605B7" w:rsidRDefault="004377E1" w:rsidP="00112256">
            <w:pPr>
              <w:ind w:firstLine="400"/>
              <w:rPr>
                <w:sz w:val="20"/>
                <w:szCs w:val="2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e>
                          </m:d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2b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den>
                                  </m:f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-f(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ln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(2b)+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den>
                      </m:f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。</m:t>
                      </m:r>
                    </m:e>
                  </m:mr>
                </m:m>
              </m:oMath>
            </m:oMathPara>
          </w:p>
        </w:tc>
        <w:tc>
          <w:tcPr>
            <w:tcW w:w="883" w:type="dxa"/>
            <w:vAlign w:val="center"/>
          </w:tcPr>
          <w:p w14:paraId="096C5BAD" w14:textId="77777777" w:rsidR="00701126" w:rsidRPr="00B605B7" w:rsidRDefault="002C28EE" w:rsidP="00112256">
            <w:pPr>
              <w:pStyle w:val="affb"/>
              <w:rPr>
                <w:szCs w:val="20"/>
              </w:rPr>
            </w:pPr>
            <w:r w:rsidRPr="00B605B7">
              <w:rPr>
                <w:rFonts w:hint="eastAsia"/>
                <w:szCs w:val="20"/>
              </w:rPr>
              <w:t>（</w:t>
            </w:r>
            <w:r w:rsidRPr="00B605B7">
              <w:rPr>
                <w:rFonts w:hint="eastAsia"/>
                <w:szCs w:val="20"/>
              </w:rPr>
              <w:t>2-1</w:t>
            </w:r>
            <w:r w:rsidR="00112256" w:rsidRPr="00B605B7">
              <w:rPr>
                <w:rFonts w:hint="eastAsia"/>
                <w:szCs w:val="20"/>
              </w:rPr>
              <w:t>1</w:t>
            </w:r>
            <w:r w:rsidRPr="00B605B7">
              <w:rPr>
                <w:rFonts w:hint="eastAsia"/>
                <w:szCs w:val="20"/>
              </w:rPr>
              <w:t>）</w:t>
            </w:r>
          </w:p>
        </w:tc>
      </w:tr>
    </w:tbl>
    <w:p w14:paraId="7F1DE992" w14:textId="508645F4" w:rsidR="00701126" w:rsidRPr="00D93491" w:rsidRDefault="002C28EE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D93491">
        <w:rPr>
          <w:rFonts w:eastAsia="方正博雅宋_GBK"/>
          <w:color w:val="000000"/>
          <w:kern w:val="2"/>
          <w:sz w:val="20"/>
        </w:rPr>
        <w:t>式</w:t>
      </w:r>
      <w:r w:rsidR="00857F86" w:rsidRPr="00D93491">
        <w:rPr>
          <w:rFonts w:eastAsia="方正博雅宋_GBK" w:hint="eastAsia"/>
          <w:color w:val="000000"/>
          <w:kern w:val="2"/>
          <w:sz w:val="20"/>
        </w:rPr>
        <w:t>（</w:t>
      </w:r>
      <w:r w:rsidR="00857F86" w:rsidRPr="00D93491">
        <w:rPr>
          <w:rFonts w:eastAsia="方正博雅宋_GBK" w:hint="eastAsia"/>
          <w:color w:val="000000"/>
          <w:kern w:val="2"/>
          <w:sz w:val="20"/>
        </w:rPr>
        <w:t>2-11</w:t>
      </w:r>
      <w:r w:rsidR="00857F86" w:rsidRPr="00D93491">
        <w:rPr>
          <w:rFonts w:eastAsia="方正博雅宋_GBK" w:hint="eastAsia"/>
          <w:color w:val="000000"/>
          <w:kern w:val="2"/>
          <w:sz w:val="20"/>
        </w:rPr>
        <w:t>）的</w:t>
      </w:r>
      <w:r w:rsidRPr="00D93491">
        <w:rPr>
          <w:rFonts w:eastAsia="方正博雅宋_GBK"/>
          <w:color w:val="000000"/>
          <w:kern w:val="2"/>
          <w:sz w:val="20"/>
        </w:rPr>
        <w:t>第一项</w:t>
      </w:r>
      <w:r w:rsidR="00153F7D" w:rsidRPr="00D93491">
        <w:rPr>
          <w:rFonts w:eastAsia="方正博雅宋_GBK"/>
          <w:color w:val="000000"/>
          <w:kern w:val="2"/>
          <w:sz w:val="20"/>
        </w:rPr>
        <w:t>与模型</w:t>
      </w:r>
      <w:r w:rsidR="00153F7D" w:rsidRPr="00D93491">
        <w:rPr>
          <w:rFonts w:eastAsia="方正博雅宋_GBK" w:hint="eastAsia"/>
          <w:color w:val="000000"/>
          <w:kern w:val="2"/>
          <w:sz w:val="20"/>
        </w:rPr>
        <w:t>参数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="00153F7D" w:rsidRPr="00D93491">
        <w:rPr>
          <w:rFonts w:eastAsia="方正博雅宋_GBK"/>
          <w:color w:val="000000"/>
          <w:kern w:val="2"/>
          <w:sz w:val="20"/>
        </w:rPr>
        <w:t>无关</w:t>
      </w:r>
      <w:r w:rsidRPr="00D93491">
        <w:rPr>
          <w:rFonts w:eastAsia="方正博雅宋_GBK"/>
          <w:color w:val="000000"/>
          <w:kern w:val="2"/>
          <w:sz w:val="20"/>
        </w:rPr>
        <w:t>，第二项等于</w:t>
      </w:r>
      <w:r w:rsidR="00153F7D" w:rsidRPr="00D93491">
        <w:rPr>
          <w:rFonts w:eastAsia="方正博雅宋_GBK" w:hint="eastAsia"/>
          <w:color w:val="000000"/>
          <w:kern w:val="2"/>
          <w:sz w:val="20"/>
        </w:rPr>
        <w:t>训练集上</w:t>
      </w:r>
      <w:r w:rsidR="008C44F7" w:rsidRPr="00D93491">
        <w:rPr>
          <w:rFonts w:eastAsia="方正博雅宋_GBK"/>
          <w:color w:val="000000"/>
          <w:kern w:val="2"/>
          <w:sz w:val="20"/>
        </w:rPr>
        <w:t>L1</w:t>
      </w:r>
      <w:r w:rsidR="008C44F7" w:rsidRPr="00D93491">
        <w:rPr>
          <w:rFonts w:eastAsia="方正博雅宋_GBK"/>
          <w:color w:val="000000"/>
          <w:kern w:val="2"/>
          <w:sz w:val="20"/>
        </w:rPr>
        <w:t>损失</w:t>
      </w:r>
      <w:r w:rsidR="00153F7D" w:rsidRPr="00D93491">
        <w:rPr>
          <w:rFonts w:eastAsia="方正博雅宋_GBK" w:hint="eastAsia"/>
          <w:color w:val="000000"/>
          <w:kern w:val="2"/>
          <w:sz w:val="20"/>
        </w:rPr>
        <w:t>函数之和</w:t>
      </w:r>
      <w:r w:rsidRPr="00D93491">
        <w:rPr>
          <w:rFonts w:eastAsia="方正博雅宋_GBK"/>
          <w:color w:val="000000"/>
          <w:kern w:val="2"/>
          <w:sz w:val="20"/>
        </w:rPr>
        <w:t>的</w:t>
      </w:r>
      <m:oMath>
        <m:f>
          <m:f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fPr>
          <m:num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</m:t>
            </m:r>
          </m:num>
          <m:den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b</m:t>
            </m:r>
          </m:den>
        </m:f>
      </m:oMath>
      <w:r w:rsidRPr="00D93491">
        <w:rPr>
          <w:rFonts w:eastAsia="方正博雅宋_GBK"/>
          <w:color w:val="000000"/>
          <w:kern w:val="2"/>
          <w:sz w:val="20"/>
        </w:rPr>
        <w:t>倍。因此最小</w:t>
      </w:r>
      <w:r w:rsidR="00857F86" w:rsidRPr="00D93491">
        <w:rPr>
          <w:rFonts w:eastAsia="方正博雅宋_GBK" w:hint="eastAsia"/>
          <w:color w:val="000000"/>
          <w:kern w:val="2"/>
          <w:sz w:val="20"/>
        </w:rPr>
        <w:t>所有训练样本的</w:t>
      </w:r>
      <w:r w:rsidRPr="00D93491">
        <w:rPr>
          <w:rFonts w:eastAsia="方正博雅宋_GBK"/>
          <w:color w:val="000000"/>
          <w:kern w:val="2"/>
          <w:sz w:val="20"/>
        </w:rPr>
        <w:t>L1</w:t>
      </w:r>
      <w:r w:rsidRPr="00D93491">
        <w:rPr>
          <w:rFonts w:eastAsia="方正博雅宋_GBK"/>
          <w:color w:val="000000"/>
          <w:kern w:val="2"/>
          <w:sz w:val="20"/>
        </w:rPr>
        <w:t>损失</w:t>
      </w:r>
      <w:r w:rsidR="00857F86" w:rsidRPr="00D93491">
        <w:rPr>
          <w:rFonts w:eastAsia="方正博雅宋_GBK" w:hint="eastAsia"/>
          <w:color w:val="000000"/>
          <w:kern w:val="2"/>
          <w:sz w:val="20"/>
        </w:rPr>
        <w:t>之和</w:t>
      </w:r>
      <w:r w:rsidRPr="00D93491">
        <w:rPr>
          <w:rFonts w:eastAsia="方正博雅宋_GBK"/>
          <w:color w:val="000000"/>
          <w:kern w:val="2"/>
          <w:sz w:val="20"/>
        </w:rPr>
        <w:t>等价于噪声为拉普拉斯分布假设下的极大似然估计。</w:t>
      </w:r>
    </w:p>
    <w:p w14:paraId="39967888" w14:textId="77777777" w:rsidR="005053BC" w:rsidRDefault="005053BC" w:rsidP="005053BC">
      <w:pPr>
        <w:pStyle w:val="afff9"/>
        <w:ind w:left="360" w:firstLineChars="0" w:firstLine="0"/>
        <w:rPr>
          <w:rFonts w:ascii="华文楷体" w:eastAsia="华文楷体" w:hAnsi="华文楷体" w:cs="华文楷体"/>
          <w:b/>
          <w:bCs/>
          <w:sz w:val="18"/>
          <w:szCs w:val="18"/>
        </w:rPr>
      </w:pPr>
      <w:r>
        <w:rPr>
          <w:rFonts w:ascii="华文楷体" w:eastAsia="华文楷体" w:hAnsi="华文楷体" w:cs="华文楷体" w:hint="eastAsia"/>
          <w:b/>
          <w:bCs/>
          <w:sz w:val="18"/>
          <w:szCs w:val="18"/>
        </w:rPr>
        <w:t>说明</w:t>
      </w:r>
    </w:p>
    <w:p w14:paraId="5C9AC1DC" w14:textId="77777777" w:rsidR="005053BC" w:rsidRPr="005053BC" w:rsidRDefault="005053BC" w:rsidP="005053BC">
      <w:pPr>
        <w:ind w:firstLine="360"/>
        <w:rPr>
          <w:rFonts w:ascii="华文楷体" w:eastAsia="华文楷体" w:hAnsi="华文楷体" w:cs="华文楷体"/>
          <w:sz w:val="18"/>
          <w:szCs w:val="18"/>
        </w:rPr>
      </w:pPr>
      <w:r w:rsidRPr="005053BC">
        <w:rPr>
          <w:rFonts w:ascii="华文楷体" w:eastAsia="华文楷体" w:hAnsi="华文楷体" w:cs="华文楷体"/>
          <w:sz w:val="18"/>
          <w:szCs w:val="18"/>
        </w:rPr>
        <w:t>高斯和拉普拉斯</w:t>
      </w:r>
      <w:r w:rsidR="00857F86">
        <w:rPr>
          <w:rFonts w:ascii="华文楷体" w:eastAsia="华文楷体" w:hAnsi="华文楷体" w:cs="华文楷体" w:hint="eastAsia"/>
          <w:sz w:val="18"/>
          <w:szCs w:val="18"/>
        </w:rPr>
        <w:t>均</w:t>
      </w:r>
      <w:r w:rsidRPr="005053BC">
        <w:rPr>
          <w:rFonts w:ascii="华文楷体" w:eastAsia="华文楷体" w:hAnsi="华文楷体" w:cs="华文楷体"/>
          <w:sz w:val="18"/>
          <w:szCs w:val="18"/>
        </w:rPr>
        <w:t>对</w:t>
      </w:r>
      <w:r w:rsidRPr="005053BC">
        <w:rPr>
          <w:rFonts w:ascii="华文楷体" w:eastAsia="华文楷体" w:hAnsi="华文楷体" w:cs="华文楷体" w:hint="eastAsia"/>
          <w:sz w:val="18"/>
          <w:szCs w:val="18"/>
        </w:rPr>
        <w:t>回归分析的</w:t>
      </w:r>
      <w:r w:rsidRPr="005053BC">
        <w:rPr>
          <w:rFonts w:ascii="华文楷体" w:eastAsia="华文楷体" w:hAnsi="华文楷体" w:cs="华文楷体"/>
          <w:sz w:val="18"/>
          <w:szCs w:val="18"/>
        </w:rPr>
        <w:t>误差分析做出了突出贡献。高斯和拉普拉斯对正态分布/高斯分布、拉普拉斯分布以及误差分析的贡献可参考</w:t>
      </w:r>
      <w:r w:rsidRPr="005053BC">
        <w:rPr>
          <w:rFonts w:ascii="华文楷体" w:eastAsia="华文楷体" w:hAnsi="华文楷体" w:cs="华文楷体" w:hint="eastAsia"/>
          <w:sz w:val="18"/>
          <w:szCs w:val="18"/>
        </w:rPr>
        <w:t>统计之都网站上的</w:t>
      </w:r>
      <w:r w:rsidRPr="005053BC">
        <w:rPr>
          <w:rFonts w:ascii="华文楷体" w:eastAsia="华文楷体" w:hAnsi="华文楷体" w:cs="华文楷体"/>
          <w:sz w:val="18"/>
          <w:szCs w:val="18"/>
        </w:rPr>
        <w:t>小故事：正态分布的前世今生</w:t>
      </w:r>
      <w:r w:rsidRPr="005053BC">
        <w:rPr>
          <w:rFonts w:ascii="华文楷体" w:eastAsia="华文楷体" w:hAnsi="华文楷体" w:cs="华文楷体" w:hint="eastAsia"/>
          <w:sz w:val="18"/>
          <w:szCs w:val="18"/>
        </w:rPr>
        <w:t>。</w:t>
      </w:r>
    </w:p>
    <w:p w14:paraId="380C0790" w14:textId="77777777" w:rsidR="00701126" w:rsidRDefault="002C28EE">
      <w:pPr>
        <w:pStyle w:val="4"/>
        <w:ind w:firstLine="400"/>
        <w:rPr>
          <w:w w:val="100"/>
        </w:rPr>
      </w:pPr>
      <w:bookmarkStart w:id="8" w:name="header-n223"/>
      <w:bookmarkEnd w:id="8"/>
      <w:r>
        <w:rPr>
          <w:w w:val="100"/>
        </w:rPr>
        <w:lastRenderedPageBreak/>
        <w:t xml:space="preserve">3 </w:t>
      </w:r>
      <w:r w:rsidR="006D6A0F">
        <w:rPr>
          <w:rFonts w:hint="eastAsia"/>
          <w:w w:val="100"/>
        </w:rPr>
        <w:t>胡伯（</w:t>
      </w:r>
      <w:r>
        <w:rPr>
          <w:w w:val="100"/>
        </w:rPr>
        <w:t>Huber</w:t>
      </w:r>
      <w:r w:rsidR="006D6A0F">
        <w:rPr>
          <w:rFonts w:hint="eastAsia"/>
          <w:w w:val="100"/>
        </w:rPr>
        <w:t>）</w:t>
      </w:r>
      <w:r>
        <w:rPr>
          <w:w w:val="100"/>
        </w:rPr>
        <w:t>损失</w:t>
      </w:r>
    </w:p>
    <w:p w14:paraId="408AF5B5" w14:textId="77777777" w:rsidR="00701126" w:rsidRPr="00D93491" w:rsidRDefault="002C28EE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D93491">
        <w:rPr>
          <w:rFonts w:eastAsia="方正博雅宋_GBK"/>
          <w:color w:val="000000"/>
          <w:kern w:val="2"/>
          <w:sz w:val="20"/>
        </w:rPr>
        <w:t>Huber</w:t>
      </w:r>
      <w:r w:rsidRPr="00D93491">
        <w:rPr>
          <w:rFonts w:eastAsia="方正博雅宋_GBK"/>
          <w:color w:val="000000"/>
          <w:kern w:val="2"/>
          <w:sz w:val="20"/>
        </w:rPr>
        <w:t>损失综合</w:t>
      </w:r>
      <w:r w:rsidRPr="00D93491">
        <w:rPr>
          <w:rFonts w:eastAsia="方正博雅宋_GBK"/>
          <w:color w:val="000000"/>
          <w:kern w:val="2"/>
          <w:sz w:val="20"/>
        </w:rPr>
        <w:t>L2</w:t>
      </w:r>
      <w:r w:rsidRPr="00D93491">
        <w:rPr>
          <w:rFonts w:eastAsia="方正博雅宋_GBK"/>
          <w:color w:val="000000"/>
          <w:kern w:val="2"/>
          <w:sz w:val="20"/>
        </w:rPr>
        <w:t>损失和</w:t>
      </w:r>
      <w:r w:rsidRPr="00D93491">
        <w:rPr>
          <w:rFonts w:eastAsia="方正博雅宋_GBK"/>
          <w:color w:val="000000"/>
          <w:kern w:val="2"/>
          <w:sz w:val="20"/>
        </w:rPr>
        <w:t>L1</w:t>
      </w:r>
      <w:r w:rsidRPr="00D93491">
        <w:rPr>
          <w:rFonts w:eastAsia="方正博雅宋_GBK"/>
          <w:color w:val="000000"/>
          <w:kern w:val="2"/>
          <w:sz w:val="20"/>
        </w:rPr>
        <w:t>损失的优点</w:t>
      </w:r>
      <w:r w:rsidR="004D5CD3" w:rsidRPr="00D93491">
        <w:rPr>
          <w:rFonts w:eastAsia="方正博雅宋_GBK" w:hint="eastAsia"/>
          <w:color w:val="000000"/>
          <w:kern w:val="2"/>
          <w:sz w:val="20"/>
        </w:rPr>
        <w:t>，定义为</w:t>
      </w:r>
      <w:r w:rsidRPr="00D93491">
        <w:rPr>
          <w:rFonts w:eastAsia="方正博雅宋_GBK"/>
          <w:color w:val="000000"/>
          <w:kern w:val="2"/>
          <w:sz w:val="20"/>
        </w:rPr>
        <w:t>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162242" w:rsidRPr="00A31AEF" w14:paraId="42F92809" w14:textId="77777777" w:rsidTr="0006135A">
        <w:trPr>
          <w:trHeight w:val="918"/>
        </w:trPr>
        <w:tc>
          <w:tcPr>
            <w:tcW w:w="7208" w:type="dxa"/>
            <w:vAlign w:val="center"/>
          </w:tcPr>
          <w:p w14:paraId="2E00E4CA" w14:textId="77777777" w:rsidR="00162242" w:rsidRPr="00A31AEF" w:rsidRDefault="004377E1" w:rsidP="00162242">
            <w:pPr>
              <w:ind w:firstLine="40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=σ+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883" w:type="dxa"/>
            <w:vAlign w:val="center"/>
          </w:tcPr>
          <w:p w14:paraId="7355F086" w14:textId="77777777" w:rsidR="00162242" w:rsidRPr="00A31AEF" w:rsidRDefault="00162242" w:rsidP="0006135A">
            <w:pPr>
              <w:pStyle w:val="affb"/>
              <w:rPr>
                <w:szCs w:val="20"/>
              </w:rPr>
            </w:pPr>
            <w:r w:rsidRPr="00A31AEF">
              <w:rPr>
                <w:rFonts w:hint="eastAsia"/>
                <w:szCs w:val="20"/>
              </w:rPr>
              <w:t>（</w:t>
            </w:r>
            <w:r w:rsidRPr="00A31AEF">
              <w:rPr>
                <w:rFonts w:hint="eastAsia"/>
                <w:szCs w:val="20"/>
              </w:rPr>
              <w:t>2-1</w:t>
            </w:r>
            <w:r w:rsidRPr="00A31AEF">
              <w:rPr>
                <w:szCs w:val="20"/>
              </w:rPr>
              <w:t>2</w:t>
            </w:r>
            <w:r w:rsidRPr="00A31AEF">
              <w:rPr>
                <w:rFonts w:hint="eastAsia"/>
                <w:szCs w:val="20"/>
              </w:rPr>
              <w:t>）</w:t>
            </w:r>
          </w:p>
        </w:tc>
      </w:tr>
    </w:tbl>
    <w:p w14:paraId="6B81B5B6" w14:textId="77777777" w:rsidR="00162242" w:rsidRPr="00D93491" w:rsidRDefault="00162242" w:rsidP="00D93491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D93491">
        <w:rPr>
          <w:rFonts w:eastAsia="方正博雅宋_GBK" w:hint="eastAsia"/>
          <w:color w:val="000000"/>
          <w:kern w:val="2"/>
          <w:sz w:val="20"/>
        </w:rPr>
        <w:t>其中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A31AEF" w14:paraId="6486F44A" w14:textId="77777777" w:rsidTr="00FC46D4">
        <w:trPr>
          <w:trHeight w:val="918"/>
        </w:trPr>
        <w:tc>
          <w:tcPr>
            <w:tcW w:w="7208" w:type="dxa"/>
            <w:vAlign w:val="center"/>
          </w:tcPr>
          <w:p w14:paraId="6A24FC27" w14:textId="1204E9DE" w:rsidR="00701126" w:rsidRPr="00A31AEF" w:rsidRDefault="004377E1" w:rsidP="002E45CA">
            <w:pPr>
              <w:ind w:firstLine="400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(z)=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 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方正博雅宋_GBK" w:hAnsi="Cambria Math"/>
                            <w:color w:val="000000"/>
                            <w:kern w:val="2"/>
                            <w:sz w:val="20"/>
                          </w:rPr>
                          <m:t>如果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方正博雅宋_GBK" w:hAnsi="Cambria Math"/>
                            <w:color w:val="000000"/>
                            <w:kern w:val="2"/>
                            <w:sz w:val="2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  <m:r>
                          <m:rPr>
                            <m:nor/>
                          </m:rPr>
                          <w:rPr>
                            <w:rFonts w:asciiTheme="minorEastAsia" w:hAnsiTheme="minorEastAsia"/>
                            <w:kern w:val="2"/>
                            <w:sz w:val="20"/>
                            <w:szCs w:val="20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2δz-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 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方正博雅宋_GBK" w:hAnsi="Cambria Math"/>
                            <w:color w:val="000000"/>
                            <w:kern w:val="2"/>
                            <w:sz w:val="20"/>
                          </w:rPr>
                          <m:t>其他</m:t>
                        </m:r>
                      </m:e>
                    </m:mr>
                  </m:m>
                </m:e>
              </m:d>
            </m:oMath>
            <w:r w:rsidR="002C28EE" w:rsidRPr="00A31AEF">
              <w:rPr>
                <w:sz w:val="20"/>
                <w:szCs w:val="20"/>
              </w:rPr>
              <w:t>。</w:t>
            </w:r>
          </w:p>
        </w:tc>
        <w:tc>
          <w:tcPr>
            <w:tcW w:w="883" w:type="dxa"/>
            <w:vAlign w:val="center"/>
          </w:tcPr>
          <w:p w14:paraId="27EA59E2" w14:textId="77777777" w:rsidR="00701126" w:rsidRPr="00A31AEF" w:rsidRDefault="002C28EE" w:rsidP="004D5CD3">
            <w:pPr>
              <w:pStyle w:val="affb"/>
              <w:rPr>
                <w:szCs w:val="20"/>
              </w:rPr>
            </w:pPr>
            <w:r w:rsidRPr="00A31AEF">
              <w:rPr>
                <w:rFonts w:hint="eastAsia"/>
                <w:szCs w:val="20"/>
              </w:rPr>
              <w:t>（</w:t>
            </w:r>
            <w:r w:rsidRPr="00A31AEF">
              <w:rPr>
                <w:rFonts w:hint="eastAsia"/>
                <w:szCs w:val="20"/>
              </w:rPr>
              <w:t>2-1</w:t>
            </w:r>
            <w:r w:rsidR="004D5CD3" w:rsidRPr="00A31AEF">
              <w:rPr>
                <w:rFonts w:hint="eastAsia"/>
                <w:szCs w:val="20"/>
              </w:rPr>
              <w:t>3</w:t>
            </w:r>
            <w:r w:rsidRPr="00A31AEF">
              <w:rPr>
                <w:rFonts w:hint="eastAsia"/>
                <w:szCs w:val="20"/>
              </w:rPr>
              <w:t>）</w:t>
            </w:r>
          </w:p>
        </w:tc>
      </w:tr>
    </w:tbl>
    <w:p w14:paraId="285695C6" w14:textId="5D914EFA" w:rsidR="002E45CA" w:rsidRPr="00D93491" w:rsidRDefault="00315869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proofErr w:type="spellStart"/>
      <w:r w:rsidRPr="00D93491">
        <w:rPr>
          <w:rFonts w:eastAsia="方正博雅宋_GBK" w:hint="eastAsia"/>
          <w:color w:val="000000"/>
          <w:kern w:val="2"/>
          <w:sz w:val="20"/>
        </w:rPr>
        <w:t>Scikit</w:t>
      </w:r>
      <w:proofErr w:type="spellEnd"/>
      <w:r w:rsidRPr="00D93491">
        <w:rPr>
          <w:rFonts w:eastAsia="方正博雅宋_GBK" w:hint="eastAsia"/>
          <w:color w:val="000000"/>
          <w:kern w:val="2"/>
          <w:sz w:val="20"/>
        </w:rPr>
        <w:t>-Learn</w:t>
      </w:r>
      <w:r w:rsidR="002E45CA" w:rsidRPr="00D93491">
        <w:rPr>
          <w:rFonts w:eastAsia="方正博雅宋_GBK" w:hint="eastAsia"/>
          <w:color w:val="000000"/>
          <w:kern w:val="2"/>
          <w:sz w:val="20"/>
        </w:rPr>
        <w:t>建议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δ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=1.35</m:t>
        </m:r>
      </m:oMath>
      <w:r w:rsidR="002E45CA" w:rsidRPr="00D93491">
        <w:rPr>
          <w:rFonts w:eastAsia="方正博雅宋_GBK" w:hint="eastAsia"/>
          <w:color w:val="000000"/>
          <w:kern w:val="2"/>
          <w:sz w:val="20"/>
        </w:rPr>
        <w:t>，参数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σ</m:t>
        </m:r>
      </m:oMath>
      <w:r w:rsidR="002E45CA" w:rsidRPr="00D93491">
        <w:rPr>
          <w:rFonts w:eastAsia="方正博雅宋_GBK" w:hint="eastAsia"/>
          <w:color w:val="000000"/>
          <w:kern w:val="2"/>
          <w:sz w:val="20"/>
        </w:rPr>
        <w:t>通过训练得到，目的是</w:t>
      </w:r>
      <w:r w:rsidR="004D5CD3" w:rsidRPr="00D93491">
        <w:rPr>
          <w:rFonts w:eastAsia="方正博雅宋_GBK" w:hint="eastAsia"/>
          <w:color w:val="000000"/>
          <w:kern w:val="2"/>
          <w:sz w:val="20"/>
        </w:rPr>
        <w:t>当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</m:oMath>
      <w:r w:rsidR="002E45CA" w:rsidRPr="00D93491">
        <w:rPr>
          <w:rFonts w:eastAsia="方正博雅宋_GBK" w:hint="eastAsia"/>
          <w:color w:val="000000"/>
          <w:kern w:val="2"/>
          <w:sz w:val="20"/>
        </w:rPr>
        <w:t>的取值范围发生变化时，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δ</m:t>
        </m:r>
      </m:oMath>
      <w:r w:rsidR="007E7A1F" w:rsidRPr="00D93491">
        <w:rPr>
          <w:rFonts w:eastAsia="方正博雅宋_GBK" w:hint="eastAsia"/>
          <w:color w:val="000000"/>
          <w:kern w:val="2"/>
          <w:sz w:val="20"/>
        </w:rPr>
        <w:t>的值</w:t>
      </w:r>
      <w:r w:rsidR="002E45CA" w:rsidRPr="00D93491">
        <w:rPr>
          <w:rFonts w:eastAsia="方正博雅宋_GBK" w:hint="eastAsia"/>
          <w:color w:val="000000"/>
          <w:kern w:val="2"/>
          <w:sz w:val="20"/>
        </w:rPr>
        <w:t>不变。</w:t>
      </w:r>
      <w:bookmarkStart w:id="9" w:name="_GoBack"/>
      <w:bookmarkEnd w:id="9"/>
    </w:p>
    <w:p w14:paraId="1CBC8D12" w14:textId="77777777" w:rsidR="00701126" w:rsidRPr="00D93491" w:rsidRDefault="002E45CA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D93491">
        <w:rPr>
          <w:rFonts w:eastAsia="方正博雅宋_GBK" w:hint="eastAsia"/>
          <w:color w:val="000000"/>
          <w:kern w:val="2"/>
          <w:sz w:val="20"/>
        </w:rPr>
        <w:t>从</w:t>
      </w:r>
      <w:r w:rsidRPr="00D93491">
        <w:rPr>
          <w:rFonts w:eastAsia="方正博雅宋_GBK"/>
          <w:color w:val="000000"/>
          <w:kern w:val="2"/>
          <w:sz w:val="20"/>
        </w:rPr>
        <w:t>Huber</w:t>
      </w:r>
      <w:r w:rsidRPr="00D93491">
        <w:rPr>
          <w:rFonts w:eastAsia="方正博雅宋_GBK"/>
          <w:color w:val="000000"/>
          <w:kern w:val="2"/>
          <w:sz w:val="20"/>
        </w:rPr>
        <w:t>损失</w:t>
      </w:r>
      <w:r w:rsidRPr="00D93491">
        <w:rPr>
          <w:rFonts w:eastAsia="方正博雅宋_GBK" w:hint="eastAsia"/>
          <w:color w:val="000000"/>
          <w:kern w:val="2"/>
          <w:sz w:val="20"/>
        </w:rPr>
        <w:t>的定义可以看出，</w:t>
      </w:r>
      <w:r w:rsidR="002C28EE" w:rsidRPr="00D93491">
        <w:rPr>
          <w:rFonts w:eastAsia="方正博雅宋_GBK"/>
          <w:color w:val="000000"/>
          <w:kern w:val="2"/>
          <w:sz w:val="20"/>
        </w:rPr>
        <w:t>当残差</w:t>
      </w:r>
      <w:r w:rsidR="00FC46D4" w:rsidRPr="00D93491">
        <w:rPr>
          <w:rFonts w:eastAsia="方正博雅宋_GBK" w:hint="eastAsia"/>
          <w:color w:val="000000"/>
          <w:kern w:val="2"/>
          <w:sz w:val="20"/>
        </w:rPr>
        <w:t>的绝对值较小</w:t>
      </w:r>
      <w:r w:rsidR="00FC46D4" w:rsidRPr="00D93491">
        <w:rPr>
          <w:rFonts w:eastAsia="方正博雅宋_GBK"/>
          <w:color w:val="000000"/>
          <w:kern w:val="2"/>
          <w:sz w:val="20"/>
        </w:rPr>
        <w:t>时</w:t>
      </w:r>
      <w:r w:rsidR="002C28EE" w:rsidRPr="00D93491">
        <w:rPr>
          <w:rFonts w:eastAsia="方正博雅宋_GBK"/>
          <w:color w:val="000000"/>
          <w:kern w:val="2"/>
          <w:sz w:val="20"/>
        </w:rPr>
        <w:t>，</w:t>
      </w:r>
      <w:r w:rsidR="002551B2" w:rsidRPr="00D93491">
        <w:rPr>
          <w:rFonts w:eastAsia="方正博雅宋_GBK"/>
          <w:color w:val="000000"/>
          <w:kern w:val="2"/>
          <w:sz w:val="20"/>
        </w:rPr>
        <w:t>Huber</w:t>
      </w:r>
      <w:r w:rsidR="002C28EE" w:rsidRPr="00D93491">
        <w:rPr>
          <w:rFonts w:eastAsia="方正博雅宋_GBK"/>
          <w:color w:val="000000"/>
          <w:kern w:val="2"/>
          <w:sz w:val="20"/>
        </w:rPr>
        <w:t>损失函数为</w:t>
      </w:r>
      <w:r w:rsidR="002C28EE" w:rsidRPr="00D93491">
        <w:rPr>
          <w:rFonts w:eastAsia="方正博雅宋_GBK"/>
          <w:color w:val="000000"/>
          <w:kern w:val="2"/>
          <w:sz w:val="20"/>
        </w:rPr>
        <w:t>L2</w:t>
      </w:r>
      <w:r w:rsidR="002C28EE" w:rsidRPr="00D93491">
        <w:rPr>
          <w:rFonts w:eastAsia="方正博雅宋_GBK"/>
          <w:color w:val="000000"/>
          <w:kern w:val="2"/>
          <w:sz w:val="20"/>
        </w:rPr>
        <w:t>范数（</w:t>
      </w:r>
      <w:r w:rsidR="002C28EE" w:rsidRPr="00D93491">
        <w:rPr>
          <w:rFonts w:eastAsia="方正博雅宋_GBK"/>
          <w:color w:val="000000"/>
          <w:kern w:val="2"/>
          <w:sz w:val="20"/>
        </w:rPr>
        <w:t>0</w:t>
      </w:r>
      <w:r w:rsidR="002C28EE" w:rsidRPr="00D93491">
        <w:rPr>
          <w:rFonts w:eastAsia="方正博雅宋_GBK"/>
          <w:color w:val="000000"/>
          <w:kern w:val="2"/>
          <w:sz w:val="20"/>
        </w:rPr>
        <w:t>处连续）；当残差</w:t>
      </w:r>
      <w:r w:rsidR="00FC46D4" w:rsidRPr="00D93491">
        <w:rPr>
          <w:rFonts w:eastAsia="方正博雅宋_GBK" w:hint="eastAsia"/>
          <w:color w:val="000000"/>
          <w:kern w:val="2"/>
          <w:sz w:val="20"/>
        </w:rPr>
        <w:t>的绝对值较大</w:t>
      </w:r>
      <w:r w:rsidR="00FC46D4" w:rsidRPr="00D93491">
        <w:rPr>
          <w:rFonts w:eastAsia="方正博雅宋_GBK"/>
          <w:color w:val="000000"/>
          <w:kern w:val="2"/>
          <w:sz w:val="20"/>
        </w:rPr>
        <w:t>时</w:t>
      </w:r>
      <w:r w:rsidR="002C28EE" w:rsidRPr="00D93491">
        <w:rPr>
          <w:rFonts w:eastAsia="方正博雅宋_GBK"/>
          <w:color w:val="000000"/>
          <w:kern w:val="2"/>
          <w:sz w:val="20"/>
        </w:rPr>
        <w:t>，</w:t>
      </w:r>
      <w:r w:rsidR="00FC46D4" w:rsidRPr="00D93491">
        <w:rPr>
          <w:rFonts w:eastAsia="方正博雅宋_GBK" w:hint="eastAsia"/>
          <w:color w:val="000000"/>
          <w:kern w:val="2"/>
          <w:sz w:val="20"/>
        </w:rPr>
        <w:t>取</w:t>
      </w:r>
      <w:r w:rsidR="002C28EE" w:rsidRPr="00D93491">
        <w:rPr>
          <w:rFonts w:eastAsia="方正博雅宋_GBK"/>
          <w:color w:val="000000"/>
          <w:kern w:val="2"/>
          <w:sz w:val="20"/>
        </w:rPr>
        <w:t>L1</w:t>
      </w:r>
      <w:r w:rsidR="002C28EE" w:rsidRPr="00D93491">
        <w:rPr>
          <w:rFonts w:eastAsia="方正博雅宋_GBK"/>
          <w:color w:val="000000"/>
          <w:kern w:val="2"/>
          <w:sz w:val="20"/>
        </w:rPr>
        <w:t>损失（对离群点不敏感）。</w:t>
      </w:r>
      <w:r w:rsidR="006A56F2" w:rsidRPr="00D93491">
        <w:rPr>
          <w:rFonts w:eastAsia="方正博雅宋_GBK" w:hint="eastAsia"/>
          <w:color w:val="000000"/>
          <w:kern w:val="2"/>
          <w:sz w:val="20"/>
        </w:rPr>
        <w:t>因此</w:t>
      </w:r>
      <w:r w:rsidR="002C28EE" w:rsidRPr="00D93491">
        <w:rPr>
          <w:rFonts w:eastAsia="方正博雅宋_GBK"/>
          <w:color w:val="000000"/>
          <w:kern w:val="2"/>
          <w:sz w:val="20"/>
        </w:rPr>
        <w:t>Huber</w:t>
      </w:r>
      <w:r w:rsidR="002C28EE" w:rsidRPr="00D93491">
        <w:rPr>
          <w:rFonts w:eastAsia="方正博雅宋_GBK"/>
          <w:color w:val="000000"/>
          <w:kern w:val="2"/>
          <w:sz w:val="20"/>
        </w:rPr>
        <w:t>损失既处处连续，</w:t>
      </w:r>
      <w:r w:rsidRPr="00D93491">
        <w:rPr>
          <w:rFonts w:eastAsia="方正博雅宋_GBK" w:hint="eastAsia"/>
          <w:color w:val="000000"/>
          <w:kern w:val="2"/>
          <w:sz w:val="20"/>
        </w:rPr>
        <w:t>优化方便，</w:t>
      </w:r>
      <w:r w:rsidR="002C28EE" w:rsidRPr="00D93491">
        <w:rPr>
          <w:rFonts w:eastAsia="方正博雅宋_GBK"/>
          <w:color w:val="000000"/>
          <w:kern w:val="2"/>
          <w:sz w:val="20"/>
        </w:rPr>
        <w:t>又对离群点不敏感。</w:t>
      </w:r>
    </w:p>
    <w:p w14:paraId="087CB19A" w14:textId="77777777" w:rsidR="00701126" w:rsidRDefault="002C28EE">
      <w:pPr>
        <w:pStyle w:val="3"/>
      </w:pPr>
      <w:r>
        <w:rPr>
          <w:b/>
        </w:rPr>
        <w:t>2.2.2</w:t>
      </w:r>
      <w:r>
        <w:t xml:space="preserve"> </w:t>
      </w:r>
      <w:r>
        <w:rPr>
          <w:rFonts w:hint="eastAsia"/>
        </w:rPr>
        <w:t xml:space="preserve"> </w:t>
      </w:r>
      <w:r>
        <w:t>线性回归模型的正则函数</w:t>
      </w:r>
    </w:p>
    <w:p w14:paraId="32B60E0E" w14:textId="77777777" w:rsidR="00701126" w:rsidRPr="00A31AEF" w:rsidRDefault="002C28EE">
      <w:pPr>
        <w:pStyle w:val="4"/>
        <w:ind w:firstLine="460"/>
        <w:rPr>
          <w:szCs w:val="20"/>
        </w:rPr>
      </w:pPr>
      <w:bookmarkStart w:id="10" w:name="header-n234"/>
      <w:bookmarkEnd w:id="10"/>
      <w:r w:rsidRPr="00A31AEF">
        <w:rPr>
          <w:szCs w:val="20"/>
        </w:rPr>
        <w:t>1</w:t>
      </w:r>
      <w:r w:rsidRPr="00A31AEF">
        <w:rPr>
          <w:rFonts w:hint="eastAsia"/>
          <w:szCs w:val="20"/>
        </w:rPr>
        <w:t>．</w:t>
      </w:r>
      <w:r w:rsidRPr="00A31AEF">
        <w:rPr>
          <w:szCs w:val="20"/>
        </w:rPr>
        <w:t>无正则：最小二乘线性回归（Ordinary Least Square，OLS）</w:t>
      </w:r>
    </w:p>
    <w:p w14:paraId="0D45EFE7" w14:textId="77777777" w:rsidR="00701126" w:rsidRPr="00D93491" w:rsidRDefault="00581EF9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D93491">
        <w:rPr>
          <w:rFonts w:eastAsia="方正博雅宋_GBK"/>
          <w:color w:val="000000"/>
          <w:kern w:val="2"/>
          <w:sz w:val="20"/>
        </w:rPr>
        <w:t>由于线性回归模型比较简单，实际应用中有时正则项为空</w:t>
      </w:r>
      <w:r w:rsidRPr="00D93491">
        <w:rPr>
          <w:rFonts w:eastAsia="方正博雅宋_GBK" w:hint="eastAsia"/>
          <w:color w:val="000000"/>
          <w:kern w:val="2"/>
          <w:sz w:val="20"/>
        </w:rPr>
        <w:t>。若损失函数采用</w:t>
      </w:r>
      <w:r w:rsidRPr="00D93491">
        <w:rPr>
          <w:rFonts w:eastAsia="方正博雅宋_GBK" w:hint="eastAsia"/>
          <w:color w:val="000000"/>
          <w:kern w:val="2"/>
          <w:sz w:val="20"/>
        </w:rPr>
        <w:t>L2</w:t>
      </w:r>
      <w:r w:rsidRPr="00D93491">
        <w:rPr>
          <w:rFonts w:eastAsia="方正博雅宋_GBK" w:hint="eastAsia"/>
          <w:color w:val="000000"/>
          <w:kern w:val="2"/>
          <w:sz w:val="20"/>
        </w:rPr>
        <w:t>损失，</w:t>
      </w:r>
      <w:r w:rsidR="002C28EE" w:rsidRPr="00D93491">
        <w:rPr>
          <w:rFonts w:eastAsia="方正博雅宋_GBK"/>
          <w:color w:val="000000"/>
          <w:kern w:val="2"/>
          <w:sz w:val="20"/>
        </w:rPr>
        <w:t>得到最小二乘线性回归（此时目标函数中只有残差平方和，</w:t>
      </w:r>
      <w:r w:rsidR="002C28EE" w:rsidRPr="00D93491">
        <w:rPr>
          <w:rFonts w:eastAsia="方正博雅宋_GBK" w:hint="eastAsia"/>
          <w:color w:val="000000"/>
          <w:kern w:val="2"/>
          <w:sz w:val="20"/>
        </w:rPr>
        <w:t>“</w:t>
      </w:r>
      <w:r w:rsidR="002C28EE" w:rsidRPr="00D93491">
        <w:rPr>
          <w:rFonts w:eastAsia="方正博雅宋_GBK"/>
          <w:color w:val="000000"/>
          <w:kern w:val="2"/>
          <w:sz w:val="20"/>
        </w:rPr>
        <w:t>平方</w:t>
      </w:r>
      <w:r w:rsidR="002C28EE" w:rsidRPr="00D93491">
        <w:rPr>
          <w:rFonts w:eastAsia="方正博雅宋_GBK" w:hint="eastAsia"/>
          <w:color w:val="000000"/>
          <w:kern w:val="2"/>
          <w:sz w:val="20"/>
        </w:rPr>
        <w:t>”</w:t>
      </w:r>
      <w:r w:rsidR="00E11489" w:rsidRPr="00D93491">
        <w:rPr>
          <w:rFonts w:eastAsia="方正博雅宋_GBK"/>
          <w:color w:val="000000"/>
          <w:kern w:val="2"/>
          <w:sz w:val="20"/>
        </w:rPr>
        <w:t>在古</w:t>
      </w:r>
      <w:r w:rsidR="00E11489" w:rsidRPr="00D93491">
        <w:rPr>
          <w:rFonts w:eastAsia="方正博雅宋_GBK" w:hint="eastAsia"/>
          <w:color w:val="000000"/>
          <w:kern w:val="2"/>
          <w:sz w:val="20"/>
        </w:rPr>
        <w:t>时</w:t>
      </w:r>
      <w:r w:rsidR="002C28EE" w:rsidRPr="00D93491">
        <w:rPr>
          <w:rFonts w:eastAsia="方正博雅宋_GBK"/>
          <w:color w:val="000000"/>
          <w:kern w:val="2"/>
          <w:sz w:val="20"/>
        </w:rPr>
        <w:t>被称为</w:t>
      </w:r>
      <w:r w:rsidR="002C28EE" w:rsidRPr="00D93491">
        <w:rPr>
          <w:rFonts w:eastAsia="方正博雅宋_GBK" w:hint="eastAsia"/>
          <w:color w:val="000000"/>
          <w:kern w:val="2"/>
          <w:sz w:val="20"/>
        </w:rPr>
        <w:t>“二乘”）：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632EB4" w:rsidRPr="00A31AEF" w14:paraId="794AEC80" w14:textId="77777777" w:rsidTr="00C02EEC">
        <w:trPr>
          <w:trHeight w:val="670"/>
        </w:trPr>
        <w:tc>
          <w:tcPr>
            <w:tcW w:w="7208" w:type="dxa"/>
            <w:vAlign w:val="center"/>
          </w:tcPr>
          <w:p w14:paraId="4F1128F7" w14:textId="293E3707" w:rsidR="00632EB4" w:rsidRPr="00A31AEF" w:rsidRDefault="004377E1" w:rsidP="005D6C52">
            <w:pPr>
              <w:ind w:firstLine="400"/>
              <w:rPr>
                <w:sz w:val="20"/>
                <w:szCs w:val="20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w:del w:id="11" w:author="Microsoft Office 用户" w:date="2020-09-07T09:33:00Z"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λ</m:t>
                        </m:r>
                      </w:del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Xw-y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Xw-y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。</m:t>
                      </m:r>
                    </m:e>
                  </m:mr>
                </m:m>
              </m:oMath>
            </m:oMathPara>
          </w:p>
        </w:tc>
        <w:tc>
          <w:tcPr>
            <w:tcW w:w="883" w:type="dxa"/>
            <w:vAlign w:val="center"/>
          </w:tcPr>
          <w:p w14:paraId="605D6079" w14:textId="77777777" w:rsidR="00632EB4" w:rsidRPr="00A31AEF" w:rsidRDefault="00632EB4" w:rsidP="00573EDC">
            <w:pPr>
              <w:pStyle w:val="affb"/>
              <w:rPr>
                <w:szCs w:val="20"/>
              </w:rPr>
            </w:pPr>
            <w:r w:rsidRPr="00A31AEF">
              <w:rPr>
                <w:rFonts w:hint="eastAsia"/>
                <w:szCs w:val="20"/>
              </w:rPr>
              <w:t>（</w:t>
            </w:r>
            <w:r w:rsidRPr="00A31AEF">
              <w:rPr>
                <w:rFonts w:hint="eastAsia"/>
                <w:szCs w:val="20"/>
              </w:rPr>
              <w:t>2-1</w:t>
            </w:r>
            <w:r w:rsidR="00573EDC" w:rsidRPr="00A31AEF">
              <w:rPr>
                <w:szCs w:val="20"/>
              </w:rPr>
              <w:t>4</w:t>
            </w:r>
            <w:r w:rsidRPr="00A31AEF">
              <w:rPr>
                <w:rFonts w:hint="eastAsia"/>
                <w:szCs w:val="20"/>
              </w:rPr>
              <w:t>）</w:t>
            </w:r>
          </w:p>
        </w:tc>
      </w:tr>
    </w:tbl>
    <w:p w14:paraId="4A5FF5F1" w14:textId="77777777" w:rsidR="00701126" w:rsidRPr="00D93491" w:rsidRDefault="002C28EE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D93491">
        <w:rPr>
          <w:rFonts w:eastAsia="方正博雅宋_GBK"/>
          <w:color w:val="000000"/>
          <w:kern w:val="2"/>
          <w:sz w:val="20"/>
        </w:rPr>
        <w:t>由于最小二乘回归模型的目标函数中只有残差平方和，因此从概率</w:t>
      </w:r>
      <w:r w:rsidR="00834E3B" w:rsidRPr="00D93491">
        <w:rPr>
          <w:rFonts w:eastAsia="方正博雅宋_GBK" w:hint="eastAsia"/>
          <w:color w:val="000000"/>
          <w:kern w:val="2"/>
          <w:sz w:val="20"/>
        </w:rPr>
        <w:t>的</w:t>
      </w:r>
      <w:r w:rsidRPr="00D93491">
        <w:rPr>
          <w:rFonts w:eastAsia="方正博雅宋_GBK"/>
          <w:color w:val="000000"/>
          <w:kern w:val="2"/>
          <w:sz w:val="20"/>
        </w:rPr>
        <w:t>角度，最小二乘回归等价于高斯白噪声假设下的极大似然估计。</w:t>
      </w:r>
    </w:p>
    <w:p w14:paraId="5E6AF9BD" w14:textId="77777777" w:rsidR="00701126" w:rsidRPr="00A31AEF" w:rsidRDefault="002C28EE">
      <w:pPr>
        <w:pStyle w:val="4"/>
        <w:ind w:firstLine="460"/>
        <w:rPr>
          <w:szCs w:val="20"/>
        </w:rPr>
      </w:pPr>
      <w:bookmarkStart w:id="12" w:name="header-n280"/>
      <w:bookmarkEnd w:id="12"/>
      <w:r w:rsidRPr="00A31AEF">
        <w:rPr>
          <w:szCs w:val="20"/>
        </w:rPr>
        <w:t>2</w:t>
      </w:r>
      <w:r w:rsidRPr="00A31AEF">
        <w:rPr>
          <w:rFonts w:hint="eastAsia"/>
          <w:szCs w:val="20"/>
        </w:rPr>
        <w:t>．</w:t>
      </w:r>
      <w:r w:rsidRPr="00A31AEF">
        <w:rPr>
          <w:szCs w:val="20"/>
        </w:rPr>
        <w:t>L2正则：岭回归（Ridge Regression）</w:t>
      </w:r>
    </w:p>
    <w:p w14:paraId="48FBA3AC" w14:textId="77777777" w:rsidR="00701126" w:rsidRPr="006D55FF" w:rsidRDefault="00F5494F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一</w:t>
      </w:r>
      <w:r w:rsidRPr="006D55FF">
        <w:rPr>
          <w:rFonts w:eastAsia="方正博雅宋_GBK" w:hint="eastAsia"/>
          <w:color w:val="000000"/>
          <w:kern w:val="2"/>
          <w:sz w:val="20"/>
        </w:rPr>
        <w:t>种</w:t>
      </w:r>
      <w:r w:rsidR="002C28EE" w:rsidRPr="006D55FF">
        <w:rPr>
          <w:rFonts w:eastAsia="方正博雅宋_GBK"/>
          <w:color w:val="000000"/>
          <w:kern w:val="2"/>
          <w:sz w:val="20"/>
        </w:rPr>
        <w:t>常用的正则</w:t>
      </w:r>
      <w:r w:rsidRPr="006D55FF">
        <w:rPr>
          <w:rFonts w:eastAsia="方正博雅宋_GBK" w:hint="eastAsia"/>
          <w:color w:val="000000"/>
          <w:kern w:val="2"/>
          <w:sz w:val="20"/>
        </w:rPr>
        <w:t>函数</w:t>
      </w:r>
      <w:r w:rsidR="002C28EE" w:rsidRPr="006D55FF">
        <w:rPr>
          <w:rFonts w:eastAsia="方正博雅宋_GBK"/>
          <w:color w:val="000000"/>
          <w:kern w:val="2"/>
          <w:sz w:val="20"/>
        </w:rPr>
        <w:t>是</w:t>
      </w:r>
      <w:r w:rsidR="002C28EE" w:rsidRPr="006D55FF">
        <w:rPr>
          <w:rFonts w:eastAsia="方正博雅宋_GBK"/>
          <w:color w:val="000000"/>
          <w:kern w:val="2"/>
          <w:sz w:val="20"/>
        </w:rPr>
        <w:t>L2</w:t>
      </w:r>
      <w:r w:rsidR="002C28EE" w:rsidRPr="006D55FF">
        <w:rPr>
          <w:rFonts w:eastAsia="方正博雅宋_GBK"/>
          <w:color w:val="000000"/>
          <w:kern w:val="2"/>
          <w:sz w:val="20"/>
        </w:rPr>
        <w:t>正则</w:t>
      </w:r>
      <w:r w:rsidRPr="006D55FF">
        <w:rPr>
          <w:rFonts w:eastAsia="方正博雅宋_GBK" w:hint="eastAsia"/>
          <w:color w:val="000000"/>
          <w:kern w:val="2"/>
          <w:sz w:val="20"/>
        </w:rPr>
        <w:t>，即参数的</w:t>
      </w:r>
      <w:r w:rsidRPr="006D55FF">
        <w:rPr>
          <w:rFonts w:eastAsia="方正博雅宋_GBK"/>
          <w:color w:val="000000"/>
          <w:kern w:val="2"/>
          <w:sz w:val="20"/>
        </w:rPr>
        <w:t>L2</w:t>
      </w:r>
      <w:r w:rsidR="007C171F" w:rsidRPr="006D55FF">
        <w:rPr>
          <w:rFonts w:eastAsia="方正博雅宋_GBK" w:hint="eastAsia"/>
          <w:color w:val="000000"/>
          <w:kern w:val="2"/>
          <w:sz w:val="20"/>
        </w:rPr>
        <w:t>范数</w:t>
      </w:r>
      <w:r w:rsidRPr="006D55FF">
        <w:rPr>
          <w:rFonts w:eastAsia="方正博雅宋_GBK" w:hint="eastAsia"/>
          <w:color w:val="000000"/>
          <w:kern w:val="2"/>
          <w:sz w:val="20"/>
        </w:rPr>
        <w:t>的平方</w:t>
      </w:r>
      <w:r w:rsidR="002C28EE" w:rsidRPr="006D55FF">
        <w:rPr>
          <w:rFonts w:eastAsia="方正博雅宋_GBK"/>
          <w:color w:val="000000"/>
          <w:kern w:val="2"/>
          <w:sz w:val="20"/>
        </w:rPr>
        <w:t>。带</w:t>
      </w:r>
      <w:r w:rsidR="002C28EE" w:rsidRPr="006D55FF">
        <w:rPr>
          <w:rFonts w:eastAsia="方正博雅宋_GBK"/>
          <w:color w:val="000000"/>
          <w:kern w:val="2"/>
          <w:sz w:val="20"/>
        </w:rPr>
        <w:t>L2</w:t>
      </w:r>
      <w:r w:rsidR="002C28EE" w:rsidRPr="006D55FF">
        <w:rPr>
          <w:rFonts w:eastAsia="方正博雅宋_GBK"/>
          <w:color w:val="000000"/>
          <w:kern w:val="2"/>
          <w:sz w:val="20"/>
        </w:rPr>
        <w:t>正则的线性回归模型被称为岭回归模型。岭回归模型的目标函数为：</w:t>
      </w:r>
    </w:p>
    <w:tbl>
      <w:tblPr>
        <w:tblW w:w="0" w:type="auto"/>
        <w:jc w:val="center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A31AEF" w14:paraId="55687921" w14:textId="77777777" w:rsidTr="001E403E">
        <w:trPr>
          <w:trHeight w:val="670"/>
          <w:jc w:val="center"/>
        </w:trPr>
        <w:tc>
          <w:tcPr>
            <w:tcW w:w="7208" w:type="dxa"/>
            <w:vAlign w:val="center"/>
          </w:tcPr>
          <w:p w14:paraId="78C2D96B" w14:textId="77777777" w:rsidR="00701126" w:rsidRPr="00A31AEF" w:rsidRDefault="004377E1" w:rsidP="00EF18AD">
            <w:pPr>
              <w:ind w:firstLine="400"/>
              <w:rPr>
                <w:sz w:val="20"/>
                <w:szCs w:val="20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λ)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+λ||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+λ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Xw-y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Xw-y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，</m:t>
                      </m:r>
                    </m:e>
                  </m:mr>
                </m:m>
              </m:oMath>
            </m:oMathPara>
          </w:p>
        </w:tc>
        <w:tc>
          <w:tcPr>
            <w:tcW w:w="883" w:type="dxa"/>
            <w:vAlign w:val="center"/>
          </w:tcPr>
          <w:p w14:paraId="661BD933" w14:textId="77777777" w:rsidR="00701126" w:rsidRPr="00A31AEF" w:rsidRDefault="002C28EE" w:rsidP="00573EDC">
            <w:pPr>
              <w:pStyle w:val="affb"/>
              <w:jc w:val="left"/>
              <w:rPr>
                <w:szCs w:val="20"/>
              </w:rPr>
            </w:pPr>
            <w:r w:rsidRPr="00A31AEF">
              <w:rPr>
                <w:rFonts w:hint="eastAsia"/>
                <w:szCs w:val="20"/>
              </w:rPr>
              <w:t>（</w:t>
            </w:r>
            <w:r w:rsidRPr="00A31AEF">
              <w:rPr>
                <w:rFonts w:hint="eastAsia"/>
                <w:szCs w:val="20"/>
              </w:rPr>
              <w:t>2-1</w:t>
            </w:r>
            <w:r w:rsidR="00573EDC" w:rsidRPr="00A31AEF">
              <w:rPr>
                <w:szCs w:val="20"/>
              </w:rPr>
              <w:t>5</w:t>
            </w:r>
            <w:r w:rsidRPr="00A31AEF">
              <w:rPr>
                <w:rFonts w:hint="eastAsia"/>
                <w:szCs w:val="20"/>
              </w:rPr>
              <w:t>）</w:t>
            </w:r>
          </w:p>
        </w:tc>
      </w:tr>
    </w:tbl>
    <w:p w14:paraId="23FBCDA4" w14:textId="75EC22CA" w:rsidR="00701126" w:rsidRPr="006D55FF" w:rsidRDefault="002C28EE" w:rsidP="00D93491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其中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D</m:t>
        </m:r>
      </m:oMath>
      <w:r w:rsidRPr="006D55FF">
        <w:rPr>
          <w:rFonts w:eastAsia="方正博雅宋_GBK"/>
          <w:color w:val="000000"/>
          <w:kern w:val="2"/>
          <w:sz w:val="20"/>
        </w:rPr>
        <w:t>表示特征的维数，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Pr="006D55FF">
        <w:rPr>
          <w:rFonts w:eastAsia="方正博雅宋_GBK"/>
          <w:color w:val="000000"/>
          <w:kern w:val="2"/>
          <w:sz w:val="20"/>
        </w:rPr>
        <w:t>为正则参数，控制正则惩罚的强度。注意正则项中不包含截距项。</w:t>
      </w:r>
    </w:p>
    <w:p w14:paraId="0E0CE093" w14:textId="77777777" w:rsidR="00D20B50" w:rsidRPr="006D55FF" w:rsidRDefault="002C28EE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从概率角度，岭回归等价于参数先验分布为正态分布的贝叶斯估计。</w:t>
      </w:r>
    </w:p>
    <w:p w14:paraId="1F1032A2" w14:textId="5B0F043E" w:rsidR="00701126" w:rsidRPr="006D55FF" w:rsidRDefault="002C28EE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我们简单回忆一下贝叶斯估计。假设在给定模型（模型参数为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</m:oMath>
      <w:r w:rsidRPr="006D55FF">
        <w:rPr>
          <w:rFonts w:eastAsia="方正博雅宋_GBK"/>
          <w:color w:val="000000"/>
          <w:kern w:val="2"/>
          <w:sz w:val="20"/>
        </w:rPr>
        <w:t>）下数据产生过程为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p(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|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,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Pr="006D55FF">
        <w:rPr>
          <w:rFonts w:eastAsia="方正博雅宋_GBK"/>
          <w:color w:val="000000"/>
          <w:kern w:val="2"/>
          <w:sz w:val="20"/>
        </w:rPr>
        <w:t>，则在该模型下数据</w:t>
      </w:r>
      <m:oMath>
        <m:r>
          <m:rPr>
            <m:scr m:val="script"/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D=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{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,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  <m:sSubSup>
          <m:sSub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}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i=1</m:t>
            </m:r>
          </m:sub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N</m:t>
            </m:r>
          </m:sup>
        </m:sSubSup>
      </m:oMath>
      <w:r w:rsidR="00573EDC" w:rsidRPr="006D55FF">
        <w:rPr>
          <w:rFonts w:eastAsia="方正博雅宋_GBK"/>
          <w:color w:val="000000"/>
          <w:kern w:val="2"/>
          <w:sz w:val="20"/>
        </w:rPr>
        <w:t>产生的似然为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A31AEF" w14:paraId="4F6FDA45" w14:textId="77777777">
        <w:tc>
          <w:tcPr>
            <w:tcW w:w="7208" w:type="dxa"/>
            <w:vAlign w:val="center"/>
          </w:tcPr>
          <w:p w14:paraId="4B73326A" w14:textId="77777777" w:rsidR="00701126" w:rsidRPr="00A31AEF" w:rsidRDefault="002C28EE" w:rsidP="00573EDC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L(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/>
                  <w:sz w:val="20"/>
                  <w:szCs w:val="20"/>
                </w:rPr>
                <m:t>)=p(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A31AEF">
              <w:rPr>
                <w:sz w:val="20"/>
                <w:szCs w:val="20"/>
              </w:rPr>
              <w:t>。</w:t>
            </w:r>
          </w:p>
        </w:tc>
        <w:tc>
          <w:tcPr>
            <w:tcW w:w="883" w:type="dxa"/>
            <w:vAlign w:val="center"/>
          </w:tcPr>
          <w:p w14:paraId="1D61E3E0" w14:textId="77777777" w:rsidR="00701126" w:rsidRPr="00A31AEF" w:rsidRDefault="00701126" w:rsidP="00573EDC">
            <w:pPr>
              <w:pStyle w:val="affb"/>
              <w:rPr>
                <w:szCs w:val="20"/>
              </w:rPr>
            </w:pPr>
          </w:p>
        </w:tc>
      </w:tr>
    </w:tbl>
    <w:p w14:paraId="1115775D" w14:textId="6F70C47E" w:rsidR="00701126" w:rsidRPr="006D55FF" w:rsidRDefault="002C28EE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lastRenderedPageBreak/>
        <w:t>假设模型参数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</m:oMath>
      <w:r w:rsidRPr="006D55FF">
        <w:rPr>
          <w:rFonts w:eastAsia="方正博雅宋_GBK"/>
          <w:color w:val="000000"/>
          <w:kern w:val="2"/>
          <w:sz w:val="20"/>
        </w:rPr>
        <w:t>的先验分布为</w:t>
      </w:r>
      <w:r w:rsidRPr="00797D7F">
        <w:rPr>
          <w:rFonts w:eastAsia="方正博雅宋_GBK"/>
          <w:i/>
          <w:color w:val="000000"/>
          <w:kern w:val="2"/>
          <w:sz w:val="20"/>
        </w:rPr>
        <w:t xml:space="preserve"> 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p(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Pr="006D55FF">
        <w:rPr>
          <w:rFonts w:eastAsia="方正博雅宋_GBK"/>
          <w:color w:val="000000"/>
          <w:kern w:val="2"/>
          <w:sz w:val="20"/>
        </w:rPr>
        <w:t>，根据贝叶斯公式，模型参数的后验估计为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A31AEF" w14:paraId="4A76F1A3" w14:textId="77777777">
        <w:trPr>
          <w:trHeight w:val="670"/>
        </w:trPr>
        <w:tc>
          <w:tcPr>
            <w:tcW w:w="7208" w:type="dxa"/>
            <w:vAlign w:val="center"/>
          </w:tcPr>
          <w:p w14:paraId="7F90ECA5" w14:textId="77777777" w:rsidR="00701126" w:rsidRPr="00A31AEF" w:rsidRDefault="004377E1">
            <w:pPr>
              <w:ind w:firstLine="400"/>
              <w:rPr>
                <w:sz w:val="20"/>
                <w:szCs w:val="2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p(</m:t>
                          </m:r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Tahoma" w:hAnsi="Tahoma" w:cs="Tahoma"/>
                          <w:sz w:val="20"/>
                          <w:szCs w:val="20"/>
                        </w:rPr>
                        <m:t> 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∝p(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  <m:r>
                        <w:rPr>
                          <w:rFonts w:ascii="Tahoma" w:hAnsi="Tahoma" w:cs="Tahoma"/>
                          <w:sz w:val="20"/>
                          <w:szCs w:val="20"/>
                        </w:rPr>
                        <m:t> 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=p(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)p(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，</m:t>
                      </m:r>
                    </m:e>
                  </m:mr>
                </m:m>
              </m:oMath>
            </m:oMathPara>
          </w:p>
        </w:tc>
        <w:tc>
          <w:tcPr>
            <w:tcW w:w="883" w:type="dxa"/>
            <w:vAlign w:val="center"/>
          </w:tcPr>
          <w:p w14:paraId="75D3692E" w14:textId="77777777" w:rsidR="00701126" w:rsidRPr="00A31AEF" w:rsidRDefault="002C28EE" w:rsidP="00573EDC">
            <w:pPr>
              <w:pStyle w:val="affb"/>
              <w:rPr>
                <w:szCs w:val="20"/>
              </w:rPr>
            </w:pPr>
            <w:r w:rsidRPr="00A31AEF">
              <w:rPr>
                <w:rFonts w:hint="eastAsia"/>
                <w:szCs w:val="20"/>
              </w:rPr>
              <w:t>（</w:t>
            </w:r>
            <w:r w:rsidRPr="00A31AEF">
              <w:rPr>
                <w:rFonts w:hint="eastAsia"/>
                <w:szCs w:val="20"/>
              </w:rPr>
              <w:t>2-1</w:t>
            </w:r>
            <w:r w:rsidR="00573EDC" w:rsidRPr="00A31AEF">
              <w:rPr>
                <w:szCs w:val="20"/>
              </w:rPr>
              <w:t>6</w:t>
            </w:r>
            <w:r w:rsidRPr="00A31AEF">
              <w:rPr>
                <w:rFonts w:hint="eastAsia"/>
                <w:szCs w:val="20"/>
              </w:rPr>
              <w:t>）</w:t>
            </w:r>
          </w:p>
        </w:tc>
      </w:tr>
    </w:tbl>
    <w:p w14:paraId="5020D1A8" w14:textId="77777777" w:rsidR="00701126" w:rsidRPr="006D55FF" w:rsidRDefault="002C28EE" w:rsidP="00D93491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表示看到数据后模型的分布。</w:t>
      </w:r>
    </w:p>
    <w:p w14:paraId="1617F2E6" w14:textId="77777777" w:rsidR="00701126" w:rsidRPr="006D55FF" w:rsidRDefault="00C30288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 w:hint="eastAsia"/>
          <w:color w:val="000000"/>
          <w:kern w:val="2"/>
          <w:sz w:val="20"/>
        </w:rPr>
        <w:t>在实际应用中，我们</w:t>
      </w:r>
      <w:r w:rsidR="002C28EE" w:rsidRPr="006D55FF">
        <w:rPr>
          <w:rFonts w:eastAsia="方正博雅宋_GBK"/>
          <w:color w:val="000000"/>
          <w:kern w:val="2"/>
          <w:sz w:val="20"/>
        </w:rPr>
        <w:t>通常取概率最大的模型，得到最大后验估计（</w:t>
      </w:r>
      <w:r w:rsidR="002C28EE" w:rsidRPr="006D55FF">
        <w:rPr>
          <w:rFonts w:eastAsia="方正博雅宋_GBK"/>
          <w:color w:val="000000"/>
          <w:kern w:val="2"/>
          <w:sz w:val="20"/>
        </w:rPr>
        <w:t>Maximum a posteriori estimation, MAP</w:t>
      </w:r>
      <w:r w:rsidR="002C28EE" w:rsidRPr="006D55FF">
        <w:rPr>
          <w:rFonts w:eastAsia="方正博雅宋_GBK"/>
          <w:color w:val="000000"/>
          <w:kern w:val="2"/>
          <w:sz w:val="20"/>
        </w:rPr>
        <w:t>）为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A31AEF" w14:paraId="45182452" w14:textId="77777777">
        <w:tc>
          <w:tcPr>
            <w:tcW w:w="7208" w:type="dxa"/>
            <w:vAlign w:val="center"/>
          </w:tcPr>
          <w:p w14:paraId="2FCE255E" w14:textId="77777777" w:rsidR="00701126" w:rsidRPr="00A31AEF" w:rsidRDefault="004377E1">
            <w:pPr>
              <w:ind w:firstLine="400"/>
              <w:rPr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argmax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p(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。</m:t>
                </m:r>
              </m:oMath>
            </m:oMathPara>
          </w:p>
        </w:tc>
        <w:tc>
          <w:tcPr>
            <w:tcW w:w="883" w:type="dxa"/>
            <w:vAlign w:val="center"/>
          </w:tcPr>
          <w:p w14:paraId="127C4963" w14:textId="77777777" w:rsidR="00701126" w:rsidRPr="00A31AEF" w:rsidRDefault="002C28EE" w:rsidP="00BA2C5A">
            <w:pPr>
              <w:pStyle w:val="affb"/>
              <w:rPr>
                <w:szCs w:val="20"/>
              </w:rPr>
            </w:pPr>
            <w:r w:rsidRPr="00A31AEF">
              <w:rPr>
                <w:rFonts w:hint="eastAsia"/>
                <w:szCs w:val="20"/>
              </w:rPr>
              <w:t>（</w:t>
            </w:r>
            <w:r w:rsidRPr="00A31AEF">
              <w:rPr>
                <w:rFonts w:hint="eastAsia"/>
                <w:szCs w:val="20"/>
              </w:rPr>
              <w:t>2-1</w:t>
            </w:r>
            <w:r w:rsidR="00BA2C5A" w:rsidRPr="00A31AEF">
              <w:rPr>
                <w:szCs w:val="20"/>
              </w:rPr>
              <w:t>7</w:t>
            </w:r>
            <w:r w:rsidRPr="00A31AEF">
              <w:rPr>
                <w:rFonts w:hint="eastAsia"/>
                <w:szCs w:val="20"/>
              </w:rPr>
              <w:t>）</w:t>
            </w:r>
          </w:p>
        </w:tc>
      </w:tr>
    </w:tbl>
    <w:p w14:paraId="4A3630F6" w14:textId="77777777" w:rsidR="00701126" w:rsidRPr="006D55FF" w:rsidRDefault="002C28EE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同极大似然估计一样，为计算方便，我们对</w:t>
      </w:r>
      <w:r w:rsidR="00C30288" w:rsidRPr="006D55FF">
        <w:rPr>
          <w:rFonts w:eastAsia="方正博雅宋_GBK" w:hint="eastAsia"/>
          <w:color w:val="000000"/>
          <w:kern w:val="2"/>
          <w:sz w:val="20"/>
        </w:rPr>
        <w:t>后验分布</w:t>
      </w:r>
      <w:r w:rsidRPr="006D55FF">
        <w:rPr>
          <w:rFonts w:eastAsia="方正博雅宋_GBK"/>
          <w:color w:val="000000"/>
          <w:kern w:val="2"/>
          <w:sz w:val="20"/>
        </w:rPr>
        <w:t>取</w:t>
      </w:r>
      <w:r w:rsidR="00683621" w:rsidRPr="006D55FF">
        <w:rPr>
          <w:rFonts w:eastAsia="方正博雅宋_GBK" w:hint="eastAsia"/>
          <w:color w:val="000000"/>
          <w:kern w:val="2"/>
          <w:sz w:val="20"/>
        </w:rPr>
        <w:t>对数</w:t>
      </w:r>
      <w:r w:rsidRPr="006D55FF">
        <w:rPr>
          <w:rFonts w:eastAsia="方正博雅宋_GBK"/>
          <w:color w:val="000000"/>
          <w:kern w:val="2"/>
          <w:sz w:val="20"/>
        </w:rPr>
        <w:t>运算，得到：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A31AEF" w14:paraId="64DD37B2" w14:textId="77777777">
        <w:tc>
          <w:tcPr>
            <w:tcW w:w="7208" w:type="dxa"/>
            <w:vAlign w:val="center"/>
          </w:tcPr>
          <w:p w14:paraId="1C0118AC" w14:textId="77777777" w:rsidR="00701126" w:rsidRPr="00A31AEF" w:rsidRDefault="004377E1">
            <w:pPr>
              <w:ind w:firstLine="400"/>
              <w:jc w:val="center"/>
              <w:rPr>
                <w:sz w:val="20"/>
                <w:szCs w:val="20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argmax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ln</m:t>
              </m:r>
              <m:r>
                <w:rPr>
                  <w:rFonts w:ascii="Cambria Math" w:hAnsi="Cambria Math"/>
                  <w:sz w:val="20"/>
                  <w:szCs w:val="20"/>
                </w:rPr>
                <m:t>(p(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  <m:r>
                <w:rPr>
                  <w:rFonts w:ascii="Cambria Math" w:hAnsi="Cambria Math"/>
                  <w:sz w:val="20"/>
                  <w:szCs w:val="20"/>
                </w:rPr>
                <m:t>))=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argmax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p(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ln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(p(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</m:d>
            </m:oMath>
            <w:r w:rsidR="002C28EE" w:rsidRPr="00A31AEF">
              <w:rPr>
                <w:sz w:val="20"/>
                <w:szCs w:val="20"/>
              </w:rPr>
              <w:t>。</w:t>
            </w:r>
          </w:p>
        </w:tc>
        <w:tc>
          <w:tcPr>
            <w:tcW w:w="883" w:type="dxa"/>
            <w:vAlign w:val="center"/>
          </w:tcPr>
          <w:p w14:paraId="711C4703" w14:textId="77777777" w:rsidR="00701126" w:rsidRPr="00A31AEF" w:rsidRDefault="002C28EE" w:rsidP="00BA2C5A">
            <w:pPr>
              <w:pStyle w:val="affb"/>
              <w:rPr>
                <w:szCs w:val="20"/>
              </w:rPr>
            </w:pPr>
            <w:r w:rsidRPr="00A31AEF">
              <w:rPr>
                <w:rFonts w:hint="eastAsia"/>
                <w:szCs w:val="20"/>
              </w:rPr>
              <w:t>（</w:t>
            </w:r>
            <w:r w:rsidRPr="00A31AEF">
              <w:rPr>
                <w:rFonts w:hint="eastAsia"/>
                <w:szCs w:val="20"/>
              </w:rPr>
              <w:t>2-1</w:t>
            </w:r>
            <w:r w:rsidR="00BA2C5A" w:rsidRPr="00A31AEF">
              <w:rPr>
                <w:szCs w:val="20"/>
              </w:rPr>
              <w:t>8</w:t>
            </w:r>
            <w:r w:rsidRPr="00A31AEF">
              <w:rPr>
                <w:rFonts w:hint="eastAsia"/>
                <w:szCs w:val="20"/>
              </w:rPr>
              <w:t>）</w:t>
            </w:r>
          </w:p>
        </w:tc>
      </w:tr>
    </w:tbl>
    <w:p w14:paraId="15AEA060" w14:textId="5B3A780C" w:rsidR="00C30288" w:rsidRPr="006D55FF" w:rsidRDefault="002C28EE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在回归任务中，假设残差的分布为</w:t>
      </w:r>
      <w:r w:rsidRPr="006D55FF">
        <w:rPr>
          <w:rFonts w:eastAsia="方正博雅宋_GBK"/>
          <w:color w:val="000000"/>
          <w:kern w:val="2"/>
          <w:sz w:val="20"/>
        </w:rPr>
        <w:t xml:space="preserve"> 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ϵ∼N(0,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σ</m:t>
            </m:r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p>
        <m: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Pr="006D55FF">
        <w:rPr>
          <w:rFonts w:eastAsia="方正博雅宋_GBK"/>
          <w:color w:val="000000"/>
          <w:kern w:val="2"/>
          <w:sz w:val="20"/>
        </w:rPr>
        <w:t>，</w:t>
      </w:r>
      <w:r w:rsidR="00742C3B" w:rsidRPr="006D55FF">
        <w:rPr>
          <w:rFonts w:eastAsia="方正博雅宋_GBK" w:hint="eastAsia"/>
          <w:color w:val="000000"/>
          <w:kern w:val="2"/>
          <w:sz w:val="20"/>
        </w:rPr>
        <w:t>如</w:t>
      </w:r>
      <w:r w:rsidR="00BA2C5A" w:rsidRPr="006D55FF">
        <w:rPr>
          <w:rFonts w:eastAsia="方正博雅宋_GBK" w:hint="eastAsia"/>
          <w:color w:val="000000"/>
          <w:kern w:val="2"/>
          <w:sz w:val="20"/>
        </w:rPr>
        <w:t>式（</w:t>
      </w:r>
      <w:r w:rsidR="00BA2C5A" w:rsidRPr="006D55FF">
        <w:rPr>
          <w:rFonts w:eastAsia="方正博雅宋_GBK" w:hint="eastAsia"/>
          <w:color w:val="000000"/>
          <w:kern w:val="2"/>
          <w:sz w:val="20"/>
        </w:rPr>
        <w:t>2-9</w:t>
      </w:r>
      <w:r w:rsidR="00BA2C5A" w:rsidRPr="006D55FF">
        <w:rPr>
          <w:rFonts w:eastAsia="方正博雅宋_GBK" w:hint="eastAsia"/>
          <w:color w:val="000000"/>
          <w:kern w:val="2"/>
          <w:sz w:val="20"/>
        </w:rPr>
        <w:t>）所示，</w:t>
      </w:r>
      <w:r w:rsidRPr="006D55FF">
        <w:rPr>
          <w:rFonts w:eastAsia="方正博雅宋_GBK"/>
          <w:color w:val="000000"/>
          <w:kern w:val="2"/>
          <w:sz w:val="20"/>
        </w:rPr>
        <w:t>线性回归的似然函数</w:t>
      </w:r>
      <w:r w:rsidR="00365F70" w:rsidRPr="006D55FF">
        <w:rPr>
          <w:rFonts w:eastAsia="方正博雅宋_GBK" w:hint="eastAsia"/>
          <w:color w:val="000000"/>
          <w:kern w:val="2"/>
          <w:sz w:val="20"/>
        </w:rPr>
        <w:t>为</w:t>
      </w:r>
      <w:r w:rsidRPr="006D55FF">
        <w:rPr>
          <w:rFonts w:eastAsia="方正博雅宋_GBK"/>
          <w:color w:val="000000"/>
          <w:kern w:val="2"/>
          <w:sz w:val="20"/>
        </w:rPr>
        <w:t>：</w:t>
      </w:r>
    </w:p>
    <w:p w14:paraId="674B4E40" w14:textId="77777777" w:rsidR="00701126" w:rsidRPr="00A31AEF" w:rsidRDefault="00C30288">
      <w:pPr>
        <w:ind w:firstLine="400"/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p(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</w:rPr>
            <m:t>=l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</m:d>
          <m: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。</m:t>
          </m:r>
        </m:oMath>
      </m:oMathPara>
    </w:p>
    <w:p w14:paraId="4F05E31D" w14:textId="067D49CE" w:rsidR="00701126" w:rsidRPr="006D55FF" w:rsidRDefault="002C28EE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6D55FF">
        <w:rPr>
          <w:rFonts w:eastAsia="方正博雅宋_GBK"/>
          <w:color w:val="000000"/>
          <w:kern w:val="2"/>
          <w:sz w:val="20"/>
        </w:rPr>
        <w:t>若假设参数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Pr="006D55FF">
        <w:rPr>
          <w:rFonts w:eastAsia="方正博雅宋_GBK"/>
          <w:color w:val="000000"/>
          <w:kern w:val="2"/>
          <w:sz w:val="20"/>
        </w:rPr>
        <w:t>中每维之间相互独立（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Pr="006D55FF">
        <w:rPr>
          <w:rFonts w:eastAsia="方正博雅宋_GBK"/>
          <w:color w:val="000000"/>
          <w:kern w:val="2"/>
          <w:sz w:val="20"/>
        </w:rPr>
        <w:t>的联合分布等于各维特征边缘分布的乘积），且每一维的先验分布为</w:t>
      </w:r>
      <w:r w:rsidR="00C30288" w:rsidRPr="006D55FF">
        <w:rPr>
          <w:rFonts w:eastAsia="方正博雅宋_GBK" w:hint="eastAsia"/>
          <w:color w:val="000000"/>
          <w:kern w:val="2"/>
          <w:sz w:val="20"/>
        </w:rPr>
        <w:t>正态分布，即</w:t>
      </w:r>
      <w:r w:rsidRPr="006D55FF">
        <w:rPr>
          <w:rFonts w:eastAsia="方正博雅宋_GBK"/>
          <w:color w:val="000000"/>
          <w:kern w:val="2"/>
          <w:sz w:val="20"/>
        </w:rPr>
        <w:t xml:space="preserve"> 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∼N(0,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τ</m:t>
            </m:r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p>
        <m: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="00D777B2" w:rsidRPr="006D55FF">
        <w:rPr>
          <w:rFonts w:eastAsia="方正博雅宋_GBK"/>
          <w:color w:val="000000"/>
          <w:kern w:val="2"/>
          <w:sz w:val="20"/>
        </w:rPr>
        <w:t>，</w:t>
      </w:r>
      <w:r w:rsidR="00D777B2" w:rsidRPr="006D55FF">
        <w:rPr>
          <w:rFonts w:eastAsia="方正博雅宋_GBK" w:hint="eastAsia"/>
          <w:color w:val="000000"/>
          <w:kern w:val="2"/>
          <w:sz w:val="20"/>
        </w:rPr>
        <w:t>则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230AC3" w:rsidRPr="00A31AEF" w14:paraId="624642E2" w14:textId="77777777" w:rsidTr="009468D2">
        <w:tc>
          <w:tcPr>
            <w:tcW w:w="7208" w:type="dxa"/>
            <w:vAlign w:val="center"/>
          </w:tcPr>
          <w:p w14:paraId="2FE69EA9" w14:textId="77777777" w:rsidR="00230AC3" w:rsidRPr="00A31AEF" w:rsidRDefault="004377E1" w:rsidP="00460537">
            <w:pPr>
              <w:snapToGrid w:val="0"/>
              <w:spacing w:beforeLines="15" w:before="47" w:afterLines="15" w:after="47"/>
              <w:ind w:firstLine="400"/>
              <w:jc w:val="center"/>
              <w:rPr>
                <w:sz w:val="20"/>
                <w:szCs w:val="20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ln⁡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nary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ln⁡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2π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τ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-1/2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τ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。</m:t>
                      </m:r>
                    </m:e>
                  </m:mr>
                </m:m>
              </m:oMath>
            </m:oMathPara>
          </w:p>
        </w:tc>
        <w:tc>
          <w:tcPr>
            <w:tcW w:w="883" w:type="dxa"/>
            <w:vAlign w:val="center"/>
          </w:tcPr>
          <w:p w14:paraId="3D618C0A" w14:textId="77777777" w:rsidR="00230AC3" w:rsidRPr="00A31AEF" w:rsidRDefault="00230AC3" w:rsidP="00230AC3">
            <w:pPr>
              <w:pStyle w:val="affb"/>
              <w:snapToGrid w:val="0"/>
              <w:rPr>
                <w:szCs w:val="20"/>
              </w:rPr>
            </w:pPr>
            <w:r w:rsidRPr="00A31AEF">
              <w:rPr>
                <w:rFonts w:hint="eastAsia"/>
                <w:szCs w:val="20"/>
              </w:rPr>
              <w:t>（</w:t>
            </w:r>
            <w:r w:rsidRPr="00A31AEF">
              <w:rPr>
                <w:rFonts w:hint="eastAsia"/>
                <w:szCs w:val="20"/>
              </w:rPr>
              <w:t>2-</w:t>
            </w:r>
            <w:r w:rsidRPr="00A31AEF">
              <w:rPr>
                <w:szCs w:val="20"/>
              </w:rPr>
              <w:t>19</w:t>
            </w:r>
            <w:r w:rsidRPr="00A31AEF">
              <w:rPr>
                <w:rFonts w:hint="eastAsia"/>
                <w:szCs w:val="20"/>
              </w:rPr>
              <w:t>）</w:t>
            </w:r>
          </w:p>
        </w:tc>
      </w:tr>
    </w:tbl>
    <w:p w14:paraId="3C80BD7B" w14:textId="38EF691A" w:rsidR="00701126" w:rsidRPr="00D93491" w:rsidRDefault="004377E1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</m:oMath>
      <w:r w:rsidR="00A568BF" w:rsidRPr="00D93491">
        <w:rPr>
          <w:rFonts w:eastAsia="方正博雅宋_GBK" w:hint="eastAsia"/>
          <w:color w:val="000000"/>
          <w:kern w:val="2"/>
          <w:sz w:val="20"/>
        </w:rPr>
        <w:t>的先验</w:t>
      </w:r>
      <w:r w:rsidR="002C28EE" w:rsidRPr="00D93491">
        <w:rPr>
          <w:rFonts w:eastAsia="方正博雅宋_GBK"/>
          <w:color w:val="000000"/>
          <w:kern w:val="2"/>
          <w:sz w:val="20"/>
        </w:rPr>
        <w:t>分布为均值为</w:t>
      </w:r>
      <w:r w:rsidR="002C28EE" w:rsidRPr="00D93491">
        <w:rPr>
          <w:rFonts w:eastAsia="方正博雅宋_GBK"/>
          <w:color w:val="000000"/>
          <w:kern w:val="2"/>
          <w:sz w:val="20"/>
        </w:rPr>
        <w:t>0</w:t>
      </w:r>
      <w:r w:rsidR="002C28EE" w:rsidRPr="00D93491">
        <w:rPr>
          <w:rFonts w:eastAsia="方正博雅宋_GBK"/>
          <w:color w:val="000000"/>
          <w:kern w:val="2"/>
          <w:sz w:val="20"/>
        </w:rPr>
        <w:t>的正态分布，表示我们偏向于较小的系数值，从而得到的模型比较简单，其中</w:t>
      </w:r>
      <w:r w:rsidR="002C28EE" w:rsidRPr="00D93491">
        <w:rPr>
          <w:rFonts w:eastAsia="方正博雅宋_GBK"/>
          <w:color w:val="000000"/>
          <w:kern w:val="2"/>
          <w:sz w:val="20"/>
        </w:rPr>
        <w:t xml:space="preserve"> 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1/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τ</m:t>
            </m:r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p>
      </m:oMath>
      <w:r w:rsidR="002C28EE" w:rsidRPr="00D93491">
        <w:rPr>
          <w:rFonts w:eastAsia="方正博雅宋_GBK"/>
          <w:color w:val="000000"/>
          <w:kern w:val="2"/>
          <w:sz w:val="20"/>
        </w:rPr>
        <w:t xml:space="preserve"> </w:t>
      </w:r>
      <w:r w:rsidR="002C28EE" w:rsidRPr="00D93491">
        <w:rPr>
          <w:rFonts w:eastAsia="方正博雅宋_GBK"/>
          <w:color w:val="000000"/>
          <w:kern w:val="2"/>
          <w:sz w:val="20"/>
        </w:rPr>
        <w:t>控制先验的强度（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1/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τ</m:t>
            </m:r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p>
      </m:oMath>
      <w:r w:rsidR="002C28EE" w:rsidRPr="00D93491">
        <w:rPr>
          <w:rFonts w:eastAsia="方正博雅宋_GBK"/>
          <w:color w:val="000000"/>
          <w:kern w:val="2"/>
          <w:sz w:val="20"/>
        </w:rPr>
        <w:t>越大，</w:t>
      </w:r>
      <m:oMath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τ</m:t>
            </m:r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p>
      </m:oMath>
      <w:r w:rsidR="002C28EE" w:rsidRPr="00D93491">
        <w:rPr>
          <w:rFonts w:eastAsia="方正博雅宋_GBK"/>
          <w:color w:val="000000"/>
          <w:kern w:val="2"/>
          <w:sz w:val="20"/>
        </w:rPr>
        <w:t>越小，先验分布的方差</w:t>
      </w:r>
      <m:oMath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σ</m:t>
            </m:r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p>
      </m:oMath>
      <w:r w:rsidR="002C28EE" w:rsidRPr="00D93491">
        <w:rPr>
          <w:rFonts w:eastAsia="方正博雅宋_GBK"/>
          <w:color w:val="000000"/>
          <w:kern w:val="2"/>
          <w:sz w:val="20"/>
        </w:rPr>
        <w:t>越小，表示每个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</m:oMath>
      <w:r w:rsidR="002C28EE" w:rsidRPr="00D93491">
        <w:rPr>
          <w:rFonts w:eastAsia="方正博雅宋_GBK"/>
          <w:color w:val="000000"/>
          <w:kern w:val="2"/>
          <w:sz w:val="20"/>
        </w:rPr>
        <w:t>在</w:t>
      </w:r>
      <w:r w:rsidR="002C28EE" w:rsidRPr="00D93491">
        <w:rPr>
          <w:rFonts w:eastAsia="方正博雅宋_GBK"/>
          <w:color w:val="000000"/>
          <w:kern w:val="2"/>
          <w:sz w:val="20"/>
        </w:rPr>
        <w:t>0</w:t>
      </w:r>
      <w:r w:rsidR="002C28EE" w:rsidRPr="00D93491">
        <w:rPr>
          <w:rFonts w:eastAsia="方正博雅宋_GBK"/>
          <w:color w:val="000000"/>
          <w:kern w:val="2"/>
          <w:sz w:val="20"/>
        </w:rPr>
        <w:t>附近的概率更大，要求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</m:oMath>
      <w:r w:rsidR="002C28EE" w:rsidRPr="00D93491">
        <w:rPr>
          <w:rFonts w:eastAsia="方正博雅宋_GBK"/>
          <w:color w:val="000000"/>
          <w:kern w:val="2"/>
          <w:sz w:val="20"/>
        </w:rPr>
        <w:t>在</w:t>
      </w:r>
      <w:r w:rsidR="002C28EE" w:rsidRPr="00D93491">
        <w:rPr>
          <w:rFonts w:eastAsia="方正博雅宋_GBK"/>
          <w:color w:val="000000"/>
          <w:kern w:val="2"/>
          <w:sz w:val="20"/>
        </w:rPr>
        <w:t>0</w:t>
      </w:r>
      <w:r w:rsidR="002C28EE" w:rsidRPr="00D93491">
        <w:rPr>
          <w:rFonts w:eastAsia="方正博雅宋_GBK"/>
          <w:color w:val="000000"/>
          <w:kern w:val="2"/>
          <w:sz w:val="20"/>
        </w:rPr>
        <w:t>附近的意愿越强烈）。</w:t>
      </w:r>
    </w:p>
    <w:p w14:paraId="31F1E84F" w14:textId="2C35F42E" w:rsidR="00701126" w:rsidRPr="00A2721D" w:rsidRDefault="002C28EE" w:rsidP="00D93491">
      <w:pPr>
        <w:widowControl w:val="0"/>
        <w:topLinePunct/>
        <w:ind w:firstLine="400"/>
        <w:jc w:val="both"/>
        <w:rPr>
          <w:rFonts w:ascii="Cambria Math" w:eastAsia="方正博雅宋_GBK" w:hAnsi="Cambria Math"/>
          <w:color w:val="000000"/>
          <w:kern w:val="2"/>
          <w:sz w:val="20"/>
        </w:rPr>
      </w:pPr>
      <w:r w:rsidRPr="00A2721D">
        <w:rPr>
          <w:rFonts w:ascii="Cambria Math" w:eastAsia="方正博雅宋_GBK" w:hAnsi="Cambria Math"/>
          <w:color w:val="000000"/>
          <w:kern w:val="2"/>
          <w:sz w:val="20"/>
        </w:rPr>
        <w:t>根据贝叶斯公式，</w:t>
      </w:r>
      <w:r w:rsidR="00683621" w:rsidRPr="00A2721D">
        <w:rPr>
          <w:rFonts w:ascii="Cambria Math" w:eastAsia="方正博雅宋_GBK" w:hAnsi="Cambria Math" w:hint="eastAsia"/>
          <w:color w:val="000000"/>
          <w:kern w:val="2"/>
          <w:sz w:val="20"/>
        </w:rPr>
        <w:t>省略与参数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="00683621" w:rsidRPr="00A2721D">
        <w:rPr>
          <w:rFonts w:ascii="Cambria Math" w:eastAsia="方正博雅宋_GBK" w:hAnsi="Cambria Math" w:hint="eastAsia"/>
          <w:color w:val="000000"/>
          <w:kern w:val="2"/>
          <w:sz w:val="20"/>
        </w:rPr>
        <w:t>无关的项，</w:t>
      </w:r>
      <w:r w:rsidRPr="00A2721D">
        <w:rPr>
          <w:rFonts w:ascii="Cambria Math" w:eastAsia="方正博雅宋_GBK" w:hAnsi="Cambria Math"/>
          <w:color w:val="000000"/>
          <w:kern w:val="2"/>
          <w:sz w:val="20"/>
        </w:rPr>
        <w:t>参数的后验</w:t>
      </w:r>
      <w:r w:rsidR="003635E2" w:rsidRPr="00A2721D">
        <w:rPr>
          <w:rFonts w:ascii="Cambria Math" w:eastAsia="方正博雅宋_GBK" w:hAnsi="Cambria Math" w:hint="eastAsia"/>
          <w:color w:val="000000"/>
          <w:kern w:val="2"/>
          <w:sz w:val="20"/>
        </w:rPr>
        <w:t>分布</w:t>
      </w:r>
      <w:r w:rsidRPr="00A2721D">
        <w:rPr>
          <w:rFonts w:ascii="Cambria Math" w:eastAsia="方正博雅宋_GBK" w:hAnsi="Cambria Math"/>
          <w:color w:val="000000"/>
          <w:kern w:val="2"/>
          <w:sz w:val="20"/>
        </w:rPr>
        <w:t>为</w:t>
      </w:r>
      <w:r w:rsidR="00683621" w:rsidRPr="00A2721D">
        <w:rPr>
          <w:rFonts w:ascii="Cambria Math" w:eastAsia="方正博雅宋_GBK" w:hAnsi="Cambria Math" w:hint="eastAsia"/>
          <w:color w:val="000000"/>
          <w:kern w:val="2"/>
          <w:sz w:val="20"/>
        </w:rPr>
        <w:t>：</w:t>
      </w:r>
    </w:p>
    <w:tbl>
      <w:tblPr>
        <w:tblW w:w="0" w:type="auto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A31AEF" w14:paraId="185F1A48" w14:textId="77777777" w:rsidTr="00683621">
        <w:tc>
          <w:tcPr>
            <w:tcW w:w="7208" w:type="dxa"/>
            <w:vAlign w:val="center"/>
          </w:tcPr>
          <w:p w14:paraId="2869E343" w14:textId="77777777" w:rsidR="00701126" w:rsidRPr="00A31AEF" w:rsidRDefault="004377E1" w:rsidP="00C30288">
            <w:pPr>
              <w:snapToGrid w:val="0"/>
              <w:spacing w:beforeLines="15" w:before="47" w:afterLines="15" w:after="47"/>
              <w:ind w:firstLine="400"/>
              <w:rPr>
                <w:sz w:val="20"/>
                <w:szCs w:val="2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ln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(p(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ln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p(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ln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(p(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Xw-y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Xw-y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。</m:t>
                      </m:r>
                    </m:e>
                  </m:mr>
                </m:m>
              </m:oMath>
            </m:oMathPara>
          </w:p>
        </w:tc>
        <w:tc>
          <w:tcPr>
            <w:tcW w:w="883" w:type="dxa"/>
            <w:vAlign w:val="center"/>
          </w:tcPr>
          <w:p w14:paraId="01403C8A" w14:textId="77777777" w:rsidR="00701126" w:rsidRPr="00A31AEF" w:rsidRDefault="002C28EE">
            <w:pPr>
              <w:pStyle w:val="affb"/>
              <w:snapToGrid w:val="0"/>
              <w:rPr>
                <w:szCs w:val="20"/>
              </w:rPr>
            </w:pPr>
            <w:r w:rsidRPr="00A31AEF">
              <w:rPr>
                <w:rFonts w:hint="eastAsia"/>
                <w:szCs w:val="20"/>
              </w:rPr>
              <w:t>（</w:t>
            </w:r>
            <w:r w:rsidR="009468D2" w:rsidRPr="00A31AEF">
              <w:rPr>
                <w:rFonts w:hint="eastAsia"/>
                <w:szCs w:val="20"/>
              </w:rPr>
              <w:t>2-20</w:t>
            </w:r>
            <w:r w:rsidRPr="00A31AEF">
              <w:rPr>
                <w:rFonts w:hint="eastAsia"/>
                <w:szCs w:val="20"/>
              </w:rPr>
              <w:t>）</w:t>
            </w:r>
          </w:p>
        </w:tc>
      </w:tr>
    </w:tbl>
    <w:p w14:paraId="137FECB7" w14:textId="2484BF44" w:rsidR="00701126" w:rsidRPr="00A2721D" w:rsidRDefault="00C22AF3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参数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Pr="00A2721D">
        <w:rPr>
          <w:rFonts w:eastAsia="方正博雅宋_GBK"/>
          <w:color w:val="000000"/>
          <w:kern w:val="2"/>
          <w:sz w:val="20"/>
        </w:rPr>
        <w:t>的</w:t>
      </w:r>
      <w:r w:rsidR="00CD59D5" w:rsidRPr="00A2721D">
        <w:rPr>
          <w:rFonts w:eastAsia="方正博雅宋_GBK"/>
          <w:color w:val="000000"/>
          <w:kern w:val="2"/>
          <w:sz w:val="20"/>
        </w:rPr>
        <w:t>最大</w:t>
      </w:r>
      <w:r w:rsidRPr="00A2721D">
        <w:rPr>
          <w:rFonts w:eastAsia="方正博雅宋_GBK"/>
          <w:color w:val="000000"/>
          <w:kern w:val="2"/>
          <w:sz w:val="20"/>
        </w:rPr>
        <w:t>后验</w:t>
      </w:r>
      <w:r w:rsidR="00CD59D5" w:rsidRPr="00A2721D">
        <w:rPr>
          <w:rFonts w:eastAsia="方正博雅宋_GBK"/>
          <w:color w:val="000000"/>
          <w:kern w:val="2"/>
          <w:sz w:val="20"/>
        </w:rPr>
        <w:t>估计</w:t>
      </w:r>
      <w:r w:rsidR="004342B5" w:rsidRPr="00A2721D">
        <w:rPr>
          <w:rFonts w:eastAsia="方正博雅宋_GBK"/>
          <w:color w:val="000000"/>
          <w:kern w:val="2"/>
          <w:sz w:val="20"/>
        </w:rPr>
        <w:t>等价</w:t>
      </w:r>
      <w:r w:rsidR="009468D2" w:rsidRPr="00A2721D">
        <w:rPr>
          <w:rFonts w:eastAsia="方正博雅宋_GBK"/>
          <w:color w:val="000000"/>
          <w:kern w:val="2"/>
          <w:sz w:val="20"/>
        </w:rPr>
        <w:t>于</w:t>
      </w:r>
      <w:r w:rsidR="002C28EE" w:rsidRPr="00A2721D">
        <w:rPr>
          <w:rFonts w:eastAsia="方正博雅宋_GBK"/>
          <w:color w:val="000000"/>
          <w:kern w:val="2"/>
          <w:sz w:val="20"/>
        </w:rPr>
        <w:t>最小如下函数（去掉负号，最大变成最小，同时去掉前面的常数倍</w:t>
      </w:r>
      <m:oMath>
        <m:f>
          <m:f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fPr>
          <m:num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p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2σ</m:t>
                </m:r>
              </m:e>
              <m:sup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2</m:t>
                </m:r>
              </m:sup>
            </m:sSup>
          </m:den>
        </m:f>
      </m:oMath>
      <w:r w:rsidR="002C28EE" w:rsidRPr="00A2721D">
        <w:rPr>
          <w:rFonts w:eastAsia="方正博雅宋_GBK"/>
          <w:color w:val="000000"/>
          <w:kern w:val="2"/>
          <w:sz w:val="20"/>
        </w:rPr>
        <w:t>）：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A31AEF" w14:paraId="6401C012" w14:textId="77777777" w:rsidTr="004342B5">
        <w:trPr>
          <w:trHeight w:val="932"/>
        </w:trPr>
        <w:tc>
          <w:tcPr>
            <w:tcW w:w="7208" w:type="dxa"/>
            <w:vAlign w:val="center"/>
          </w:tcPr>
          <w:p w14:paraId="2DA8DC12" w14:textId="77777777" w:rsidR="00701126" w:rsidRPr="00A31AEF" w:rsidRDefault="002C28EE" w:rsidP="00FF1921">
            <w:pPr>
              <w:ind w:firstLine="4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J(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Xw-y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Xw-y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。</m:t>
                </m:r>
              </m:oMath>
            </m:oMathPara>
          </w:p>
        </w:tc>
        <w:tc>
          <w:tcPr>
            <w:tcW w:w="883" w:type="dxa"/>
            <w:vAlign w:val="center"/>
          </w:tcPr>
          <w:p w14:paraId="420F677B" w14:textId="77777777" w:rsidR="00701126" w:rsidRPr="00A31AEF" w:rsidRDefault="002C28EE" w:rsidP="009468D2">
            <w:pPr>
              <w:pStyle w:val="affb"/>
              <w:rPr>
                <w:szCs w:val="20"/>
              </w:rPr>
            </w:pPr>
            <w:r w:rsidRPr="00A31AEF">
              <w:rPr>
                <w:rFonts w:hint="eastAsia"/>
                <w:szCs w:val="20"/>
              </w:rPr>
              <w:t>（</w:t>
            </w:r>
            <w:r w:rsidRPr="00A31AEF">
              <w:rPr>
                <w:rFonts w:hint="eastAsia"/>
                <w:szCs w:val="20"/>
              </w:rPr>
              <w:t>2-2</w:t>
            </w:r>
            <w:r w:rsidR="009468D2" w:rsidRPr="00A31AEF">
              <w:rPr>
                <w:szCs w:val="20"/>
              </w:rPr>
              <w:t>1</w:t>
            </w:r>
            <w:r w:rsidRPr="00A31AEF">
              <w:rPr>
                <w:rFonts w:hint="eastAsia"/>
                <w:szCs w:val="20"/>
              </w:rPr>
              <w:t>）</w:t>
            </w:r>
          </w:p>
        </w:tc>
      </w:tr>
    </w:tbl>
    <w:p w14:paraId="323267BA" w14:textId="77777777" w:rsidR="00701126" w:rsidRPr="00A2721D" w:rsidRDefault="00742C3B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对比</w:t>
      </w:r>
      <w:r w:rsidR="002C28EE" w:rsidRPr="00A2721D">
        <w:rPr>
          <w:rFonts w:eastAsia="方正博雅宋_GBK"/>
          <w:color w:val="000000"/>
          <w:kern w:val="2"/>
          <w:sz w:val="20"/>
        </w:rPr>
        <w:t>式</w:t>
      </w:r>
      <w:r w:rsidR="002C28EE" w:rsidRPr="00A2721D">
        <w:rPr>
          <w:rFonts w:eastAsia="方正博雅宋_GBK" w:hint="eastAsia"/>
          <w:color w:val="000000"/>
          <w:kern w:val="2"/>
          <w:sz w:val="20"/>
        </w:rPr>
        <w:t>（</w:t>
      </w:r>
      <w:r w:rsidR="002C28EE" w:rsidRPr="00A2721D">
        <w:rPr>
          <w:rFonts w:eastAsia="方正博雅宋_GBK"/>
          <w:color w:val="000000"/>
          <w:kern w:val="2"/>
          <w:sz w:val="20"/>
        </w:rPr>
        <w:t>2-1</w:t>
      </w:r>
      <w:r w:rsidR="00573EDC" w:rsidRPr="00A2721D">
        <w:rPr>
          <w:rFonts w:eastAsia="方正博雅宋_GBK"/>
          <w:color w:val="000000"/>
          <w:kern w:val="2"/>
          <w:sz w:val="20"/>
        </w:rPr>
        <w:t>6</w:t>
      </w:r>
      <w:r w:rsidR="002C28EE" w:rsidRPr="00A2721D">
        <w:rPr>
          <w:rFonts w:eastAsia="方正博雅宋_GBK" w:hint="eastAsia"/>
          <w:color w:val="000000"/>
          <w:kern w:val="2"/>
          <w:sz w:val="20"/>
        </w:rPr>
        <w:t>）</w:t>
      </w:r>
      <w:r w:rsidR="002C28EE" w:rsidRPr="00A2721D">
        <w:rPr>
          <w:rFonts w:eastAsia="方正博雅宋_GBK"/>
          <w:color w:val="000000"/>
          <w:kern w:val="2"/>
          <w:sz w:val="20"/>
        </w:rPr>
        <w:t>中岭回归的目标函数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A31AEF" w14:paraId="5095DB81" w14:textId="77777777">
        <w:trPr>
          <w:trHeight w:val="670"/>
        </w:trPr>
        <w:tc>
          <w:tcPr>
            <w:tcW w:w="7208" w:type="dxa"/>
            <w:vAlign w:val="center"/>
          </w:tcPr>
          <w:p w14:paraId="52C227B5" w14:textId="77777777" w:rsidR="00701126" w:rsidRPr="00A31AEF" w:rsidRDefault="002C28EE" w:rsidP="00FF1921">
            <w:pPr>
              <w:ind w:firstLine="4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w:lastRenderedPageBreak/>
                  <m:t>J(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λ)=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Xw-y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Xw-y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883" w:type="dxa"/>
            <w:vAlign w:val="center"/>
          </w:tcPr>
          <w:p w14:paraId="7D7A1C1F" w14:textId="77777777" w:rsidR="00701126" w:rsidRPr="00A31AEF" w:rsidRDefault="00701126">
            <w:pPr>
              <w:pStyle w:val="affb"/>
              <w:rPr>
                <w:szCs w:val="20"/>
              </w:rPr>
            </w:pPr>
          </w:p>
        </w:tc>
      </w:tr>
    </w:tbl>
    <w:p w14:paraId="2012C2A6" w14:textId="44473B2A" w:rsidR="00701126" w:rsidRPr="00A2721D" w:rsidRDefault="002C28EE" w:rsidP="00D93491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我们发现，岭回归模型等价于最大后验估计，其中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λ=</m:t>
        </m:r>
        <m:f>
          <m:f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p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σ</m:t>
                </m:r>
              </m:e>
              <m:sup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p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τ</m:t>
                </m:r>
              </m:e>
              <m:sup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2</m:t>
                </m:r>
              </m:sup>
            </m:sSup>
          </m:den>
        </m:f>
      </m:oMath>
      <w:r w:rsidRPr="00A2721D">
        <w:rPr>
          <w:rFonts w:eastAsia="方正博雅宋_GBK"/>
          <w:color w:val="000000"/>
          <w:kern w:val="2"/>
          <w:sz w:val="20"/>
        </w:rPr>
        <w:t>为正则参数，表示先验相对于数据的强度。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Pr="00A2721D">
        <w:rPr>
          <w:rFonts w:eastAsia="方正博雅宋_GBK"/>
          <w:color w:val="000000"/>
          <w:kern w:val="2"/>
          <w:sz w:val="20"/>
        </w:rPr>
        <w:t>越大，正则惩罚项的比重越大（</w:t>
      </w:r>
      <m:oMath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τ</m:t>
            </m:r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p>
      </m:oMath>
      <w:r w:rsidRPr="00A2721D">
        <w:rPr>
          <w:rFonts w:eastAsia="方正博雅宋_GBK"/>
          <w:color w:val="000000"/>
          <w:kern w:val="2"/>
          <w:sz w:val="20"/>
        </w:rPr>
        <w:t>越小，先验越强），得到的模型更简单；反之，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Pr="00A2721D">
        <w:rPr>
          <w:rFonts w:eastAsia="方正博雅宋_GBK"/>
          <w:color w:val="000000"/>
          <w:kern w:val="2"/>
          <w:sz w:val="20"/>
        </w:rPr>
        <w:t>越小，正则惩罚项的比重越小（</w:t>
      </w:r>
      <m:oMath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τ</m:t>
            </m:r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p>
      </m:oMath>
      <w:r w:rsidRPr="00A2721D">
        <w:rPr>
          <w:rFonts w:eastAsia="方正博雅宋_GBK"/>
          <w:color w:val="000000"/>
          <w:kern w:val="2"/>
          <w:sz w:val="20"/>
        </w:rPr>
        <w:t>越大，先验越弱，数据更重要），得到的模型更复杂。</w:t>
      </w:r>
    </w:p>
    <w:p w14:paraId="0AC22B88" w14:textId="5F736FAB" w:rsidR="00883A98" w:rsidRPr="00A2721D" w:rsidRDefault="00337F1F" w:rsidP="00D93491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t>在正则函数中，不同特征对应的权重（不同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</m:oMath>
      <w:r w:rsidRPr="00A2721D">
        <w:rPr>
          <w:rFonts w:eastAsia="方正博雅宋_GBK" w:hint="eastAsia"/>
          <w:color w:val="000000"/>
          <w:kern w:val="2"/>
          <w:sz w:val="20"/>
        </w:rPr>
        <w:t>对应的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</m:oMath>
      <w:r w:rsidRPr="00A2721D">
        <w:rPr>
          <w:rFonts w:eastAsia="方正博雅宋_GBK" w:hint="eastAsia"/>
          <w:color w:val="000000"/>
          <w:kern w:val="2"/>
          <w:sz w:val="20"/>
        </w:rPr>
        <w:t>）的地位相同，因此</w:t>
      </w:r>
      <w:r w:rsidR="00883A98" w:rsidRPr="00A2721D">
        <w:rPr>
          <w:rFonts w:eastAsia="方正博雅宋_GBK" w:hint="eastAsia"/>
          <w:color w:val="000000"/>
          <w:kern w:val="2"/>
          <w:sz w:val="20"/>
        </w:rPr>
        <w:t>在实际应用中，</w:t>
      </w:r>
      <w:r w:rsidRPr="00A2721D">
        <w:rPr>
          <w:rFonts w:eastAsia="方正博雅宋_GBK" w:hint="eastAsia"/>
          <w:color w:val="000000"/>
          <w:kern w:val="2"/>
          <w:sz w:val="20"/>
        </w:rPr>
        <w:t>特征的量纲应该相同。如果不同，可以通过数据标准化</w:t>
      </w:r>
      <w:r w:rsidR="00AA677B" w:rsidRPr="00A2721D">
        <w:rPr>
          <w:rFonts w:eastAsia="方正博雅宋_GBK" w:hint="eastAsia"/>
          <w:color w:val="000000"/>
          <w:kern w:val="2"/>
          <w:sz w:val="20"/>
        </w:rPr>
        <w:t>或最小最大缩放等方式</w:t>
      </w:r>
      <w:r w:rsidRPr="00A2721D">
        <w:rPr>
          <w:rFonts w:eastAsia="方正博雅宋_GBK" w:hint="eastAsia"/>
          <w:color w:val="000000"/>
          <w:kern w:val="2"/>
          <w:sz w:val="20"/>
        </w:rPr>
        <w:t>去量纲</w:t>
      </w:r>
      <w:r w:rsidR="00F546C5" w:rsidRPr="00A2721D">
        <w:rPr>
          <w:rFonts w:eastAsia="方正博雅宋_GBK" w:hint="eastAsia"/>
          <w:color w:val="000000"/>
          <w:kern w:val="2"/>
          <w:sz w:val="20"/>
        </w:rPr>
        <w:t>，</w:t>
      </w:r>
      <w:r w:rsidRPr="00A2721D">
        <w:rPr>
          <w:rFonts w:eastAsia="方正博雅宋_GBK" w:hint="eastAsia"/>
          <w:color w:val="000000"/>
          <w:kern w:val="2"/>
          <w:sz w:val="20"/>
        </w:rPr>
        <w:t>在</w:t>
      </w:r>
      <w:proofErr w:type="spellStart"/>
      <w:r w:rsidRPr="00A2721D">
        <w:rPr>
          <w:rFonts w:eastAsia="方正博雅宋_GBK" w:hint="eastAsia"/>
          <w:color w:val="000000"/>
          <w:kern w:val="2"/>
          <w:sz w:val="20"/>
        </w:rPr>
        <w:t>Scikit</w:t>
      </w:r>
      <w:proofErr w:type="spellEnd"/>
      <w:r w:rsidRPr="00A2721D">
        <w:rPr>
          <w:rFonts w:eastAsia="方正博雅宋_GBK" w:hint="eastAsia"/>
          <w:color w:val="000000"/>
          <w:kern w:val="2"/>
          <w:sz w:val="20"/>
        </w:rPr>
        <w:t>-Learn</w:t>
      </w:r>
      <w:r w:rsidRPr="00A2721D">
        <w:rPr>
          <w:rFonts w:eastAsia="方正博雅宋_GBK" w:hint="eastAsia"/>
          <w:color w:val="000000"/>
          <w:kern w:val="2"/>
          <w:sz w:val="20"/>
        </w:rPr>
        <w:t>中</w:t>
      </w:r>
      <w:r w:rsidR="00F546C5" w:rsidRPr="00A2721D">
        <w:rPr>
          <w:rFonts w:eastAsia="方正博雅宋_GBK" w:hint="eastAsia"/>
          <w:color w:val="000000"/>
          <w:kern w:val="2"/>
          <w:sz w:val="20"/>
        </w:rPr>
        <w:t>可</w:t>
      </w:r>
      <w:r w:rsidR="00573EDC" w:rsidRPr="00A2721D">
        <w:rPr>
          <w:rFonts w:eastAsia="方正博雅宋_GBK" w:hint="eastAsia"/>
          <w:color w:val="000000"/>
          <w:kern w:val="2"/>
          <w:sz w:val="20"/>
        </w:rPr>
        <w:t>分别</w:t>
      </w:r>
      <w:r w:rsidR="00F546C5" w:rsidRPr="00A2721D">
        <w:rPr>
          <w:rFonts w:eastAsia="方正博雅宋_GBK" w:hint="eastAsia"/>
          <w:color w:val="000000"/>
          <w:kern w:val="2"/>
          <w:sz w:val="20"/>
        </w:rPr>
        <w:t>采用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StandardScaler</m:t>
        </m:r>
      </m:oMath>
      <w:r w:rsidRPr="00A2721D">
        <w:rPr>
          <w:rFonts w:eastAsia="方正博雅宋_GBK" w:hint="eastAsia"/>
          <w:color w:val="000000"/>
          <w:kern w:val="2"/>
          <w:sz w:val="20"/>
        </w:rPr>
        <w:t>类</w:t>
      </w:r>
      <w:r w:rsidR="00573EDC" w:rsidRPr="00A2721D">
        <w:rPr>
          <w:rFonts w:eastAsia="方正博雅宋_GBK" w:hint="eastAsia"/>
          <w:color w:val="000000"/>
          <w:kern w:val="2"/>
          <w:sz w:val="20"/>
        </w:rPr>
        <w:t>和</w:t>
      </w:r>
      <w:r w:rsidR="00AA677B" w:rsidRPr="00A2721D">
        <w:rPr>
          <w:rFonts w:eastAsia="方正博雅宋_GBK"/>
          <w:color w:val="000000"/>
          <w:kern w:val="2"/>
          <w:sz w:val="20"/>
        </w:rPr>
        <w:t xml:space="preserve"> 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MinMaxScaler</m:t>
        </m:r>
      </m:oMath>
      <w:r w:rsidR="00F546C5" w:rsidRPr="00A2721D">
        <w:rPr>
          <w:rFonts w:eastAsia="方正博雅宋_GBK" w:hint="eastAsia"/>
          <w:color w:val="000000"/>
          <w:kern w:val="2"/>
          <w:sz w:val="20"/>
        </w:rPr>
        <w:t>类实现。</w:t>
      </w:r>
    </w:p>
    <w:p w14:paraId="560CAFFC" w14:textId="77777777" w:rsidR="000759F6" w:rsidRDefault="000759F6" w:rsidP="000759F6">
      <w:pPr>
        <w:pStyle w:val="afff9"/>
        <w:ind w:left="360" w:firstLineChars="0" w:firstLine="0"/>
        <w:rPr>
          <w:rFonts w:ascii="华文楷体" w:eastAsia="华文楷体" w:hAnsi="华文楷体" w:cs="华文楷体"/>
          <w:b/>
          <w:bCs/>
          <w:sz w:val="18"/>
          <w:szCs w:val="18"/>
        </w:rPr>
      </w:pPr>
      <w:r>
        <w:rPr>
          <w:rFonts w:ascii="华文楷体" w:eastAsia="华文楷体" w:hAnsi="华文楷体" w:cs="华文楷体" w:hint="eastAsia"/>
          <w:b/>
          <w:bCs/>
          <w:sz w:val="18"/>
          <w:szCs w:val="18"/>
        </w:rPr>
        <w:t>说明</w:t>
      </w:r>
    </w:p>
    <w:p w14:paraId="3FC83D80" w14:textId="77777777" w:rsidR="001B5309" w:rsidRDefault="004D160E" w:rsidP="002A6DF0">
      <w:pPr>
        <w:ind w:firstLine="360"/>
        <w:rPr>
          <w:rFonts w:ascii="华文楷体" w:eastAsia="华文楷体" w:hAnsi="华文楷体" w:cs="华文楷体"/>
          <w:sz w:val="18"/>
          <w:szCs w:val="18"/>
        </w:rPr>
      </w:pPr>
      <w:r w:rsidRPr="004D160E">
        <w:rPr>
          <w:rFonts w:ascii="华文楷体" w:eastAsia="华文楷体" w:hAnsi="华文楷体" w:cs="华文楷体" w:hint="eastAsia"/>
          <w:sz w:val="18"/>
          <w:szCs w:val="18"/>
        </w:rPr>
        <w:t>向量范数表征向量空间中向量的大小</w:t>
      </w:r>
      <w:r>
        <w:rPr>
          <w:rFonts w:ascii="华文楷体" w:eastAsia="华文楷体" w:hAnsi="华文楷体" w:cs="华文楷体" w:hint="eastAsia"/>
          <w:sz w:val="18"/>
          <w:szCs w:val="18"/>
        </w:rPr>
        <w:t>。</w:t>
      </w:r>
      <m:oMath>
        <m:r>
          <w:rPr>
            <w:rFonts w:ascii="Cambria Math" w:eastAsia="华文楷体" w:hAnsi="Cambria Math" w:cs="华文楷体"/>
            <w:sz w:val="18"/>
            <w:szCs w:val="18"/>
          </w:rPr>
          <m:t>D</m:t>
        </m:r>
      </m:oMath>
      <w:r w:rsidR="002A6DF0" w:rsidRPr="00E16586">
        <w:rPr>
          <w:rFonts w:ascii="华文楷体" w:eastAsia="华文楷体" w:hAnsi="华文楷体" w:cs="华文楷体" w:hint="eastAsia"/>
          <w:sz w:val="18"/>
          <w:szCs w:val="18"/>
        </w:rPr>
        <w:t>维</w:t>
      </w:r>
      <w:r w:rsidR="001B5309" w:rsidRPr="001B5309">
        <w:rPr>
          <w:rFonts w:ascii="华文楷体" w:eastAsia="华文楷体" w:hAnsi="华文楷体" w:cs="华文楷体" w:hint="eastAsia"/>
          <w:sz w:val="18"/>
          <w:szCs w:val="18"/>
        </w:rPr>
        <w:t>向量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x</m:t>
        </m:r>
      </m:oMath>
      <w:r w:rsidR="001B5309" w:rsidRPr="001B5309">
        <w:rPr>
          <w:rFonts w:ascii="华文楷体" w:eastAsia="华文楷体" w:hAnsi="华文楷体" w:cs="华文楷体" w:hint="eastAsia"/>
          <w:sz w:val="18"/>
          <w:szCs w:val="18"/>
        </w:rPr>
        <w:t>的</w:t>
      </w:r>
      <w:proofErr w:type="spellStart"/>
      <w:r w:rsidR="002A6DF0">
        <w:rPr>
          <w:rFonts w:ascii="华文楷体" w:eastAsia="华文楷体" w:hAnsi="华文楷体" w:cs="华文楷体" w:hint="eastAsia"/>
          <w:sz w:val="18"/>
          <w:szCs w:val="18"/>
        </w:rPr>
        <w:t>L</w:t>
      </w:r>
      <w:r w:rsidR="002A6DF0">
        <w:rPr>
          <w:rFonts w:ascii="华文楷体" w:eastAsia="华文楷体" w:hAnsi="华文楷体" w:cs="华文楷体"/>
          <w:sz w:val="18"/>
          <w:szCs w:val="18"/>
        </w:rPr>
        <w:t>p</w:t>
      </w:r>
      <w:proofErr w:type="spellEnd"/>
      <w:r w:rsidR="002A6DF0" w:rsidRPr="001B5309">
        <w:rPr>
          <w:rFonts w:ascii="华文楷体" w:eastAsia="华文楷体" w:hAnsi="华文楷体" w:cs="华文楷体" w:hint="eastAsia"/>
          <w:sz w:val="18"/>
          <w:szCs w:val="18"/>
        </w:rPr>
        <w:t>范数</w:t>
      </w:r>
      <w:r w:rsidR="001B5309" w:rsidRPr="001B5309">
        <w:rPr>
          <w:rFonts w:ascii="华文楷体" w:eastAsia="华文楷体" w:hAnsi="华文楷体" w:cs="华文楷体" w:hint="eastAsia"/>
          <w:sz w:val="18"/>
          <w:szCs w:val="18"/>
        </w:rPr>
        <w:t>范数</w:t>
      </w:r>
      <w:r w:rsidR="002A6DF0">
        <w:rPr>
          <w:rFonts w:ascii="华文楷体" w:eastAsia="华文楷体" w:hAnsi="华文楷体" w:cs="华文楷体" w:hint="eastAsia"/>
          <w:sz w:val="18"/>
          <w:szCs w:val="18"/>
        </w:rPr>
        <w:t>定义为</w:t>
      </w:r>
      <w:r w:rsidR="001B5309" w:rsidRPr="001B5309">
        <w:rPr>
          <w:rFonts w:ascii="华文楷体" w:eastAsia="华文楷体" w:hAnsi="华文楷体" w:cs="华文楷体" w:hint="eastAsia"/>
          <w:sz w:val="18"/>
          <w:szCs w:val="18"/>
        </w:rPr>
        <w:t>：</w:t>
      </w:r>
      <m:oMath>
        <m:r>
          <w:rPr>
            <w:rFonts w:ascii="Cambria Math" w:hAnsi="Cambria Math"/>
            <w:sz w:val="18"/>
            <w:szCs w:val="18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|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rad>
          <m:ra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</w:rPr>
              <m:t>p</m:t>
            </m:r>
          </m:deg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华文楷体" w:hAnsi="Cambria Math" w:cs="华文楷体"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华文楷体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华文楷体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华文楷体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sup>
                </m:sSup>
              </m:e>
            </m:nary>
          </m:e>
        </m:rad>
      </m:oMath>
      <w:r w:rsidR="002A6DF0">
        <w:rPr>
          <w:rFonts w:ascii="华文楷体" w:eastAsia="华文楷体" w:hAnsi="华文楷体" w:cs="华文楷体" w:hint="eastAsia"/>
          <w:sz w:val="18"/>
          <w:szCs w:val="18"/>
        </w:rPr>
        <w:t>，其中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 w:rsidR="002A6DF0">
        <w:rPr>
          <w:rFonts w:ascii="华文楷体" w:eastAsia="华文楷体" w:hAnsi="华文楷体" w:cs="华文楷体" w:hint="eastAsia"/>
          <w:sz w:val="18"/>
          <w:szCs w:val="18"/>
        </w:rPr>
        <w:t>为向量的维数。常用的有L0</w:t>
      </w:r>
      <w:r w:rsidR="002A6DF0" w:rsidRPr="001B5309">
        <w:rPr>
          <w:rFonts w:ascii="华文楷体" w:eastAsia="华文楷体" w:hAnsi="华文楷体" w:cs="华文楷体" w:hint="eastAsia"/>
          <w:sz w:val="18"/>
          <w:szCs w:val="18"/>
        </w:rPr>
        <w:t>范数</w:t>
      </w:r>
      <w:r w:rsidR="002A6DF0">
        <w:rPr>
          <w:rFonts w:ascii="华文楷体" w:eastAsia="华文楷体" w:hAnsi="华文楷体" w:cs="华文楷体" w:hint="eastAsia"/>
          <w:sz w:val="18"/>
          <w:szCs w:val="18"/>
        </w:rPr>
        <w:t>（</w:t>
      </w:r>
      <m:oMath>
        <m:r>
          <w:rPr>
            <w:rFonts w:ascii="Cambria Math" w:eastAsia="华文楷体" w:hAnsi="Cambria Math" w:cs="华文楷体"/>
            <w:sz w:val="18"/>
            <w:szCs w:val="18"/>
          </w:rPr>
          <m:t>p=0</m:t>
        </m:r>
      </m:oMath>
      <w:r w:rsidR="002A6DF0">
        <w:rPr>
          <w:rFonts w:ascii="华文楷体" w:eastAsia="华文楷体" w:hAnsi="华文楷体" w:cs="华文楷体" w:hint="eastAsia"/>
          <w:sz w:val="18"/>
          <w:szCs w:val="18"/>
        </w:rPr>
        <w:t>）、</w:t>
      </w:r>
      <w:r w:rsidR="002A6DF0" w:rsidRPr="001B5309">
        <w:rPr>
          <w:rFonts w:ascii="华文楷体" w:eastAsia="华文楷体" w:hAnsi="华文楷体" w:cs="华文楷体" w:hint="eastAsia"/>
          <w:sz w:val="18"/>
          <w:szCs w:val="18"/>
        </w:rPr>
        <w:t>L1范数</w:t>
      </w:r>
      <w:r w:rsidR="002A6DF0">
        <w:rPr>
          <w:rFonts w:ascii="华文楷体" w:eastAsia="华文楷体" w:hAnsi="华文楷体" w:cs="华文楷体" w:hint="eastAsia"/>
          <w:sz w:val="18"/>
          <w:szCs w:val="18"/>
        </w:rPr>
        <w:t>（</w:t>
      </w:r>
      <m:oMath>
        <m:r>
          <w:rPr>
            <w:rFonts w:ascii="Cambria Math" w:eastAsia="华文楷体" w:hAnsi="Cambria Math" w:cs="华文楷体"/>
            <w:sz w:val="18"/>
            <w:szCs w:val="18"/>
          </w:rPr>
          <m:t>p=1</m:t>
        </m:r>
      </m:oMath>
      <w:r w:rsidR="002A6DF0">
        <w:rPr>
          <w:rFonts w:ascii="华文楷体" w:eastAsia="华文楷体" w:hAnsi="华文楷体" w:cs="华文楷体" w:hint="eastAsia"/>
          <w:sz w:val="18"/>
          <w:szCs w:val="18"/>
        </w:rPr>
        <w:t>）和</w:t>
      </w:r>
      <w:r w:rsidR="002A6DF0" w:rsidRPr="001B5309">
        <w:rPr>
          <w:rFonts w:ascii="华文楷体" w:eastAsia="华文楷体" w:hAnsi="华文楷体" w:cs="华文楷体" w:hint="eastAsia"/>
          <w:sz w:val="18"/>
          <w:szCs w:val="18"/>
        </w:rPr>
        <w:t>L2范数</w:t>
      </w:r>
      <w:r w:rsidR="002A6DF0">
        <w:rPr>
          <w:rFonts w:ascii="华文楷体" w:eastAsia="华文楷体" w:hAnsi="华文楷体" w:cs="华文楷体" w:hint="eastAsia"/>
          <w:sz w:val="18"/>
          <w:szCs w:val="18"/>
        </w:rPr>
        <w:t>（</w:t>
      </w:r>
      <m:oMath>
        <m:r>
          <w:rPr>
            <w:rFonts w:ascii="Cambria Math" w:eastAsia="华文楷体" w:hAnsi="Cambria Math" w:cs="华文楷体"/>
            <w:sz w:val="18"/>
            <w:szCs w:val="18"/>
          </w:rPr>
          <m:t>p=2</m:t>
        </m:r>
      </m:oMath>
      <w:r w:rsidR="002A6DF0">
        <w:rPr>
          <w:rFonts w:ascii="华文楷体" w:eastAsia="华文楷体" w:hAnsi="华文楷体" w:cs="华文楷体" w:hint="eastAsia"/>
          <w:sz w:val="18"/>
          <w:szCs w:val="18"/>
        </w:rPr>
        <w:t>）。</w:t>
      </w:r>
    </w:p>
    <w:p w14:paraId="7FEC2100" w14:textId="77777777" w:rsidR="004366F5" w:rsidRPr="001B5309" w:rsidRDefault="004366F5" w:rsidP="002A6DF0">
      <w:pPr>
        <w:ind w:firstLine="360"/>
        <w:rPr>
          <w:rFonts w:ascii="华文楷体" w:eastAsia="华文楷体" w:hAnsi="华文楷体" w:cs="华文楷体"/>
          <w:sz w:val="18"/>
          <w:szCs w:val="18"/>
        </w:rPr>
      </w:pPr>
      <w:r>
        <w:rPr>
          <w:rFonts w:ascii="华文楷体" w:eastAsia="华文楷体" w:hAnsi="华文楷体" w:cs="华文楷体" w:hint="eastAsia"/>
          <w:sz w:val="18"/>
          <w:szCs w:val="18"/>
        </w:rPr>
        <w:t>L0</w:t>
      </w:r>
      <w:r w:rsidRPr="001B5309">
        <w:rPr>
          <w:rFonts w:ascii="华文楷体" w:eastAsia="华文楷体" w:hAnsi="华文楷体" w:cs="华文楷体" w:hint="eastAsia"/>
          <w:sz w:val="18"/>
          <w:szCs w:val="18"/>
        </w:rPr>
        <w:t>范数:  向量</w:t>
      </w:r>
      <w:r w:rsidR="002A6DF0">
        <w:rPr>
          <w:rFonts w:ascii="华文楷体" w:eastAsia="华文楷体" w:hAnsi="华文楷体" w:cs="华文楷体" w:hint="eastAsia"/>
          <w:sz w:val="18"/>
          <w:szCs w:val="18"/>
        </w:rPr>
        <w:t>中非0元素的数目</w:t>
      </w:r>
      <w:r w:rsidRPr="00E16586">
        <w:rPr>
          <w:rFonts w:ascii="华文楷体" w:eastAsia="华文楷体" w:hAnsi="华文楷体" w:cs="华文楷体" w:hint="eastAsia"/>
          <w:sz w:val="18"/>
          <w:szCs w:val="18"/>
        </w:rPr>
        <w:t>：</w:t>
      </w:r>
      <m:oMath>
        <m:r>
          <w:rPr>
            <w:rFonts w:ascii="Cambria Math" w:hAnsi="Cambria Math"/>
            <w:sz w:val="18"/>
            <w:szCs w:val="18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|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rad>
          <m:ra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</w:rPr>
              <m:t>0</m:t>
            </m:r>
          </m:deg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华文楷体" w:hAnsi="Cambria Math" w:cs="华文楷体"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华文楷体" w:hAnsi="Cambria Math" w:cs="华文楷体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华文楷体" w:hAnsi="Cambria Math" w:cs="华文楷体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华文楷体" w:hAnsi="Cambria Math" w:cs="华文楷体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p>
                </m:sSup>
              </m:e>
            </m:nary>
          </m:e>
        </m:rad>
      </m:oMath>
      <w:r w:rsidR="002A6DF0">
        <w:rPr>
          <w:rFonts w:ascii="华文楷体" w:eastAsia="华文楷体" w:hAnsi="华文楷体" w:cs="华文楷体" w:hint="eastAsia"/>
          <w:sz w:val="18"/>
          <w:szCs w:val="18"/>
        </w:rPr>
        <w:t>。注意</w:t>
      </w:r>
      <w:r w:rsidR="002A6DF0" w:rsidRPr="002A6DF0">
        <w:rPr>
          <w:rFonts w:ascii="华文楷体" w:eastAsia="华文楷体" w:hAnsi="华文楷体" w:cs="华文楷体" w:hint="eastAsia"/>
          <w:sz w:val="18"/>
          <w:szCs w:val="18"/>
        </w:rPr>
        <w:t>非</w:t>
      </w:r>
      <w:r w:rsidR="002A6DF0">
        <w:rPr>
          <w:rFonts w:ascii="华文楷体" w:eastAsia="华文楷体" w:hAnsi="华文楷体" w:cs="华文楷体" w:hint="eastAsia"/>
          <w:sz w:val="18"/>
          <w:szCs w:val="18"/>
        </w:rPr>
        <w:t>0</w:t>
      </w:r>
      <w:r w:rsidR="002A6DF0" w:rsidRPr="002A6DF0">
        <w:rPr>
          <w:rFonts w:ascii="华文楷体" w:eastAsia="华文楷体" w:hAnsi="华文楷体" w:cs="华文楷体" w:hint="eastAsia"/>
          <w:sz w:val="18"/>
          <w:szCs w:val="18"/>
        </w:rPr>
        <w:t>元素的零次方为1</w:t>
      </w:r>
      <w:r w:rsidR="002A6DF0">
        <w:rPr>
          <w:rFonts w:ascii="华文楷体" w:eastAsia="华文楷体" w:hAnsi="华文楷体" w:cs="华文楷体" w:hint="eastAsia"/>
          <w:sz w:val="18"/>
          <w:szCs w:val="18"/>
        </w:rPr>
        <w:t>，0</w:t>
      </w:r>
      <w:r w:rsidR="002A6DF0" w:rsidRPr="002A6DF0">
        <w:rPr>
          <w:rFonts w:ascii="华文楷体" w:eastAsia="华文楷体" w:hAnsi="华文楷体" w:cs="华文楷体" w:hint="eastAsia"/>
          <w:sz w:val="18"/>
          <w:szCs w:val="18"/>
        </w:rPr>
        <w:t>的</w:t>
      </w:r>
      <w:r w:rsidR="002A6DF0">
        <w:rPr>
          <w:rFonts w:ascii="华文楷体" w:eastAsia="华文楷体" w:hAnsi="华文楷体" w:cs="华文楷体" w:hint="eastAsia"/>
          <w:sz w:val="18"/>
          <w:szCs w:val="18"/>
        </w:rPr>
        <w:t>0</w:t>
      </w:r>
      <w:r w:rsidR="002A6DF0" w:rsidRPr="002A6DF0">
        <w:rPr>
          <w:rFonts w:ascii="华文楷体" w:eastAsia="华文楷体" w:hAnsi="华文楷体" w:cs="华文楷体" w:hint="eastAsia"/>
          <w:sz w:val="18"/>
          <w:szCs w:val="18"/>
        </w:rPr>
        <w:t>次方为0</w:t>
      </w:r>
      <w:r w:rsidR="002A6DF0">
        <w:rPr>
          <w:rFonts w:ascii="华文楷体" w:eastAsia="华文楷体" w:hAnsi="华文楷体" w:cs="华文楷体" w:hint="eastAsia"/>
          <w:sz w:val="18"/>
          <w:szCs w:val="18"/>
        </w:rPr>
        <w:t>。</w:t>
      </w:r>
    </w:p>
    <w:p w14:paraId="20BB0479" w14:textId="77777777" w:rsidR="001B5309" w:rsidRPr="001B5309" w:rsidRDefault="001B5309" w:rsidP="001B5309">
      <w:pPr>
        <w:ind w:firstLine="360"/>
        <w:rPr>
          <w:rFonts w:ascii="华文楷体" w:eastAsia="华文楷体" w:hAnsi="华文楷体" w:cs="华文楷体"/>
          <w:sz w:val="18"/>
          <w:szCs w:val="18"/>
        </w:rPr>
      </w:pPr>
      <w:r w:rsidRPr="001B5309">
        <w:rPr>
          <w:rFonts w:ascii="华文楷体" w:eastAsia="华文楷体" w:hAnsi="华文楷体" w:cs="华文楷体" w:hint="eastAsia"/>
          <w:sz w:val="18"/>
          <w:szCs w:val="18"/>
        </w:rPr>
        <w:t>L1范数:  向量各个元素绝对值之和</w:t>
      </w:r>
      <w:r w:rsidR="00E16586" w:rsidRPr="00E16586">
        <w:rPr>
          <w:rFonts w:ascii="华文楷体" w:eastAsia="华文楷体" w:hAnsi="华文楷体" w:cs="华文楷体" w:hint="eastAsia"/>
          <w:sz w:val="18"/>
          <w:szCs w:val="18"/>
        </w:rPr>
        <w:t>：</w:t>
      </w:r>
      <m:oMath>
        <m:r>
          <w:rPr>
            <w:rFonts w:ascii="Cambria Math" w:hAnsi="Cambria Math"/>
            <w:sz w:val="18"/>
            <w:szCs w:val="18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|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j=1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华文楷体" w:hAnsi="Cambria Math" w:cs="华文楷体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华文楷体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 w:cs="华文楷体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楷体" w:hAnsi="Cambria Math" w:cs="华文楷体"/>
                        <w:sz w:val="18"/>
                        <w:szCs w:val="18"/>
                      </w:rPr>
                      <m:t>j</m:t>
                    </m:r>
                  </m:sub>
                </m:sSub>
              </m:e>
            </m:d>
          </m:e>
        </m:nary>
      </m:oMath>
      <w:r w:rsidR="004A1794">
        <w:rPr>
          <w:rFonts w:ascii="华文楷体" w:eastAsia="华文楷体" w:hAnsi="华文楷体" w:cs="华文楷体" w:hint="eastAsia"/>
          <w:sz w:val="18"/>
          <w:szCs w:val="18"/>
        </w:rPr>
        <w:t>。</w:t>
      </w:r>
    </w:p>
    <w:p w14:paraId="41A75905" w14:textId="77777777" w:rsidR="000759F6" w:rsidRPr="0022045B" w:rsidRDefault="001B5309" w:rsidP="0022045B">
      <w:pPr>
        <w:ind w:firstLine="360"/>
        <w:rPr>
          <w:rFonts w:ascii="华文楷体" w:eastAsia="华文楷体" w:hAnsi="华文楷体" w:cs="华文楷体"/>
          <w:sz w:val="18"/>
          <w:szCs w:val="18"/>
        </w:rPr>
      </w:pPr>
      <w:r w:rsidRPr="001B5309">
        <w:rPr>
          <w:rFonts w:ascii="华文楷体" w:eastAsia="华文楷体" w:hAnsi="华文楷体" w:cs="华文楷体" w:hint="eastAsia"/>
          <w:sz w:val="18"/>
          <w:szCs w:val="18"/>
        </w:rPr>
        <w:t>L2范数:  </w:t>
      </w:r>
      <w:r w:rsidR="00E16586" w:rsidRPr="001B5309">
        <w:rPr>
          <w:rFonts w:ascii="华文楷体" w:eastAsia="华文楷体" w:hAnsi="华文楷体" w:cs="华文楷体" w:hint="eastAsia"/>
          <w:sz w:val="18"/>
          <w:szCs w:val="18"/>
        </w:rPr>
        <w:t> 向量</w:t>
      </w:r>
      <w:r w:rsidRPr="001B5309">
        <w:rPr>
          <w:rFonts w:ascii="华文楷体" w:eastAsia="华文楷体" w:hAnsi="华文楷体" w:cs="华文楷体" w:hint="eastAsia"/>
          <w:sz w:val="18"/>
          <w:szCs w:val="18"/>
        </w:rPr>
        <w:t>各个元素平方和的1/2次方</w:t>
      </w:r>
      <w:r w:rsidR="004A1794">
        <w:rPr>
          <w:rFonts w:ascii="华文楷体" w:eastAsia="华文楷体" w:hAnsi="华文楷体" w:cs="华文楷体" w:hint="eastAsia"/>
          <w:sz w:val="18"/>
          <w:szCs w:val="18"/>
        </w:rPr>
        <w:t>：</w:t>
      </w:r>
      <m:oMath>
        <m:r>
          <w:rPr>
            <w:rFonts w:ascii="Cambria Math" w:hAnsi="Cambria Math"/>
            <w:sz w:val="18"/>
            <w:szCs w:val="18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|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rad>
          <m:ra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</w:rPr>
              <m:t>2</m:t>
            </m:r>
          </m:deg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</m:e>
            </m:nary>
          </m:e>
        </m:rad>
      </m:oMath>
      <w:r w:rsidR="004A1794">
        <w:rPr>
          <w:rFonts w:ascii="华文楷体" w:eastAsia="华文楷体" w:hAnsi="华文楷体" w:cs="华文楷体" w:hint="eastAsia"/>
          <w:sz w:val="18"/>
          <w:szCs w:val="18"/>
        </w:rPr>
        <w:t>。</w:t>
      </w:r>
      <w:r w:rsidRPr="001B5309">
        <w:rPr>
          <w:rFonts w:ascii="华文楷体" w:eastAsia="华文楷体" w:hAnsi="华文楷体" w:cs="华文楷体" w:hint="eastAsia"/>
          <w:sz w:val="18"/>
          <w:szCs w:val="18"/>
        </w:rPr>
        <w:t>L2范数又称</w:t>
      </w:r>
      <w:r w:rsidR="004A1794">
        <w:rPr>
          <w:rFonts w:ascii="华文楷体" w:eastAsia="华文楷体" w:hAnsi="华文楷体" w:cs="华文楷体" w:hint="eastAsia"/>
          <w:sz w:val="18"/>
          <w:szCs w:val="18"/>
        </w:rPr>
        <w:t>欧氏（</w:t>
      </w:r>
      <w:r w:rsidRPr="001B5309">
        <w:rPr>
          <w:rFonts w:ascii="华文楷体" w:eastAsia="华文楷体" w:hAnsi="华文楷体" w:cs="华文楷体" w:hint="eastAsia"/>
          <w:sz w:val="18"/>
          <w:szCs w:val="18"/>
        </w:rPr>
        <w:t>Euclidean</w:t>
      </w:r>
      <w:r w:rsidR="004A1794">
        <w:rPr>
          <w:rFonts w:ascii="华文楷体" w:eastAsia="华文楷体" w:hAnsi="华文楷体" w:cs="华文楷体" w:hint="eastAsia"/>
          <w:sz w:val="18"/>
          <w:szCs w:val="18"/>
        </w:rPr>
        <w:t>）</w:t>
      </w:r>
      <w:r w:rsidRPr="001B5309">
        <w:rPr>
          <w:rFonts w:ascii="华文楷体" w:eastAsia="华文楷体" w:hAnsi="华文楷体" w:cs="华文楷体" w:hint="eastAsia"/>
          <w:sz w:val="18"/>
          <w:szCs w:val="18"/>
        </w:rPr>
        <w:t>范数或者</w:t>
      </w:r>
      <w:r w:rsidR="004A1794">
        <w:rPr>
          <w:rFonts w:ascii="华文楷体" w:eastAsia="华文楷体" w:hAnsi="华文楷体" w:cs="华文楷体" w:hint="eastAsia"/>
          <w:sz w:val="18"/>
          <w:szCs w:val="18"/>
        </w:rPr>
        <w:t>斐波那契（</w:t>
      </w:r>
      <w:proofErr w:type="spellStart"/>
      <w:r w:rsidRPr="001B5309">
        <w:rPr>
          <w:rFonts w:ascii="华文楷体" w:eastAsia="华文楷体" w:hAnsi="华文楷体" w:cs="华文楷体" w:hint="eastAsia"/>
          <w:sz w:val="18"/>
          <w:szCs w:val="18"/>
        </w:rPr>
        <w:t>Frobenius</w:t>
      </w:r>
      <w:proofErr w:type="spellEnd"/>
      <w:r w:rsidR="004A1794">
        <w:rPr>
          <w:rFonts w:ascii="华文楷体" w:eastAsia="华文楷体" w:hAnsi="华文楷体" w:cs="华文楷体" w:hint="eastAsia"/>
          <w:sz w:val="18"/>
          <w:szCs w:val="18"/>
        </w:rPr>
        <w:t>）</w:t>
      </w:r>
      <w:r w:rsidRPr="001B5309">
        <w:rPr>
          <w:rFonts w:ascii="华文楷体" w:eastAsia="华文楷体" w:hAnsi="华文楷体" w:cs="华文楷体" w:hint="eastAsia"/>
          <w:sz w:val="18"/>
          <w:szCs w:val="18"/>
        </w:rPr>
        <w:t>范数</w:t>
      </w:r>
      <w:r w:rsidR="004A1794">
        <w:rPr>
          <w:rFonts w:ascii="华文楷体" w:eastAsia="华文楷体" w:hAnsi="华文楷体" w:cs="华文楷体" w:hint="eastAsia"/>
          <w:sz w:val="18"/>
          <w:szCs w:val="18"/>
        </w:rPr>
        <w:t>。</w:t>
      </w:r>
    </w:p>
    <w:p w14:paraId="4C0EDE19" w14:textId="77777777" w:rsidR="00701126" w:rsidRDefault="002C28EE">
      <w:pPr>
        <w:pStyle w:val="4"/>
        <w:ind w:firstLine="460"/>
      </w:pPr>
      <w:bookmarkStart w:id="13" w:name="header-n314"/>
      <w:bookmarkEnd w:id="13"/>
      <w:r>
        <w:t>3</w:t>
      </w:r>
      <w:r>
        <w:rPr>
          <w:rFonts w:hint="eastAsia"/>
        </w:rPr>
        <w:t>．</w:t>
      </w:r>
      <w:r>
        <w:t>L1正则：</w:t>
      </w:r>
      <w:r w:rsidR="00463E47">
        <w:t>最小绝对值</w:t>
      </w:r>
      <w:r w:rsidR="00463E47">
        <w:rPr>
          <w:rFonts w:hint="eastAsia"/>
        </w:rPr>
        <w:t>收缩</w:t>
      </w:r>
      <w:r w:rsidR="00463E47" w:rsidRPr="000C7483">
        <w:t>和选择算子</w:t>
      </w:r>
      <w:r>
        <w:t>Lasso</w:t>
      </w:r>
      <w:r w:rsidR="00463E47" w:rsidRPr="00403124">
        <w:t xml:space="preserve">（Least </w:t>
      </w:r>
      <w:r w:rsidR="00463E47">
        <w:t>Absolute Shrinkage and Selection Operator</w:t>
      </w:r>
      <w:r w:rsidR="00463E47">
        <w:rPr>
          <w:rFonts w:hint="eastAsia"/>
        </w:rPr>
        <w:t>，Lasso</w:t>
      </w:r>
      <w:r w:rsidR="00463E47">
        <w:t>）</w:t>
      </w:r>
    </w:p>
    <w:p w14:paraId="716B3148" w14:textId="77777777" w:rsidR="00701126" w:rsidRPr="00A2721D" w:rsidRDefault="002C28EE" w:rsidP="00A2721D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另一个常用的正则</w:t>
      </w:r>
      <w:r w:rsidR="00992802" w:rsidRPr="00A2721D">
        <w:rPr>
          <w:rFonts w:eastAsia="方正博雅宋_GBK" w:hint="eastAsia"/>
          <w:color w:val="000000"/>
          <w:kern w:val="2"/>
          <w:sz w:val="20"/>
        </w:rPr>
        <w:t>函数</w:t>
      </w:r>
      <w:r w:rsidRPr="00A2721D">
        <w:rPr>
          <w:rFonts w:eastAsia="方正博雅宋_GBK"/>
          <w:color w:val="000000"/>
          <w:kern w:val="2"/>
          <w:sz w:val="20"/>
        </w:rPr>
        <w:t>为</w:t>
      </w:r>
      <w:r w:rsidRPr="00A2721D">
        <w:rPr>
          <w:rFonts w:eastAsia="方正博雅宋_GBK"/>
          <w:color w:val="000000"/>
          <w:kern w:val="2"/>
          <w:sz w:val="20"/>
        </w:rPr>
        <w:t>L1</w:t>
      </w:r>
      <w:r w:rsidRPr="00A2721D">
        <w:rPr>
          <w:rFonts w:eastAsia="方正博雅宋_GBK"/>
          <w:color w:val="000000"/>
          <w:kern w:val="2"/>
          <w:sz w:val="20"/>
        </w:rPr>
        <w:t>正则</w:t>
      </w:r>
      <w:r w:rsidR="00992802" w:rsidRPr="00A2721D">
        <w:rPr>
          <w:rFonts w:eastAsia="方正博雅宋_GBK" w:hint="eastAsia"/>
          <w:color w:val="000000"/>
          <w:kern w:val="2"/>
          <w:sz w:val="20"/>
        </w:rPr>
        <w:t>，即参数的</w:t>
      </w:r>
      <w:r w:rsidR="00992802" w:rsidRPr="00A2721D">
        <w:rPr>
          <w:rFonts w:eastAsia="方正博雅宋_GBK"/>
          <w:color w:val="000000"/>
          <w:kern w:val="2"/>
          <w:sz w:val="20"/>
        </w:rPr>
        <w:t>L1</w:t>
      </w:r>
      <w:r w:rsidR="00742C3B" w:rsidRPr="00A2721D">
        <w:rPr>
          <w:rFonts w:eastAsia="方正博雅宋_GBK" w:hint="eastAsia"/>
          <w:color w:val="000000"/>
          <w:kern w:val="2"/>
          <w:sz w:val="20"/>
        </w:rPr>
        <w:t>范数</w:t>
      </w:r>
      <w:r w:rsidRPr="00A2721D">
        <w:rPr>
          <w:rFonts w:eastAsia="方正博雅宋_GBK"/>
          <w:color w:val="000000"/>
          <w:kern w:val="2"/>
          <w:sz w:val="20"/>
        </w:rPr>
        <w:t>。带</w:t>
      </w:r>
      <w:r w:rsidRPr="00A2721D">
        <w:rPr>
          <w:rFonts w:eastAsia="方正博雅宋_GBK"/>
          <w:color w:val="000000"/>
          <w:kern w:val="2"/>
          <w:sz w:val="20"/>
        </w:rPr>
        <w:t>L1</w:t>
      </w:r>
      <w:r w:rsidRPr="00A2721D">
        <w:rPr>
          <w:rFonts w:eastAsia="方正博雅宋_GBK"/>
          <w:color w:val="000000"/>
          <w:kern w:val="2"/>
          <w:sz w:val="20"/>
        </w:rPr>
        <w:t>正则的线性回归模型被称</w:t>
      </w:r>
      <w:r w:rsidR="00403124" w:rsidRPr="00A2721D">
        <w:rPr>
          <w:rFonts w:eastAsia="方正博雅宋_GBK"/>
          <w:color w:val="000000"/>
          <w:kern w:val="2"/>
          <w:sz w:val="20"/>
        </w:rPr>
        <w:t>为</w:t>
      </w:r>
      <w:r w:rsidR="00403124" w:rsidRPr="00A2721D">
        <w:rPr>
          <w:rFonts w:eastAsia="方正博雅宋_GBK"/>
          <w:color w:val="000000"/>
          <w:kern w:val="2"/>
          <w:sz w:val="20"/>
        </w:rPr>
        <w:t>Lasso</w:t>
      </w:r>
      <w:r w:rsidRPr="00A2721D">
        <w:rPr>
          <w:rFonts w:eastAsia="方正博雅宋_GBK"/>
          <w:color w:val="000000"/>
          <w:kern w:val="2"/>
          <w:sz w:val="20"/>
        </w:rPr>
        <w:t>，</w:t>
      </w:r>
      <w:r w:rsidR="00403124" w:rsidRPr="00A2721D">
        <w:rPr>
          <w:rFonts w:eastAsia="方正博雅宋_GBK" w:hint="eastAsia"/>
          <w:color w:val="000000"/>
          <w:kern w:val="2"/>
          <w:sz w:val="20"/>
        </w:rPr>
        <w:t>其</w:t>
      </w:r>
      <w:r w:rsidRPr="00A2721D">
        <w:rPr>
          <w:rFonts w:eastAsia="方正博雅宋_GBK"/>
          <w:color w:val="000000"/>
          <w:kern w:val="2"/>
          <w:sz w:val="20"/>
        </w:rPr>
        <w:t>目标函数为：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FF1921" w:rsidRPr="00986399" w14:paraId="6AB0D14E" w14:textId="77777777" w:rsidTr="00C02EEC">
        <w:trPr>
          <w:trHeight w:val="670"/>
        </w:trPr>
        <w:tc>
          <w:tcPr>
            <w:tcW w:w="7208" w:type="dxa"/>
            <w:vAlign w:val="center"/>
          </w:tcPr>
          <w:p w14:paraId="384E8CF2" w14:textId="77777777" w:rsidR="00FF1921" w:rsidRPr="00986399" w:rsidRDefault="004377E1" w:rsidP="00C02EEC">
            <w:pPr>
              <w:ind w:firstLine="400"/>
              <w:rPr>
                <w:sz w:val="20"/>
                <w:szCs w:val="20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λ)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+λ|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Xw-y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Xw-y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+λ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p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，</m:t>
                      </m:r>
                    </m:e>
                  </m:mr>
                </m:m>
              </m:oMath>
            </m:oMathPara>
          </w:p>
        </w:tc>
        <w:tc>
          <w:tcPr>
            <w:tcW w:w="883" w:type="dxa"/>
            <w:vAlign w:val="center"/>
          </w:tcPr>
          <w:p w14:paraId="3881E812" w14:textId="77777777" w:rsidR="00FF1921" w:rsidRPr="00986399" w:rsidRDefault="00FF1921" w:rsidP="00992802">
            <w:pPr>
              <w:pStyle w:val="affb"/>
              <w:jc w:val="left"/>
              <w:rPr>
                <w:szCs w:val="20"/>
              </w:rPr>
            </w:pPr>
            <w:r w:rsidRPr="00986399">
              <w:rPr>
                <w:rFonts w:hint="eastAsia"/>
                <w:szCs w:val="20"/>
              </w:rPr>
              <w:t>（</w:t>
            </w:r>
            <w:r w:rsidRPr="00986399">
              <w:rPr>
                <w:rFonts w:hint="eastAsia"/>
                <w:szCs w:val="20"/>
              </w:rPr>
              <w:t>2-</w:t>
            </w:r>
            <w:r w:rsidR="00992802" w:rsidRPr="00986399">
              <w:rPr>
                <w:rFonts w:hint="eastAsia"/>
                <w:szCs w:val="20"/>
              </w:rPr>
              <w:t>2</w:t>
            </w:r>
            <w:r w:rsidRPr="00986399">
              <w:rPr>
                <w:rFonts w:hint="eastAsia"/>
                <w:szCs w:val="20"/>
              </w:rPr>
              <w:t>2</w:t>
            </w:r>
            <w:r w:rsidRPr="00986399">
              <w:rPr>
                <w:rFonts w:hint="eastAsia"/>
                <w:szCs w:val="20"/>
              </w:rPr>
              <w:t>）</w:t>
            </w:r>
          </w:p>
        </w:tc>
      </w:tr>
    </w:tbl>
    <w:p w14:paraId="1C5A8437" w14:textId="748C40B1" w:rsidR="00701126" w:rsidRPr="00A2721D" w:rsidRDefault="002C28EE" w:rsidP="00A2721D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其中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Pr="00A2721D">
        <w:rPr>
          <w:rFonts w:eastAsia="方正博雅宋_GBK"/>
          <w:color w:val="000000"/>
          <w:kern w:val="2"/>
          <w:sz w:val="20"/>
        </w:rPr>
        <w:t>为正则参数，控制正则惩罚的强度。当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Pr="00A2721D">
        <w:rPr>
          <w:rFonts w:eastAsia="方正博雅宋_GBK"/>
          <w:color w:val="000000"/>
          <w:kern w:val="2"/>
          <w:sz w:val="20"/>
        </w:rPr>
        <w:t>取合适值时，</w:t>
      </w:r>
      <w:r w:rsidRPr="00A2721D">
        <w:rPr>
          <w:rFonts w:eastAsia="方正博雅宋_GBK"/>
          <w:color w:val="000000"/>
          <w:kern w:val="2"/>
          <w:sz w:val="20"/>
        </w:rPr>
        <w:t>Lasso</w:t>
      </w:r>
      <w:r w:rsidRPr="00A2721D">
        <w:rPr>
          <w:rFonts w:eastAsia="方正博雅宋_GBK"/>
          <w:color w:val="000000"/>
          <w:kern w:val="2"/>
          <w:sz w:val="20"/>
        </w:rPr>
        <w:t>的结果是稀疏的（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Pr="00A2721D">
        <w:rPr>
          <w:rFonts w:eastAsia="方正博雅宋_GBK"/>
          <w:color w:val="000000"/>
          <w:kern w:val="2"/>
          <w:sz w:val="20"/>
        </w:rPr>
        <w:t>的某些元素为</w:t>
      </w:r>
      <w:r w:rsidRPr="00A2721D">
        <w:rPr>
          <w:rFonts w:eastAsia="方正博雅宋_GBK"/>
          <w:color w:val="000000"/>
          <w:kern w:val="2"/>
          <w:sz w:val="20"/>
        </w:rPr>
        <w:t>0</w:t>
      </w:r>
      <w:r w:rsidRPr="00A2721D">
        <w:rPr>
          <w:rFonts w:eastAsia="方正博雅宋_GBK"/>
          <w:color w:val="000000"/>
          <w:kern w:val="2"/>
          <w:sz w:val="20"/>
        </w:rPr>
        <w:t>），起到特征选择作用</w:t>
      </w:r>
      <w:r w:rsidR="00992802" w:rsidRPr="00A2721D">
        <w:rPr>
          <w:rFonts w:eastAsia="方正博雅宋_GBK" w:hint="eastAsia"/>
          <w:color w:val="000000"/>
          <w:kern w:val="2"/>
          <w:sz w:val="20"/>
        </w:rPr>
        <w:t>，因此被称为选择算子</w:t>
      </w:r>
      <w:r w:rsidRPr="00A2721D">
        <w:rPr>
          <w:rFonts w:eastAsia="方正博雅宋_GBK"/>
          <w:color w:val="000000"/>
          <w:kern w:val="2"/>
          <w:sz w:val="20"/>
        </w:rPr>
        <w:t>。</w:t>
      </w:r>
    </w:p>
    <w:p w14:paraId="578EF484" w14:textId="77777777" w:rsidR="00765580" w:rsidRPr="00A2721D" w:rsidRDefault="002C28EE" w:rsidP="00A2721D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同</w:t>
      </w:r>
      <w:r w:rsidRPr="00A2721D">
        <w:rPr>
          <w:rFonts w:eastAsia="方正博雅宋_GBK"/>
          <w:color w:val="000000"/>
          <w:kern w:val="2"/>
          <w:sz w:val="20"/>
        </w:rPr>
        <w:t>L2</w:t>
      </w:r>
      <w:r w:rsidRPr="00A2721D">
        <w:rPr>
          <w:rFonts w:eastAsia="方正博雅宋_GBK"/>
          <w:color w:val="000000"/>
          <w:kern w:val="2"/>
          <w:sz w:val="20"/>
        </w:rPr>
        <w:t>正则类似，从概率角度，</w:t>
      </w:r>
      <w:r w:rsidRPr="00A2721D">
        <w:rPr>
          <w:rFonts w:eastAsia="方正博雅宋_GBK"/>
          <w:color w:val="000000"/>
          <w:kern w:val="2"/>
          <w:sz w:val="20"/>
        </w:rPr>
        <w:t>Lasso</w:t>
      </w:r>
      <w:r w:rsidRPr="00A2721D">
        <w:rPr>
          <w:rFonts w:eastAsia="方正博雅宋_GBK"/>
          <w:color w:val="000000"/>
          <w:kern w:val="2"/>
          <w:sz w:val="20"/>
        </w:rPr>
        <w:t>回归模型等价于参数先验分布为拉普拉斯分布的贝叶斯估计</w:t>
      </w:r>
      <w:r w:rsidR="00765580" w:rsidRPr="00A2721D">
        <w:rPr>
          <w:rFonts w:eastAsia="方正博雅宋_GBK" w:hint="eastAsia"/>
          <w:color w:val="000000"/>
          <w:kern w:val="2"/>
          <w:sz w:val="20"/>
        </w:rPr>
        <w:t>。</w:t>
      </w:r>
    </w:p>
    <w:p w14:paraId="2247512F" w14:textId="75F5A2AB" w:rsidR="00765580" w:rsidRPr="00A2721D" w:rsidRDefault="00765580" w:rsidP="00A2721D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假设参数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Pr="00A2721D">
        <w:rPr>
          <w:rFonts w:eastAsia="方正博雅宋_GBK"/>
          <w:color w:val="000000"/>
          <w:kern w:val="2"/>
          <w:sz w:val="20"/>
        </w:rPr>
        <w:t>的每维相互独立且每一维的先验分布为</w:t>
      </w:r>
      <w:r w:rsidR="00C91E69" w:rsidRPr="00A2721D">
        <w:rPr>
          <w:rFonts w:eastAsia="方正博雅宋_GBK"/>
          <w:color w:val="000000"/>
          <w:kern w:val="2"/>
          <w:sz w:val="20"/>
        </w:rPr>
        <w:t>拉普拉斯分布</w:t>
      </w:r>
      <w:r w:rsidR="004B6EF4" w:rsidRPr="00A2721D">
        <w:rPr>
          <w:rFonts w:eastAsia="方正博雅宋_GBK" w:hint="eastAsia"/>
          <w:color w:val="000000"/>
          <w:kern w:val="2"/>
          <w:sz w:val="20"/>
        </w:rPr>
        <w:t>，即</w:t>
      </w:r>
      <w:r w:rsidRPr="00797D7F">
        <w:rPr>
          <w:rFonts w:eastAsia="方正博雅宋_GBK"/>
          <w:i/>
          <w:color w:val="000000"/>
          <w:kern w:val="2"/>
          <w:sz w:val="20"/>
        </w:rPr>
        <w:t xml:space="preserve"> 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∼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Laplace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(0,b)</m:t>
        </m:r>
      </m:oMath>
      <w:r w:rsidR="004B6EF4" w:rsidRPr="00A2721D">
        <w:rPr>
          <w:rFonts w:eastAsia="方正博雅宋_GBK"/>
          <w:color w:val="000000"/>
          <w:kern w:val="2"/>
          <w:sz w:val="20"/>
        </w:rPr>
        <w:t>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65580" w:rsidRPr="007E3200" w14:paraId="2FB8CF63" w14:textId="77777777" w:rsidTr="00765580">
        <w:trPr>
          <w:trHeight w:val="923"/>
        </w:trPr>
        <w:tc>
          <w:tcPr>
            <w:tcW w:w="7208" w:type="dxa"/>
            <w:vAlign w:val="center"/>
          </w:tcPr>
          <w:p w14:paraId="25023AC3" w14:textId="77777777" w:rsidR="00765580" w:rsidRPr="007E3200" w:rsidRDefault="00765580" w:rsidP="004B6EF4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Laplace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(0,b)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。</m:t>
                </m:r>
              </m:oMath>
            </m:oMathPara>
          </w:p>
        </w:tc>
        <w:tc>
          <w:tcPr>
            <w:tcW w:w="883" w:type="dxa"/>
            <w:vAlign w:val="center"/>
          </w:tcPr>
          <w:p w14:paraId="619517A4" w14:textId="77777777" w:rsidR="00765580" w:rsidRPr="007E3200" w:rsidRDefault="00765580" w:rsidP="00FF1921">
            <w:pPr>
              <w:pStyle w:val="affb"/>
              <w:jc w:val="left"/>
              <w:rPr>
                <w:szCs w:val="20"/>
              </w:rPr>
            </w:pPr>
            <w:r w:rsidRPr="007E3200">
              <w:rPr>
                <w:rFonts w:hint="eastAsia"/>
                <w:szCs w:val="20"/>
              </w:rPr>
              <w:t>（</w:t>
            </w:r>
            <w:r w:rsidRPr="007E3200">
              <w:rPr>
                <w:rFonts w:hint="eastAsia"/>
                <w:szCs w:val="20"/>
              </w:rPr>
              <w:t>2-2</w:t>
            </w:r>
            <w:r w:rsidR="00FF1921" w:rsidRPr="007E3200">
              <w:rPr>
                <w:szCs w:val="20"/>
              </w:rPr>
              <w:t>3</w:t>
            </w:r>
            <w:r w:rsidRPr="007E3200">
              <w:rPr>
                <w:rFonts w:hint="eastAsia"/>
                <w:szCs w:val="20"/>
              </w:rPr>
              <w:t>）</w:t>
            </w:r>
          </w:p>
        </w:tc>
      </w:tr>
    </w:tbl>
    <w:p w14:paraId="5FF8D684" w14:textId="20CC2213" w:rsidR="00701126" w:rsidRPr="00A2721D" w:rsidRDefault="004377E1" w:rsidP="00A2721D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</m:oMath>
      <w:r w:rsidR="00C36756" w:rsidRPr="00A2721D">
        <w:rPr>
          <w:rFonts w:eastAsia="方正博雅宋_GBK" w:hint="eastAsia"/>
          <w:color w:val="000000"/>
          <w:kern w:val="2"/>
          <w:sz w:val="20"/>
        </w:rPr>
        <w:t>的先验</w:t>
      </w:r>
      <w:r w:rsidR="002C28EE" w:rsidRPr="00A2721D">
        <w:rPr>
          <w:rFonts w:eastAsia="方正博雅宋_GBK"/>
          <w:color w:val="000000"/>
          <w:kern w:val="2"/>
          <w:sz w:val="20"/>
        </w:rPr>
        <w:t>分布为均值为</w:t>
      </w:r>
      <w:r w:rsidR="002C28EE" w:rsidRPr="00A2721D">
        <w:rPr>
          <w:rFonts w:eastAsia="方正博雅宋_GBK"/>
          <w:color w:val="000000"/>
          <w:kern w:val="2"/>
          <w:sz w:val="20"/>
        </w:rPr>
        <w:t>0</w:t>
      </w:r>
      <w:r w:rsidR="002C28EE" w:rsidRPr="00A2721D">
        <w:rPr>
          <w:rFonts w:eastAsia="方正博雅宋_GBK"/>
          <w:color w:val="000000"/>
          <w:kern w:val="2"/>
          <w:sz w:val="20"/>
        </w:rPr>
        <w:t>的拉普拉斯分布，表示我们偏向于较小的系数值，从而得到的模型比较简单，其中</w:t>
      </w:r>
      <w:r w:rsidR="002C28EE" w:rsidRPr="00A2721D">
        <w:rPr>
          <w:rFonts w:eastAsia="方正博雅宋_GBK"/>
          <w:color w:val="000000"/>
          <w:kern w:val="2"/>
          <w:sz w:val="20"/>
        </w:rPr>
        <w:t xml:space="preserve"> 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1/b</m:t>
        </m:r>
      </m:oMath>
      <w:r w:rsidR="002C28EE" w:rsidRPr="00A2721D">
        <w:rPr>
          <w:rFonts w:eastAsia="方正博雅宋_GBK"/>
          <w:color w:val="000000"/>
          <w:kern w:val="2"/>
          <w:sz w:val="20"/>
        </w:rPr>
        <w:t xml:space="preserve"> </w:t>
      </w:r>
      <w:r w:rsidR="002C28EE" w:rsidRPr="00A2721D">
        <w:rPr>
          <w:rFonts w:eastAsia="方正博雅宋_GBK"/>
          <w:color w:val="000000"/>
          <w:kern w:val="2"/>
          <w:sz w:val="20"/>
        </w:rPr>
        <w:t>控制先验的强度（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1/b</m:t>
        </m:r>
      </m:oMath>
      <w:r w:rsidR="002C28EE" w:rsidRPr="00A2721D">
        <w:rPr>
          <w:rFonts w:eastAsia="方正博雅宋_GBK"/>
          <w:color w:val="000000"/>
          <w:kern w:val="2"/>
          <w:sz w:val="20"/>
        </w:rPr>
        <w:t>越大，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b</m:t>
        </m:r>
      </m:oMath>
      <w:r w:rsidR="002C28EE" w:rsidRPr="00A2721D">
        <w:rPr>
          <w:rFonts w:eastAsia="方正博雅宋_GBK"/>
          <w:color w:val="000000"/>
          <w:kern w:val="2"/>
          <w:sz w:val="20"/>
        </w:rPr>
        <w:t>越小，先验分布的方差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2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b</m:t>
            </m:r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p>
      </m:oMath>
      <w:r w:rsidR="002C28EE" w:rsidRPr="00A2721D">
        <w:rPr>
          <w:rFonts w:eastAsia="方正博雅宋_GBK"/>
          <w:color w:val="000000"/>
          <w:kern w:val="2"/>
          <w:sz w:val="20"/>
        </w:rPr>
        <w:t>越小，表示每个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</m:oMath>
      <w:r w:rsidR="002C28EE" w:rsidRPr="00A2721D">
        <w:rPr>
          <w:rFonts w:eastAsia="方正博雅宋_GBK"/>
          <w:color w:val="000000"/>
          <w:kern w:val="2"/>
          <w:sz w:val="20"/>
        </w:rPr>
        <w:t>在</w:t>
      </w:r>
      <w:r w:rsidR="002C28EE" w:rsidRPr="00A2721D">
        <w:rPr>
          <w:rFonts w:eastAsia="方正博雅宋_GBK"/>
          <w:color w:val="000000"/>
          <w:kern w:val="2"/>
          <w:sz w:val="20"/>
        </w:rPr>
        <w:t>0</w:t>
      </w:r>
      <w:r w:rsidR="002C28EE" w:rsidRPr="00A2721D">
        <w:rPr>
          <w:rFonts w:eastAsia="方正博雅宋_GBK"/>
          <w:color w:val="000000"/>
          <w:kern w:val="2"/>
          <w:sz w:val="20"/>
        </w:rPr>
        <w:t>附近的概率更大，要求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</m:oMath>
      <w:r w:rsidR="002C28EE" w:rsidRPr="00A2721D">
        <w:rPr>
          <w:rFonts w:eastAsia="方正博雅宋_GBK"/>
          <w:color w:val="000000"/>
          <w:kern w:val="2"/>
          <w:sz w:val="20"/>
        </w:rPr>
        <w:t>在</w:t>
      </w:r>
      <w:r w:rsidR="002C28EE" w:rsidRPr="00A2721D">
        <w:rPr>
          <w:rFonts w:eastAsia="方正博雅宋_GBK"/>
          <w:color w:val="000000"/>
          <w:kern w:val="2"/>
          <w:sz w:val="20"/>
        </w:rPr>
        <w:t>0</w:t>
      </w:r>
      <w:r w:rsidR="002C28EE" w:rsidRPr="00A2721D">
        <w:rPr>
          <w:rFonts w:eastAsia="方正博雅宋_GBK"/>
          <w:color w:val="000000"/>
          <w:kern w:val="2"/>
          <w:sz w:val="20"/>
        </w:rPr>
        <w:t>附近的意愿越强烈）。</w:t>
      </w:r>
    </w:p>
    <w:p w14:paraId="684A5FB7" w14:textId="5E222CC8" w:rsidR="00C161D3" w:rsidRPr="00A2721D" w:rsidRDefault="00C161D3" w:rsidP="00A2721D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t>类似岭回归中</w:t>
      </w:r>
      <w:r w:rsidR="00FF1921" w:rsidRPr="00A2721D">
        <w:rPr>
          <w:rFonts w:eastAsia="方正博雅宋_GBK" w:hint="eastAsia"/>
          <w:color w:val="000000"/>
          <w:kern w:val="2"/>
          <w:sz w:val="20"/>
        </w:rPr>
        <w:t>的推导，我们可以得到</w:t>
      </w:r>
      <w:r w:rsidR="00FF1921" w:rsidRPr="00A2721D">
        <w:rPr>
          <w:rFonts w:eastAsia="方正博雅宋_GBK" w:hint="eastAsia"/>
          <w:color w:val="000000"/>
          <w:kern w:val="2"/>
          <w:sz w:val="20"/>
        </w:rPr>
        <w:t>Lasso</w:t>
      </w:r>
      <w:r w:rsidR="00FF1921" w:rsidRPr="00A2721D">
        <w:rPr>
          <w:rFonts w:eastAsia="方正博雅宋_GBK" w:hint="eastAsia"/>
          <w:color w:val="000000"/>
          <w:kern w:val="2"/>
          <w:sz w:val="20"/>
        </w:rPr>
        <w:t>中</w:t>
      </w:r>
      <w:r w:rsidRPr="00A2721D">
        <w:rPr>
          <w:rFonts w:eastAsia="方正博雅宋_GBK" w:hint="eastAsia"/>
          <w:color w:val="000000"/>
          <w:kern w:val="2"/>
          <w:sz w:val="20"/>
        </w:rPr>
        <w:t>参数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Pr="00A2721D">
        <w:rPr>
          <w:rFonts w:eastAsia="方正博雅宋_GBK"/>
          <w:color w:val="000000"/>
          <w:kern w:val="2"/>
          <w:sz w:val="20"/>
        </w:rPr>
        <w:t>的后验</w:t>
      </w:r>
      <w:r w:rsidRPr="00A2721D">
        <w:rPr>
          <w:rFonts w:eastAsia="方正博雅宋_GBK" w:hint="eastAsia"/>
          <w:color w:val="000000"/>
          <w:kern w:val="2"/>
          <w:sz w:val="20"/>
        </w:rPr>
        <w:t>分布</w:t>
      </w:r>
      <w:r w:rsidRPr="00A2721D">
        <w:rPr>
          <w:rFonts w:eastAsia="方正博雅宋_GBK"/>
          <w:color w:val="000000"/>
          <w:kern w:val="2"/>
          <w:sz w:val="20"/>
        </w:rPr>
        <w:t>为</w:t>
      </w:r>
      <w:r w:rsidRPr="00A2721D">
        <w:rPr>
          <w:rFonts w:eastAsia="方正博雅宋_GBK" w:hint="eastAsia"/>
          <w:color w:val="000000"/>
          <w:kern w:val="2"/>
          <w:sz w:val="20"/>
        </w:rPr>
        <w:t>：</w:t>
      </w:r>
    </w:p>
    <w:tbl>
      <w:tblPr>
        <w:tblW w:w="0" w:type="auto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C161D3" w:rsidRPr="007E3200" w14:paraId="6F7C625C" w14:textId="77777777" w:rsidTr="00C02EEC">
        <w:tc>
          <w:tcPr>
            <w:tcW w:w="7208" w:type="dxa"/>
            <w:vAlign w:val="center"/>
          </w:tcPr>
          <w:p w14:paraId="0846E08D" w14:textId="77777777" w:rsidR="00C161D3" w:rsidRPr="007E3200" w:rsidRDefault="004377E1" w:rsidP="00932D02">
            <w:pPr>
              <w:snapToGrid w:val="0"/>
              <w:spacing w:beforeLines="15" w:before="47" w:afterLines="15" w:after="47"/>
              <w:ind w:firstLine="400"/>
              <w:rPr>
                <w:sz w:val="20"/>
                <w:szCs w:val="2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ln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(p(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Xw-y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Xw-y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sup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。</m:t>
                      </m:r>
                    </m:e>
                  </m:mr>
                </m:m>
              </m:oMath>
            </m:oMathPara>
          </w:p>
        </w:tc>
        <w:tc>
          <w:tcPr>
            <w:tcW w:w="883" w:type="dxa"/>
            <w:vAlign w:val="center"/>
          </w:tcPr>
          <w:p w14:paraId="2221385F" w14:textId="77777777" w:rsidR="00C161D3" w:rsidRPr="007E3200" w:rsidRDefault="00C161D3" w:rsidP="00FF1921">
            <w:pPr>
              <w:pStyle w:val="affb"/>
              <w:snapToGrid w:val="0"/>
              <w:rPr>
                <w:szCs w:val="20"/>
              </w:rPr>
            </w:pPr>
            <w:r w:rsidRPr="007E3200">
              <w:rPr>
                <w:rFonts w:hint="eastAsia"/>
                <w:szCs w:val="20"/>
              </w:rPr>
              <w:t>（</w:t>
            </w:r>
            <w:r w:rsidRPr="007E3200">
              <w:rPr>
                <w:rFonts w:hint="eastAsia"/>
                <w:szCs w:val="20"/>
              </w:rPr>
              <w:t>2-2</w:t>
            </w:r>
            <w:r w:rsidR="00FF1921" w:rsidRPr="007E3200">
              <w:rPr>
                <w:szCs w:val="20"/>
              </w:rPr>
              <w:t>4</w:t>
            </w:r>
            <w:r w:rsidRPr="007E3200">
              <w:rPr>
                <w:rFonts w:hint="eastAsia"/>
                <w:szCs w:val="20"/>
              </w:rPr>
              <w:t>）</w:t>
            </w:r>
          </w:p>
        </w:tc>
      </w:tr>
    </w:tbl>
    <w:p w14:paraId="11D65910" w14:textId="77777777" w:rsidR="00701126" w:rsidRPr="00A2721D" w:rsidRDefault="002C28EE" w:rsidP="00A2721D">
      <w:pPr>
        <w:widowControl w:val="0"/>
        <w:topLinePunct/>
        <w:ind w:firstLine="40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对比</w:t>
      </w:r>
      <w:r w:rsidR="00FF1921" w:rsidRPr="00A2721D">
        <w:rPr>
          <w:rFonts w:eastAsia="方正博雅宋_GBK" w:hint="eastAsia"/>
          <w:color w:val="000000"/>
          <w:kern w:val="2"/>
          <w:sz w:val="20"/>
        </w:rPr>
        <w:t>式（</w:t>
      </w:r>
      <w:r w:rsidR="00FF1921" w:rsidRPr="00A2721D">
        <w:rPr>
          <w:rFonts w:eastAsia="方正博雅宋_GBK" w:hint="eastAsia"/>
          <w:color w:val="000000"/>
          <w:kern w:val="2"/>
          <w:sz w:val="20"/>
        </w:rPr>
        <w:t>2-22</w:t>
      </w:r>
      <w:r w:rsidR="00FF1921" w:rsidRPr="00A2721D">
        <w:rPr>
          <w:rFonts w:eastAsia="方正博雅宋_GBK" w:hint="eastAsia"/>
          <w:color w:val="000000"/>
          <w:kern w:val="2"/>
          <w:sz w:val="20"/>
        </w:rPr>
        <w:t>）中</w:t>
      </w:r>
      <w:r w:rsidRPr="00A2721D">
        <w:rPr>
          <w:rFonts w:eastAsia="方正博雅宋_GBK"/>
          <w:color w:val="000000"/>
          <w:kern w:val="2"/>
          <w:sz w:val="20"/>
        </w:rPr>
        <w:t>Lasso</w:t>
      </w:r>
      <w:r w:rsidRPr="00A2721D">
        <w:rPr>
          <w:rFonts w:eastAsia="方正博雅宋_GBK"/>
          <w:color w:val="000000"/>
          <w:kern w:val="2"/>
          <w:sz w:val="20"/>
        </w:rPr>
        <w:t>回归模型的目标函数</w:t>
      </w:r>
    </w:p>
    <w:tbl>
      <w:tblPr>
        <w:tblW w:w="0" w:type="auto"/>
        <w:jc w:val="center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7E3200" w14:paraId="5596D4EA" w14:textId="77777777" w:rsidTr="00F9747D">
        <w:trPr>
          <w:jc w:val="center"/>
        </w:trPr>
        <w:tc>
          <w:tcPr>
            <w:tcW w:w="7208" w:type="dxa"/>
            <w:vAlign w:val="center"/>
          </w:tcPr>
          <w:p w14:paraId="6723752E" w14:textId="77777777" w:rsidR="00701126" w:rsidRPr="007E3200" w:rsidRDefault="00932D02" w:rsidP="00932D02">
            <w:pPr>
              <w:ind w:firstLine="40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Xw-y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Xw-y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+λ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883" w:type="dxa"/>
            <w:vAlign w:val="center"/>
          </w:tcPr>
          <w:p w14:paraId="565352A8" w14:textId="77777777" w:rsidR="00701126" w:rsidRPr="007E3200" w:rsidRDefault="00701126">
            <w:pPr>
              <w:pStyle w:val="affb"/>
              <w:rPr>
                <w:szCs w:val="20"/>
              </w:rPr>
            </w:pPr>
          </w:p>
        </w:tc>
      </w:tr>
    </w:tbl>
    <w:p w14:paraId="167305B4" w14:textId="21F18DB4" w:rsidR="00701126" w:rsidRPr="00A2721D" w:rsidRDefault="002C28EE" w:rsidP="00A2721D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Lasso</w:t>
      </w:r>
      <w:r w:rsidR="00932D02" w:rsidRPr="00A2721D">
        <w:rPr>
          <w:rFonts w:eastAsia="方正博雅宋_GBK"/>
          <w:color w:val="000000"/>
          <w:kern w:val="2"/>
          <w:sz w:val="20"/>
        </w:rPr>
        <w:t>回归模型等价于贝叶斯</w:t>
      </w:r>
      <w:r w:rsidRPr="00A2721D">
        <w:rPr>
          <w:rFonts w:eastAsia="方正博雅宋_GBK"/>
          <w:color w:val="000000"/>
          <w:kern w:val="2"/>
          <w:sz w:val="20"/>
        </w:rPr>
        <w:t>最大后验估计，其中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λ=</m:t>
        </m:r>
        <m:f>
          <m:f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fPr>
          <m:num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  <m:sSup>
              <m:sSup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p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σ</m:t>
                </m:r>
              </m:e>
              <m:sup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2</m:t>
                </m:r>
              </m:sup>
            </m:sSup>
          </m:num>
          <m:den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b</m:t>
            </m:r>
          </m:den>
        </m:f>
      </m:oMath>
      <w:r w:rsidRPr="00A2721D">
        <w:rPr>
          <w:rFonts w:eastAsia="方正博雅宋_GBK"/>
          <w:color w:val="000000"/>
          <w:kern w:val="2"/>
          <w:sz w:val="20"/>
        </w:rPr>
        <w:t>为正则参数，表示先验相对于数据的强度。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Pr="00A2721D">
        <w:rPr>
          <w:rFonts w:eastAsia="方正博雅宋_GBK"/>
          <w:color w:val="000000"/>
          <w:kern w:val="2"/>
          <w:sz w:val="20"/>
        </w:rPr>
        <w:t>越大，正则惩罚项的比重越大，得到的模型更简单；反之，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Pr="00A2721D">
        <w:rPr>
          <w:rFonts w:eastAsia="方正博雅宋_GBK"/>
          <w:color w:val="000000"/>
          <w:kern w:val="2"/>
          <w:sz w:val="20"/>
        </w:rPr>
        <w:t>越小，正则惩罚项的比重越小，得到的模型更复杂。</w:t>
      </w:r>
    </w:p>
    <w:p w14:paraId="55AE850F" w14:textId="77777777" w:rsidR="00086DF9" w:rsidRDefault="00086DF9" w:rsidP="000351BF">
      <w:pPr>
        <w:pStyle w:val="4"/>
        <w:ind w:firstLine="460"/>
      </w:pPr>
      <w:bookmarkStart w:id="14" w:name="header-n339"/>
      <w:bookmarkEnd w:id="14"/>
      <w:r>
        <w:t>4</w:t>
      </w:r>
      <w:r>
        <w:rPr>
          <w:rFonts w:hint="eastAsia"/>
        </w:rPr>
        <w:t>．L2正则+L1</w:t>
      </w:r>
      <w:r>
        <w:t>正则</w:t>
      </w:r>
      <w:r>
        <w:rPr>
          <w:rFonts w:hint="eastAsia"/>
        </w:rPr>
        <w:t>：弹性网络</w:t>
      </w:r>
    </w:p>
    <w:p w14:paraId="233372E8" w14:textId="77777777" w:rsidR="000351BF" w:rsidRPr="00A2721D" w:rsidRDefault="000351BF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t>正则函数</w:t>
      </w:r>
      <w:r w:rsidR="00742C3B" w:rsidRPr="00A2721D">
        <w:rPr>
          <w:rFonts w:eastAsia="方正博雅宋_GBK" w:hint="eastAsia"/>
          <w:color w:val="000000"/>
          <w:kern w:val="2"/>
          <w:sz w:val="20"/>
        </w:rPr>
        <w:t>亦可</w:t>
      </w:r>
      <w:r w:rsidR="004C27B1" w:rsidRPr="00A2721D">
        <w:rPr>
          <w:rFonts w:eastAsia="方正博雅宋_GBK" w:hint="eastAsia"/>
          <w:color w:val="000000"/>
          <w:kern w:val="2"/>
          <w:sz w:val="20"/>
        </w:rPr>
        <w:t>同时</w:t>
      </w:r>
      <w:r w:rsidRPr="00A2721D">
        <w:rPr>
          <w:rFonts w:eastAsia="方正博雅宋_GBK" w:hint="eastAsia"/>
          <w:color w:val="000000"/>
          <w:kern w:val="2"/>
          <w:sz w:val="20"/>
        </w:rPr>
        <w:t>包含</w:t>
      </w:r>
      <w:r w:rsidRPr="00A2721D">
        <w:rPr>
          <w:rFonts w:eastAsia="方正博雅宋_GBK" w:hint="eastAsia"/>
          <w:color w:val="000000"/>
          <w:kern w:val="2"/>
          <w:sz w:val="20"/>
        </w:rPr>
        <w:t>L2</w:t>
      </w:r>
      <w:r w:rsidRPr="00A2721D">
        <w:rPr>
          <w:rFonts w:eastAsia="方正博雅宋_GBK" w:hint="eastAsia"/>
          <w:color w:val="000000"/>
          <w:kern w:val="2"/>
          <w:sz w:val="20"/>
        </w:rPr>
        <w:t>正则</w:t>
      </w:r>
      <w:r w:rsidR="004C27B1" w:rsidRPr="00A2721D">
        <w:rPr>
          <w:rFonts w:eastAsia="方正博雅宋_GBK" w:hint="eastAsia"/>
          <w:color w:val="000000"/>
          <w:kern w:val="2"/>
          <w:sz w:val="20"/>
        </w:rPr>
        <w:t>和</w:t>
      </w:r>
      <w:r w:rsidRPr="00A2721D">
        <w:rPr>
          <w:rFonts w:eastAsia="方正博雅宋_GBK" w:hint="eastAsia"/>
          <w:color w:val="000000"/>
          <w:kern w:val="2"/>
          <w:sz w:val="20"/>
        </w:rPr>
        <w:t>L1</w:t>
      </w:r>
      <w:r w:rsidRPr="00A2721D">
        <w:rPr>
          <w:rFonts w:eastAsia="方正博雅宋_GBK" w:hint="eastAsia"/>
          <w:color w:val="000000"/>
          <w:kern w:val="2"/>
          <w:sz w:val="20"/>
        </w:rPr>
        <w:t>正则。</w:t>
      </w:r>
      <w:r w:rsidRPr="00A2721D">
        <w:rPr>
          <w:rFonts w:eastAsia="方正博雅宋_GBK"/>
          <w:color w:val="000000"/>
          <w:kern w:val="2"/>
          <w:sz w:val="20"/>
        </w:rPr>
        <w:t>带</w:t>
      </w:r>
      <w:r w:rsidR="00AA677B" w:rsidRPr="00A2721D">
        <w:rPr>
          <w:rFonts w:eastAsia="方正博雅宋_GBK" w:hint="eastAsia"/>
          <w:color w:val="000000"/>
          <w:kern w:val="2"/>
          <w:sz w:val="20"/>
        </w:rPr>
        <w:t>L2</w:t>
      </w:r>
      <w:r w:rsidR="00AA677B" w:rsidRPr="00A2721D">
        <w:rPr>
          <w:rFonts w:eastAsia="方正博雅宋_GBK" w:hint="eastAsia"/>
          <w:color w:val="000000"/>
          <w:kern w:val="2"/>
          <w:sz w:val="20"/>
        </w:rPr>
        <w:t>正则和</w:t>
      </w:r>
      <w:r w:rsidR="00AA677B" w:rsidRPr="00A2721D">
        <w:rPr>
          <w:rFonts w:eastAsia="方正博雅宋_GBK" w:hint="eastAsia"/>
          <w:color w:val="000000"/>
          <w:kern w:val="2"/>
          <w:sz w:val="20"/>
        </w:rPr>
        <w:t>L1</w:t>
      </w:r>
      <w:r w:rsidR="00AA677B" w:rsidRPr="00A2721D">
        <w:rPr>
          <w:rFonts w:eastAsia="方正博雅宋_GBK" w:hint="eastAsia"/>
          <w:color w:val="000000"/>
          <w:kern w:val="2"/>
          <w:sz w:val="20"/>
        </w:rPr>
        <w:t>正则</w:t>
      </w:r>
      <w:r w:rsidRPr="00A2721D">
        <w:rPr>
          <w:rFonts w:eastAsia="方正博雅宋_GBK"/>
          <w:color w:val="000000"/>
          <w:kern w:val="2"/>
          <w:sz w:val="20"/>
        </w:rPr>
        <w:t>L1</w:t>
      </w:r>
      <w:r w:rsidRPr="00A2721D">
        <w:rPr>
          <w:rFonts w:eastAsia="方正博雅宋_GBK"/>
          <w:color w:val="000000"/>
          <w:kern w:val="2"/>
          <w:sz w:val="20"/>
        </w:rPr>
        <w:t>正则的线性回归模型被称为</w:t>
      </w:r>
      <w:r w:rsidR="00C02EEC" w:rsidRPr="00A2721D">
        <w:rPr>
          <w:rFonts w:eastAsia="方正博雅宋_GBK" w:hint="eastAsia"/>
          <w:color w:val="000000"/>
          <w:kern w:val="2"/>
          <w:sz w:val="20"/>
        </w:rPr>
        <w:t>弹性网络（</w:t>
      </w:r>
      <w:proofErr w:type="spellStart"/>
      <w:r w:rsidR="00AA677B" w:rsidRPr="00A2721D">
        <w:rPr>
          <w:rFonts w:eastAsia="方正博雅宋_GBK" w:hint="eastAsia"/>
          <w:color w:val="000000"/>
          <w:kern w:val="2"/>
          <w:sz w:val="20"/>
        </w:rPr>
        <w:t>ElasticNet</w:t>
      </w:r>
      <w:proofErr w:type="spellEnd"/>
      <w:r w:rsidR="00C02EEC" w:rsidRPr="00A2721D">
        <w:rPr>
          <w:rFonts w:eastAsia="方正博雅宋_GBK" w:hint="eastAsia"/>
          <w:color w:val="000000"/>
          <w:kern w:val="2"/>
          <w:sz w:val="20"/>
        </w:rPr>
        <w:t>）</w:t>
      </w:r>
      <w:r w:rsidRPr="00A2721D">
        <w:rPr>
          <w:rFonts w:eastAsia="方正博雅宋_GBK"/>
          <w:color w:val="000000"/>
          <w:kern w:val="2"/>
          <w:sz w:val="20"/>
        </w:rPr>
        <w:t>，</w:t>
      </w:r>
      <w:r w:rsidRPr="00A2721D">
        <w:rPr>
          <w:rFonts w:eastAsia="方正博雅宋_GBK" w:hint="eastAsia"/>
          <w:color w:val="000000"/>
          <w:kern w:val="2"/>
          <w:sz w:val="20"/>
        </w:rPr>
        <w:t>其</w:t>
      </w:r>
      <w:r w:rsidRPr="00A2721D">
        <w:rPr>
          <w:rFonts w:eastAsia="方正博雅宋_GBK"/>
          <w:color w:val="000000"/>
          <w:kern w:val="2"/>
          <w:sz w:val="20"/>
        </w:rPr>
        <w:t>目标函数为：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0351BF" w:rsidRPr="00E05140" w14:paraId="3F7E265D" w14:textId="77777777" w:rsidTr="00C02EEC">
        <w:trPr>
          <w:trHeight w:val="670"/>
        </w:trPr>
        <w:tc>
          <w:tcPr>
            <w:tcW w:w="7208" w:type="dxa"/>
            <w:vAlign w:val="center"/>
          </w:tcPr>
          <w:p w14:paraId="07CBFBB0" w14:textId="77777777" w:rsidR="000351BF" w:rsidRPr="00E05140" w:rsidRDefault="004377E1" w:rsidP="00AA677B">
            <w:pPr>
              <w:ind w:firstLine="400"/>
              <w:rPr>
                <w:sz w:val="20"/>
                <w:szCs w:val="20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883" w:type="dxa"/>
            <w:vAlign w:val="center"/>
          </w:tcPr>
          <w:p w14:paraId="37833467" w14:textId="77777777" w:rsidR="000351BF" w:rsidRPr="00E05140" w:rsidRDefault="000351BF" w:rsidP="00AA677B">
            <w:pPr>
              <w:pStyle w:val="affb"/>
              <w:jc w:val="left"/>
              <w:rPr>
                <w:szCs w:val="20"/>
              </w:rPr>
            </w:pPr>
            <w:r w:rsidRPr="00E05140">
              <w:rPr>
                <w:rFonts w:hint="eastAsia"/>
                <w:szCs w:val="20"/>
              </w:rPr>
              <w:t>（</w:t>
            </w:r>
            <w:r w:rsidRPr="00E05140">
              <w:rPr>
                <w:rFonts w:hint="eastAsia"/>
                <w:szCs w:val="20"/>
              </w:rPr>
              <w:t>2-2</w:t>
            </w:r>
            <w:r w:rsidR="00AA677B" w:rsidRPr="00E05140">
              <w:rPr>
                <w:szCs w:val="20"/>
              </w:rPr>
              <w:t>5</w:t>
            </w:r>
            <w:r w:rsidRPr="00E05140">
              <w:rPr>
                <w:rFonts w:hint="eastAsia"/>
                <w:szCs w:val="20"/>
              </w:rPr>
              <w:t>）</w:t>
            </w:r>
          </w:p>
        </w:tc>
      </w:tr>
    </w:tbl>
    <w:p w14:paraId="65929A8B" w14:textId="45183668" w:rsidR="00AA677B" w:rsidRPr="00A2721D" w:rsidRDefault="000351BF" w:rsidP="00A2721D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其中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λ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</m:t>
            </m:r>
          </m:sub>
        </m:sSub>
      </m:oMath>
      <w:r w:rsidR="00AA677B" w:rsidRPr="00A2721D">
        <w:rPr>
          <w:rFonts w:eastAsia="方正博雅宋_GBK" w:hint="eastAsia"/>
          <w:color w:val="000000"/>
          <w:kern w:val="2"/>
          <w:sz w:val="20"/>
        </w:rPr>
        <w:t>和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λ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b>
        </m:sSub>
      </m:oMath>
      <w:r w:rsidR="00AA677B" w:rsidRPr="00A2721D">
        <w:rPr>
          <w:rFonts w:eastAsia="方正博雅宋_GBK" w:hint="eastAsia"/>
          <w:color w:val="000000"/>
          <w:kern w:val="2"/>
          <w:sz w:val="20"/>
        </w:rPr>
        <w:t>分别</w:t>
      </w:r>
      <w:r w:rsidRPr="00A2721D">
        <w:rPr>
          <w:rFonts w:eastAsia="方正博雅宋_GBK"/>
          <w:color w:val="000000"/>
          <w:kern w:val="2"/>
          <w:sz w:val="20"/>
        </w:rPr>
        <w:t>为</w:t>
      </w:r>
      <w:r w:rsidR="00AA677B" w:rsidRPr="00A2721D">
        <w:rPr>
          <w:rFonts w:eastAsia="方正博雅宋_GBK" w:hint="eastAsia"/>
          <w:color w:val="000000"/>
          <w:kern w:val="2"/>
          <w:sz w:val="20"/>
        </w:rPr>
        <w:t>L2</w:t>
      </w:r>
      <w:r w:rsidR="00AA677B" w:rsidRPr="00A2721D">
        <w:rPr>
          <w:rFonts w:eastAsia="方正博雅宋_GBK" w:hint="eastAsia"/>
          <w:color w:val="000000"/>
          <w:kern w:val="2"/>
          <w:sz w:val="20"/>
        </w:rPr>
        <w:t>正则</w:t>
      </w:r>
      <w:r w:rsidR="008B00D7" w:rsidRPr="00A2721D">
        <w:rPr>
          <w:rFonts w:eastAsia="方正博雅宋_GBK"/>
          <w:color w:val="000000"/>
          <w:kern w:val="2"/>
          <w:sz w:val="20"/>
        </w:rPr>
        <w:t>参数</w:t>
      </w:r>
      <w:r w:rsidR="00AA677B" w:rsidRPr="00A2721D">
        <w:rPr>
          <w:rFonts w:eastAsia="方正博雅宋_GBK" w:hint="eastAsia"/>
          <w:color w:val="000000"/>
          <w:kern w:val="2"/>
          <w:sz w:val="20"/>
        </w:rPr>
        <w:t>和</w:t>
      </w:r>
      <w:r w:rsidR="00AA677B" w:rsidRPr="00A2721D">
        <w:rPr>
          <w:rFonts w:eastAsia="方正博雅宋_GBK" w:hint="eastAsia"/>
          <w:color w:val="000000"/>
          <w:kern w:val="2"/>
          <w:sz w:val="20"/>
        </w:rPr>
        <w:t>L1</w:t>
      </w:r>
      <w:r w:rsidR="00AA677B" w:rsidRPr="00A2721D">
        <w:rPr>
          <w:rFonts w:eastAsia="方正博雅宋_GBK" w:hint="eastAsia"/>
          <w:color w:val="000000"/>
          <w:kern w:val="2"/>
          <w:sz w:val="20"/>
        </w:rPr>
        <w:t>正则</w:t>
      </w:r>
      <w:r w:rsidRPr="00A2721D">
        <w:rPr>
          <w:rFonts w:eastAsia="方正博雅宋_GBK"/>
          <w:color w:val="000000"/>
          <w:kern w:val="2"/>
          <w:sz w:val="20"/>
        </w:rPr>
        <w:t>参数。</w:t>
      </w:r>
    </w:p>
    <w:p w14:paraId="443FC1C1" w14:textId="77777777" w:rsidR="00701126" w:rsidRDefault="002C28EE">
      <w:pPr>
        <w:pStyle w:val="2"/>
        <w:rPr>
          <w:kern w:val="2"/>
        </w:rPr>
      </w:pPr>
      <w:bookmarkStart w:id="15" w:name="header-n408"/>
      <w:bookmarkEnd w:id="15"/>
      <w:r>
        <w:rPr>
          <w:rStyle w:val="24"/>
        </w:rPr>
        <w:t> </w:t>
      </w:r>
      <w:r>
        <w:rPr>
          <w:b/>
          <w:bCs/>
          <w:noProof/>
          <w:color w:val="FFFFFF"/>
          <w:kern w:val="2"/>
          <w:sz w:val="20"/>
        </w:rPr>
        <w:drawing>
          <wp:anchor distT="0" distB="0" distL="114300" distR="114300" simplePos="0" relativeHeight="251663360" behindDoc="1" locked="0" layoutInCell="1" allowOverlap="1" wp14:anchorId="59EDA99E" wp14:editId="0D90EF8A">
            <wp:simplePos x="0" y="0"/>
            <wp:positionH relativeFrom="column">
              <wp:posOffset>3810</wp:posOffset>
            </wp:positionH>
            <wp:positionV relativeFrom="paragraph">
              <wp:posOffset>109220</wp:posOffset>
            </wp:positionV>
            <wp:extent cx="4887595" cy="394335"/>
            <wp:effectExtent l="0" t="0" r="8255" b="5715"/>
            <wp:wrapNone/>
            <wp:docPr id="9" name="图片 9" descr="标题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标题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4"/>
          <w:rFonts w:hint="cs"/>
        </w:rPr>
        <w:t> </w:t>
      </w:r>
      <w:r>
        <w:rPr>
          <w:rStyle w:val="24"/>
          <w:rFonts w:hint="eastAsia"/>
        </w:rPr>
        <w:t>2.3</w:t>
      </w:r>
      <w:r>
        <w:rPr>
          <w:rFonts w:hint="eastAsia"/>
          <w:color w:val="FFFFFF"/>
          <w:kern w:val="2"/>
        </w:rPr>
        <w:t xml:space="preserve">  </w:t>
      </w:r>
      <w:r>
        <w:t>线性回归模型的优化求解</w:t>
      </w:r>
    </w:p>
    <w:p w14:paraId="5CF8DB3C" w14:textId="58AA5F27" w:rsidR="00701126" w:rsidRPr="00A2721D" w:rsidRDefault="00BF51B4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bookmarkStart w:id="16" w:name="header-n432"/>
      <w:bookmarkEnd w:id="16"/>
      <w:r w:rsidRPr="00A2721D">
        <w:rPr>
          <w:rFonts w:eastAsia="方正博雅宋_GBK"/>
          <w:color w:val="000000"/>
          <w:kern w:val="2"/>
          <w:sz w:val="20"/>
        </w:rPr>
        <w:t>模型的目标函数</w:t>
      </w:r>
      <w:r w:rsidR="00742C3B" w:rsidRPr="00A2721D">
        <w:rPr>
          <w:rFonts w:eastAsia="方正博雅宋_GBK" w:hint="eastAsia"/>
          <w:color w:val="000000"/>
          <w:kern w:val="2"/>
          <w:sz w:val="20"/>
        </w:rPr>
        <w:t>确定</w:t>
      </w:r>
      <w:r w:rsidRPr="00A2721D">
        <w:rPr>
          <w:rFonts w:eastAsia="方正博雅宋_GBK"/>
          <w:color w:val="000000"/>
          <w:kern w:val="2"/>
          <w:sz w:val="20"/>
        </w:rPr>
        <w:t>后，我们</w:t>
      </w:r>
      <w:r w:rsidR="00742C3B" w:rsidRPr="00A2721D">
        <w:rPr>
          <w:rFonts w:eastAsia="方正博雅宋_GBK" w:hint="eastAsia"/>
          <w:color w:val="000000"/>
          <w:kern w:val="2"/>
          <w:sz w:val="20"/>
        </w:rPr>
        <w:t>采用合适的</w:t>
      </w:r>
      <w:r w:rsidR="00742C3B" w:rsidRPr="00A2721D">
        <w:rPr>
          <w:rFonts w:eastAsia="方正博雅宋_GBK"/>
          <w:color w:val="000000"/>
          <w:kern w:val="2"/>
          <w:sz w:val="20"/>
        </w:rPr>
        <w:t>优化方法寻找</w:t>
      </w:r>
      <w:r w:rsidR="002C28EE" w:rsidRPr="00A2721D">
        <w:rPr>
          <w:rFonts w:eastAsia="方正博雅宋_GBK"/>
          <w:color w:val="000000"/>
          <w:kern w:val="2"/>
          <w:sz w:val="20"/>
        </w:rPr>
        <w:t>最佳的模型参数。在线性回归模型中，模型参数包括线性回归系数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="002C28EE" w:rsidRPr="00A2721D">
        <w:rPr>
          <w:rFonts w:eastAsia="方正博雅宋_GBK"/>
          <w:color w:val="000000"/>
          <w:kern w:val="2"/>
          <w:sz w:val="20"/>
        </w:rPr>
        <w:t>和正则参数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="002C28EE" w:rsidRPr="00A2721D">
        <w:rPr>
          <w:rFonts w:eastAsia="方正博雅宋_GBK"/>
          <w:color w:val="000000"/>
          <w:kern w:val="2"/>
          <w:sz w:val="20"/>
        </w:rPr>
        <w:t>，其中正则参数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="002C28EE" w:rsidRPr="00A2721D">
        <w:rPr>
          <w:rFonts w:eastAsia="方正博雅宋_GBK"/>
          <w:color w:val="000000"/>
          <w:kern w:val="2"/>
          <w:sz w:val="20"/>
        </w:rPr>
        <w:t>控制模型的复杂度，我们称之为超参数。本节我们</w:t>
      </w:r>
      <w:r w:rsidRPr="00A2721D">
        <w:rPr>
          <w:rFonts w:eastAsia="方正博雅宋_GBK" w:hint="eastAsia"/>
          <w:color w:val="000000"/>
          <w:kern w:val="2"/>
          <w:sz w:val="20"/>
        </w:rPr>
        <w:t>先</w:t>
      </w:r>
      <w:r w:rsidR="002C28EE" w:rsidRPr="00A2721D">
        <w:rPr>
          <w:rFonts w:eastAsia="方正博雅宋_GBK"/>
          <w:color w:val="000000"/>
          <w:kern w:val="2"/>
          <w:sz w:val="20"/>
        </w:rPr>
        <w:t>讨论在给定超参数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="002C28EE" w:rsidRPr="00A2721D">
        <w:rPr>
          <w:rFonts w:eastAsia="方正博雅宋_GBK"/>
          <w:color w:val="000000"/>
          <w:kern w:val="2"/>
          <w:sz w:val="20"/>
        </w:rPr>
        <w:t>的情况下，回归系数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="002C28EE" w:rsidRPr="00A2721D">
        <w:rPr>
          <w:rFonts w:eastAsia="方正博雅宋_GBK"/>
          <w:color w:val="000000"/>
          <w:kern w:val="2"/>
          <w:sz w:val="20"/>
        </w:rPr>
        <w:t>的优化求解。超参数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="002C28EE" w:rsidRPr="00A2721D">
        <w:rPr>
          <w:rFonts w:eastAsia="方正博雅宋_GBK"/>
          <w:color w:val="000000"/>
          <w:kern w:val="2"/>
          <w:sz w:val="20"/>
        </w:rPr>
        <w:t>的选择我们在</w:t>
      </w:r>
      <w:r w:rsidR="002C28EE" w:rsidRPr="00A2721D">
        <w:rPr>
          <w:rFonts w:eastAsia="方正博雅宋_GBK"/>
          <w:color w:val="000000"/>
          <w:kern w:val="2"/>
          <w:sz w:val="20"/>
        </w:rPr>
        <w:t>2.</w:t>
      </w:r>
      <w:r w:rsidR="00494A11" w:rsidRPr="00A2721D">
        <w:rPr>
          <w:rFonts w:eastAsia="方正博雅宋_GBK" w:hint="eastAsia"/>
          <w:color w:val="000000"/>
          <w:kern w:val="2"/>
          <w:sz w:val="20"/>
        </w:rPr>
        <w:t>5</w:t>
      </w:r>
      <w:r w:rsidR="00974722" w:rsidRPr="00A2721D">
        <w:rPr>
          <w:rFonts w:eastAsia="方正博雅宋_GBK"/>
          <w:color w:val="000000"/>
          <w:kern w:val="2"/>
          <w:sz w:val="20"/>
        </w:rPr>
        <w:t>节</w:t>
      </w:r>
      <w:r w:rsidR="002C28EE" w:rsidRPr="00A2721D">
        <w:rPr>
          <w:rFonts w:eastAsia="方正博雅宋_GBK"/>
          <w:color w:val="000000"/>
          <w:kern w:val="2"/>
          <w:sz w:val="20"/>
        </w:rPr>
        <w:t>讨论。</w:t>
      </w:r>
    </w:p>
    <w:p w14:paraId="51FF69A2" w14:textId="77777777" w:rsidR="00701126" w:rsidRPr="00A2721D" w:rsidRDefault="002C28EE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最佳模型参数为使得目标函数取极小值的参数，即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197F16" w14:paraId="389F1CE5" w14:textId="77777777">
        <w:tc>
          <w:tcPr>
            <w:tcW w:w="7208" w:type="dxa"/>
            <w:vAlign w:val="center"/>
          </w:tcPr>
          <w:p w14:paraId="4E8447B7" w14:textId="77777777" w:rsidR="00701126" w:rsidRPr="00197F16" w:rsidRDefault="004377E1">
            <w:pPr>
              <w:snapToGrid w:val="0"/>
              <w:spacing w:beforeLines="20" w:before="63" w:afterLines="20" w:after="63"/>
              <w:ind w:firstLine="400"/>
              <w:jc w:val="center"/>
              <w:rPr>
                <w:sz w:val="20"/>
                <w:szCs w:val="20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lim>
              </m:limLow>
              <m:r>
                <w:rPr>
                  <w:rFonts w:ascii="Cambria Math" w:hAnsi="Cambria Math"/>
                  <w:sz w:val="20"/>
                  <w:szCs w:val="20"/>
                </w:rPr>
                <m:t>J(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w,</m:t>
              </m:r>
              <m:r>
                <w:rPr>
                  <w:rFonts w:ascii="Cambria Math" w:hAnsi="Cambria Math"/>
                  <w:sz w:val="20"/>
                  <w:szCs w:val="20"/>
                </w:rPr>
                <m:t>λ)</m:t>
              </m:r>
            </m:oMath>
            <w:r w:rsidR="002C28EE" w:rsidRPr="00197F16">
              <w:rPr>
                <w:sz w:val="20"/>
                <w:szCs w:val="20"/>
              </w:rPr>
              <w:t>。</w:t>
            </w:r>
          </w:p>
        </w:tc>
        <w:tc>
          <w:tcPr>
            <w:tcW w:w="883" w:type="dxa"/>
            <w:vAlign w:val="center"/>
          </w:tcPr>
          <w:p w14:paraId="43C0057B" w14:textId="77777777" w:rsidR="00701126" w:rsidRPr="00197F16" w:rsidRDefault="002C28EE" w:rsidP="005E72A7">
            <w:pPr>
              <w:pStyle w:val="affb"/>
              <w:rPr>
                <w:szCs w:val="20"/>
              </w:rPr>
            </w:pPr>
            <w:r w:rsidRPr="00197F16">
              <w:rPr>
                <w:rFonts w:hint="eastAsia"/>
                <w:szCs w:val="20"/>
              </w:rPr>
              <w:t>（</w:t>
            </w:r>
            <w:r w:rsidRPr="00197F16">
              <w:rPr>
                <w:rFonts w:hint="eastAsia"/>
                <w:szCs w:val="20"/>
              </w:rPr>
              <w:t>2-</w:t>
            </w:r>
            <w:r w:rsidR="005E72A7" w:rsidRPr="00197F16">
              <w:rPr>
                <w:rFonts w:hint="eastAsia"/>
                <w:szCs w:val="20"/>
              </w:rPr>
              <w:t>26</w:t>
            </w:r>
            <w:r w:rsidRPr="00197F16">
              <w:rPr>
                <w:rFonts w:hint="eastAsia"/>
                <w:szCs w:val="20"/>
              </w:rPr>
              <w:t>）</w:t>
            </w:r>
          </w:p>
        </w:tc>
      </w:tr>
    </w:tbl>
    <w:p w14:paraId="4B245588" w14:textId="02950C94" w:rsidR="00701126" w:rsidRPr="00A2721D" w:rsidRDefault="00AF089B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根据优化理论，</w:t>
      </w:r>
      <w:r w:rsidR="004314A6" w:rsidRPr="00A2721D">
        <w:rPr>
          <w:rFonts w:eastAsia="方正博雅宋_GBK"/>
          <w:color w:val="000000"/>
          <w:kern w:val="2"/>
          <w:sz w:val="20"/>
        </w:rPr>
        <w:t>函数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  <m:d>
          <m:d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</m:d>
      </m:oMath>
      <w:r w:rsidR="004314A6" w:rsidRPr="00A2721D">
        <w:rPr>
          <w:rFonts w:eastAsia="方正博雅宋_GBK" w:hint="eastAsia"/>
          <w:color w:val="000000"/>
          <w:kern w:val="2"/>
          <w:sz w:val="20"/>
        </w:rPr>
        <w:t>极</w:t>
      </w:r>
      <w:r w:rsidR="004314A6" w:rsidRPr="00A2721D">
        <w:rPr>
          <w:rFonts w:eastAsia="方正博雅宋_GBK"/>
          <w:color w:val="000000"/>
          <w:kern w:val="2"/>
          <w:sz w:val="20"/>
        </w:rPr>
        <w:t>值</w:t>
      </w:r>
      <w:r w:rsidR="004314A6" w:rsidRPr="00A2721D">
        <w:rPr>
          <w:rFonts w:eastAsia="方正博雅宋_GBK" w:hint="eastAsia"/>
          <w:color w:val="000000"/>
          <w:kern w:val="2"/>
          <w:sz w:val="20"/>
        </w:rPr>
        <w:t>点只能在</w:t>
      </w:r>
      <w:r w:rsidR="00F91316" w:rsidRPr="00A2721D">
        <w:rPr>
          <w:rFonts w:eastAsia="方正博雅宋_GBK" w:hint="eastAsia"/>
          <w:color w:val="000000"/>
          <w:kern w:val="2"/>
          <w:sz w:val="20"/>
        </w:rPr>
        <w:t>边界</w:t>
      </w:r>
      <w:r w:rsidR="004314A6" w:rsidRPr="00A2721D">
        <w:rPr>
          <w:rFonts w:eastAsia="方正博雅宋_GBK" w:hint="eastAsia"/>
          <w:color w:val="000000"/>
          <w:kern w:val="2"/>
          <w:sz w:val="20"/>
        </w:rPr>
        <w:t>点、不可导点或导数为</w:t>
      </w:r>
      <w:r w:rsidR="004314A6" w:rsidRPr="00A2721D">
        <w:rPr>
          <w:rFonts w:eastAsia="方正博雅宋_GBK" w:hint="eastAsia"/>
          <w:color w:val="000000"/>
          <w:kern w:val="2"/>
          <w:sz w:val="20"/>
        </w:rPr>
        <w:t>0</w:t>
      </w:r>
      <w:r w:rsidR="004314A6" w:rsidRPr="00A2721D">
        <w:rPr>
          <w:rFonts w:eastAsia="方正博雅宋_GBK" w:hint="eastAsia"/>
          <w:color w:val="000000"/>
          <w:kern w:val="2"/>
          <w:sz w:val="20"/>
        </w:rPr>
        <w:t>的</w:t>
      </w:r>
      <w:r w:rsidR="00F91316" w:rsidRPr="00A2721D">
        <w:rPr>
          <w:rFonts w:eastAsia="方正博雅宋_GBK" w:hint="eastAsia"/>
          <w:color w:val="000000"/>
          <w:kern w:val="2"/>
          <w:sz w:val="20"/>
        </w:rPr>
        <w:t>点，</w:t>
      </w:r>
      <w:r w:rsidR="004314A6" w:rsidRPr="00A2721D">
        <w:rPr>
          <w:rFonts w:eastAsia="方正博雅宋_GBK" w:hint="eastAsia"/>
          <w:color w:val="000000"/>
          <w:kern w:val="2"/>
          <w:sz w:val="20"/>
        </w:rPr>
        <w:t>其中导数为</w:t>
      </w:r>
      <w:r w:rsidR="004314A6" w:rsidRPr="00A2721D">
        <w:rPr>
          <w:rFonts w:eastAsia="方正博雅宋_GBK" w:hint="eastAsia"/>
          <w:color w:val="000000"/>
          <w:kern w:val="2"/>
          <w:sz w:val="20"/>
        </w:rPr>
        <w:t>0</w:t>
      </w:r>
      <w:r w:rsidR="004314A6" w:rsidRPr="00A2721D">
        <w:rPr>
          <w:rFonts w:eastAsia="方正博雅宋_GBK" w:hint="eastAsia"/>
          <w:color w:val="000000"/>
          <w:kern w:val="2"/>
          <w:sz w:val="20"/>
        </w:rPr>
        <w:t>的</w:t>
      </w:r>
      <w:r w:rsidR="00F91316" w:rsidRPr="00A2721D">
        <w:rPr>
          <w:rFonts w:eastAsia="方正博雅宋_GBK" w:hint="eastAsia"/>
          <w:color w:val="000000"/>
          <w:kern w:val="2"/>
          <w:sz w:val="20"/>
        </w:rPr>
        <w:t>点</w:t>
      </w:r>
      <w:r w:rsidR="004314A6" w:rsidRPr="00A2721D">
        <w:rPr>
          <w:rFonts w:eastAsia="方正博雅宋_GBK" w:hint="eastAsia"/>
          <w:color w:val="000000"/>
          <w:kern w:val="2"/>
          <w:sz w:val="20"/>
        </w:rPr>
        <w:t>称为函数的临界点。</w:t>
      </w:r>
      <w:r w:rsidR="00E1086B" w:rsidRPr="00A2721D">
        <w:rPr>
          <w:rFonts w:eastAsia="方正博雅宋_GBK" w:hint="eastAsia"/>
          <w:color w:val="000000"/>
          <w:kern w:val="2"/>
          <w:sz w:val="20"/>
        </w:rPr>
        <w:t>对多元函数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</m:oMath>
      <w:r w:rsidR="00E1086B" w:rsidRPr="00A2721D">
        <w:rPr>
          <w:rFonts w:eastAsia="方正博雅宋_GBK" w:hint="eastAsia"/>
          <w:color w:val="000000"/>
          <w:kern w:val="2"/>
          <w:sz w:val="20"/>
        </w:rPr>
        <w:t>，临界点满足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</m:oMath>
      <w:r w:rsidR="00E1086B" w:rsidRPr="00A2721D">
        <w:rPr>
          <w:rFonts w:eastAsia="方正博雅宋_GBK" w:hint="eastAsia"/>
          <w:color w:val="000000"/>
          <w:kern w:val="2"/>
          <w:sz w:val="20"/>
        </w:rPr>
        <w:t>所有自变量的偏导均为</w:t>
      </w:r>
      <w:r w:rsidR="00E1086B" w:rsidRPr="00A2721D">
        <w:rPr>
          <w:rFonts w:eastAsia="方正博雅宋_GBK" w:hint="eastAsia"/>
          <w:color w:val="000000"/>
          <w:kern w:val="2"/>
          <w:sz w:val="20"/>
        </w:rPr>
        <w:t>0</w:t>
      </w:r>
      <w:r w:rsidR="00A030E5" w:rsidRPr="00A2721D">
        <w:rPr>
          <w:rFonts w:eastAsia="方正博雅宋_GBK" w:hint="eastAsia"/>
          <w:color w:val="000000"/>
          <w:kern w:val="2"/>
          <w:sz w:val="20"/>
        </w:rPr>
        <w:t>，</w:t>
      </w:r>
      <w:r w:rsidR="00E1086B" w:rsidRPr="00A2721D">
        <w:rPr>
          <w:rFonts w:eastAsia="方正博雅宋_GBK" w:hint="eastAsia"/>
          <w:color w:val="000000"/>
          <w:kern w:val="2"/>
          <w:sz w:val="20"/>
        </w:rPr>
        <w:t>即</w:t>
      </w:r>
      <w:r w:rsidR="00A030E5" w:rsidRPr="00A2721D">
        <w:rPr>
          <w:rFonts w:eastAsia="方正博雅宋_GBK" w:hint="eastAsia"/>
          <w:color w:val="000000"/>
          <w:kern w:val="2"/>
          <w:sz w:val="20"/>
        </w:rPr>
        <w:t>梯度为</w:t>
      </w:r>
      <m:oMath>
        <m:r>
          <m:rPr>
            <m:sty m:val="p"/>
          </m:rPr>
          <w:rPr>
            <w:rFonts w:ascii="Cambria Math" w:eastAsia="方正博雅宋_GBK" w:hAnsi="Cambria Math" w:hint="eastAsia"/>
            <w:color w:val="000000"/>
            <w:kern w:val="2"/>
            <w:sz w:val="20"/>
          </w:rPr>
          <m:t>0</m:t>
        </m:r>
      </m:oMath>
      <w:r w:rsidR="00A030E5" w:rsidRPr="00A2721D">
        <w:rPr>
          <w:rFonts w:eastAsia="方正博雅宋_GBK" w:hint="eastAsia"/>
          <w:color w:val="000000"/>
          <w:kern w:val="2"/>
          <w:sz w:val="20"/>
        </w:rPr>
        <w:t>向量</w:t>
      </w:r>
      <w:r w:rsidR="00A32304" w:rsidRPr="00A2721D">
        <w:rPr>
          <w:rFonts w:eastAsia="方正博雅宋_GBK" w:hint="eastAsia"/>
          <w:color w:val="000000"/>
          <w:kern w:val="2"/>
          <w:sz w:val="20"/>
        </w:rPr>
        <w:t>：</w:t>
      </w:r>
    </w:p>
    <w:p w14:paraId="4BF2222A" w14:textId="77777777" w:rsidR="00487931" w:rsidRPr="00197F16" w:rsidRDefault="004377E1">
      <w:pPr>
        <w:pStyle w:val="11"/>
        <w:snapToGrid w:val="0"/>
        <w:spacing w:line="312" w:lineRule="atLeast"/>
        <w:ind w:firstLine="400"/>
        <w:rPr>
          <w:rFonts w:ascii="SimSun" w:eastAsia="SimSun" w:hAnsi="SimSun"/>
          <w:w w:val="100"/>
          <w:szCs w:val="20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w w:val="10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imSun" w:hAnsi="Cambria Math"/>
                  <w:w w:val="100"/>
                  <w:szCs w:val="20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θ</m:t>
              </m:r>
            </m:sub>
          </m:sSub>
          <m:r>
            <w:rPr>
              <w:rFonts w:ascii="Cambria Math" w:hAnsi="Cambria Math"/>
              <w:szCs w:val="20"/>
            </w:rPr>
            <m:t>J</m:t>
          </m:r>
          <m:r>
            <w:rPr>
              <w:rFonts w:ascii="Cambria Math" w:eastAsia="SimSun" w:hAnsi="Cambria Math"/>
              <w:w w:val="100"/>
              <w:szCs w:val="20"/>
            </w:rPr>
            <m:t>=</m:t>
          </m:r>
          <m:f>
            <m:fPr>
              <m:ctrlPr>
                <w:rPr>
                  <w:rFonts w:ascii="Cambria Math" w:eastAsia="SimSun" w:hAnsi="Cambria Math"/>
                  <w:w w:val="10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/>
                  <w:w w:val="100"/>
                  <w:szCs w:val="20"/>
                </w:rPr>
                <m:t>∂</m:t>
              </m:r>
              <m:r>
                <w:rPr>
                  <w:rFonts w:ascii="Cambria Math" w:hAnsi="Cambria Math"/>
                  <w:szCs w:val="20"/>
                </w:rPr>
                <m:t>J</m:t>
              </m:r>
              <m:r>
                <w:rPr>
                  <w:rFonts w:ascii="Cambria Math" w:eastAsia="SimSun" w:hAnsi="Cambria Math"/>
                  <w:w w:val="10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θ</m:t>
              </m:r>
              <m:r>
                <w:rPr>
                  <w:rFonts w:ascii="Cambria Math" w:eastAsia="SimSun" w:hAnsi="Cambria Math"/>
                  <w:w w:val="100"/>
                  <w:szCs w:val="20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SimSun" w:hAnsi="Cambria Math"/>
                  <w:w w:val="100"/>
                  <w:szCs w:val="20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θ</m:t>
              </m:r>
            </m:den>
          </m:f>
          <m:r>
            <w:rPr>
              <w:rFonts w:ascii="Cambria Math" w:eastAsia="SimSun" w:hAnsi="Cambria Math"/>
              <w:w w:val="10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imSun" w:hAnsi="Cambria Math"/>
                  <w:i/>
                  <w:w w:val="1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  <w:i/>
                      <w:w w:val="10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imSun" w:hAnsi="Cambria Math"/>
                            <w:i/>
                            <w:w w:val="100"/>
                            <w:szCs w:val="2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J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J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imSun" w:hAnsi="Cambria Math"/>
                            <w:i/>
                            <w:w w:val="10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imSun" w:hAnsi="Cambria Math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J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m:rPr>
              <m:sty m:val="b"/>
            </m:rPr>
            <w:rPr>
              <w:rFonts w:ascii="Cambria Math" w:eastAsia="SimSun" w:hAnsi="Cambria Math"/>
              <w:w w:val="10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imSun" w:hAnsi="Cambria Math"/>
                  <w:i/>
                  <w:w w:val="1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  <w:i/>
                      <w:w w:val="10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imSun" w:hAnsi="Cambria Math"/>
                            <w:i/>
                            <w:w w:val="100"/>
                            <w:szCs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/>
                              <w:w w:val="10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/>
                              <w:w w:val="10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imSun" w:hAnsi="Cambria Math"/>
                            <w:i/>
                            <w:w w:val="10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imSun" w:hAnsi="Cambria Math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/>
                              <w:w w:val="10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"/>
            </m:rPr>
            <w:rPr>
              <w:rFonts w:ascii="Cambria Math" w:eastAsia="SimSun" w:hAnsi="Cambria Math"/>
              <w:w w:val="100"/>
              <w:szCs w:val="20"/>
            </w:rPr>
            <m:t>=0</m:t>
          </m:r>
          <m:r>
            <m:rPr>
              <m:sty m:val="b"/>
            </m:rPr>
            <w:rPr>
              <w:rFonts w:ascii="Cambria Math" w:eastAsia="SimSun" w:hAnsi="Cambria Math"/>
              <w:w w:val="100"/>
              <w:szCs w:val="20"/>
            </w:rPr>
            <m:t>。</m:t>
          </m:r>
        </m:oMath>
      </m:oMathPara>
    </w:p>
    <w:p w14:paraId="23158458" w14:textId="77777777" w:rsidR="007B40DB" w:rsidRPr="00A2721D" w:rsidRDefault="00A030E5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t>如果海森（</w:t>
      </w:r>
      <w:r w:rsidRPr="00A2721D">
        <w:rPr>
          <w:rFonts w:eastAsia="方正博雅宋_GBK"/>
          <w:color w:val="000000"/>
          <w:kern w:val="2"/>
          <w:sz w:val="20"/>
        </w:rPr>
        <w:t>Hessian</w:t>
      </w:r>
      <w:r w:rsidRPr="00A2721D">
        <w:rPr>
          <w:rFonts w:eastAsia="方正博雅宋_GBK" w:hint="eastAsia"/>
          <w:color w:val="000000"/>
          <w:kern w:val="2"/>
          <w:sz w:val="20"/>
        </w:rPr>
        <w:t>）矩阵</w:t>
      </w:r>
    </w:p>
    <w:p w14:paraId="0B82EAB4" w14:textId="77777777" w:rsidR="007B40DB" w:rsidRPr="00197F16" w:rsidRDefault="003E507D" w:rsidP="007B40DB">
      <w:pPr>
        <w:pStyle w:val="11"/>
        <w:snapToGrid w:val="0"/>
        <w:spacing w:line="312" w:lineRule="atLeast"/>
        <w:ind w:firstLine="400"/>
        <w:rPr>
          <w:rFonts w:ascii="SimSun" w:eastAsia="SimSun" w:hAnsi="SimSun"/>
          <w:w w:val="100"/>
          <w:szCs w:val="20"/>
        </w:rPr>
      </w:pPr>
      <m:oMathPara>
        <m:oMath>
          <m:r>
            <m:rPr>
              <m:sty m:val="bi"/>
            </m:rPr>
            <w:rPr>
              <w:rFonts w:ascii="Cambria Math" w:eastAsia="SimSun" w:hAnsi="Cambria Math"/>
              <w:w w:val="100"/>
              <w:szCs w:val="20"/>
            </w:rPr>
            <m:t>H</m:t>
          </m:r>
          <m:r>
            <w:rPr>
              <w:rFonts w:ascii="Cambria Math" w:eastAsia="SimSun" w:hAnsi="Cambria Math"/>
              <w:w w:val="100"/>
              <w:szCs w:val="20"/>
            </w:rPr>
            <m:t>=</m:t>
          </m:r>
          <m:f>
            <m:fPr>
              <m:ctrlPr>
                <w:rPr>
                  <w:rFonts w:ascii="Cambria Math" w:eastAsia="SimSun" w:hAnsi="Cambria Math"/>
                  <w:w w:val="10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SimSun" w:hAnsi="Cambria Math"/>
                      <w:w w:val="10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  <w:w w:val="100"/>
                      <w:szCs w:val="20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SimSun" w:hAnsi="Cambria Math"/>
                      <w:w w:val="10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eastAsia="SimSun" w:hAnsi="Cambria Math"/>
                  <w:w w:val="10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SimSun" w:hAnsi="Cambria Math"/>
                  <w:w w:val="100"/>
                  <w:szCs w:val="20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SimSun" w:hAnsi="Cambria Math"/>
                  <w:w w:val="100"/>
                  <w:szCs w:val="20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eastAsia="SimSun" w:hAnsi="Cambria Math"/>
                  <w:w w:val="10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="SimSun" w:hAnsi="Cambria Math"/>
                      <w:b/>
                      <w:w w:val="10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SimSun" w:hAnsi="Cambria Math"/>
                      <w:w w:val="100"/>
                      <w:szCs w:val="20"/>
                    </w:rPr>
                    <m:t>T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SimSun" w:hAnsi="Cambria Math"/>
              <w:w w:val="10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imSun" w:hAnsi="Cambria Math"/>
                  <w:w w:val="1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  <w:i/>
                      <w:w w:val="10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imSun" w:hAnsi="Cambria Math"/>
                            <w:i/>
                            <w:w w:val="100"/>
                            <w:szCs w:val="2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J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J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J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f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imSun" w:hAnsi="Cambria Math"/>
                            <w:i/>
                            <w:w w:val="10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imSun" w:hAnsi="Cambria Math"/>
                              <w:szCs w:val="20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J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="SimSun" w:hAnsi="Cambria Math"/>
                              <w:szCs w:val="20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J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imSun" w:hAnsi="Cambria Math"/>
                            <w:i/>
                            <w:w w:val="10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imSun" w:hAnsi="Cambria Math"/>
                              <w:szCs w:val="2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SimSun" w:hAnsi="Cambria Math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J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J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imSun" w:hAnsi="Cambria Math"/>
                            <w:i/>
                            <w:w w:val="10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imSun" w:hAnsi="Cambria Math"/>
                              <w:szCs w:val="2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SimSun" w:hAnsi="Cambria Math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imSun" w:hAnsi="Cambria Math"/>
                              <w:szCs w:val="20"/>
                            </w:rPr>
                            <m:t>⋮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J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w w:val="100"/>
                                  <w:szCs w:val="2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w w:val="10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w w:val="10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3872C0DA" w14:textId="77777777" w:rsidR="00701126" w:rsidRPr="00A2721D" w:rsidRDefault="00A030E5" w:rsidP="00A2721D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lastRenderedPageBreak/>
        <w:t>是正定矩阵</w:t>
      </w:r>
      <w:r w:rsidR="004C27B1" w:rsidRPr="00A2721D">
        <w:rPr>
          <w:rFonts w:eastAsia="方正博雅宋_GBK" w:hint="eastAsia"/>
          <w:color w:val="000000"/>
          <w:kern w:val="2"/>
          <w:sz w:val="20"/>
        </w:rPr>
        <w:t>，</w:t>
      </w:r>
      <w:r w:rsidR="00E1086B" w:rsidRPr="00A2721D">
        <w:rPr>
          <w:rFonts w:eastAsia="方正博雅宋_GBK" w:hint="eastAsia"/>
          <w:color w:val="000000"/>
          <w:kern w:val="2"/>
          <w:sz w:val="20"/>
        </w:rPr>
        <w:t>临界点的</w:t>
      </w:r>
      <w:r w:rsidR="00A32304" w:rsidRPr="00A2721D">
        <w:rPr>
          <w:rFonts w:eastAsia="方正博雅宋_GBK" w:hint="eastAsia"/>
          <w:color w:val="000000"/>
          <w:kern w:val="2"/>
          <w:sz w:val="20"/>
        </w:rPr>
        <w:t>函数</w:t>
      </w:r>
      <w:r w:rsidR="00E1086B" w:rsidRPr="00A2721D">
        <w:rPr>
          <w:rFonts w:eastAsia="方正博雅宋_GBK" w:hint="eastAsia"/>
          <w:color w:val="000000"/>
          <w:kern w:val="2"/>
          <w:sz w:val="20"/>
        </w:rPr>
        <w:t>值为函数的极小值</w:t>
      </w:r>
      <w:r w:rsidR="002453C9" w:rsidRPr="00A2721D">
        <w:rPr>
          <w:rFonts w:eastAsia="方正博雅宋_GBK" w:hint="eastAsia"/>
          <w:color w:val="000000"/>
          <w:kern w:val="2"/>
          <w:sz w:val="20"/>
        </w:rPr>
        <w:t>。</w:t>
      </w:r>
    </w:p>
    <w:p w14:paraId="255D2D49" w14:textId="77777777" w:rsidR="00701126" w:rsidRPr="00A2721D" w:rsidRDefault="002C28EE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根据模型的特点和问题</w:t>
      </w:r>
      <w:r w:rsidR="00A030E5" w:rsidRPr="00A2721D">
        <w:rPr>
          <w:rFonts w:eastAsia="方正博雅宋_GBK" w:hint="eastAsia"/>
          <w:color w:val="000000"/>
          <w:kern w:val="2"/>
          <w:sz w:val="20"/>
        </w:rPr>
        <w:t>的</w:t>
      </w:r>
      <w:r w:rsidRPr="00A2721D">
        <w:rPr>
          <w:rFonts w:eastAsia="方正博雅宋_GBK"/>
          <w:color w:val="000000"/>
          <w:kern w:val="2"/>
          <w:sz w:val="20"/>
        </w:rPr>
        <w:t>复杂程度，可选择不同的优化算法。</w:t>
      </w:r>
      <w:r w:rsidR="00974722" w:rsidRPr="00A2721D">
        <w:rPr>
          <w:rFonts w:eastAsia="方正博雅宋_GBK"/>
          <w:color w:val="000000"/>
          <w:kern w:val="2"/>
          <w:sz w:val="20"/>
        </w:rPr>
        <w:t>下面</w:t>
      </w:r>
      <w:r w:rsidR="00974722" w:rsidRPr="00A2721D">
        <w:rPr>
          <w:rFonts w:eastAsia="方正博雅宋_GBK" w:hint="eastAsia"/>
          <w:color w:val="000000"/>
          <w:kern w:val="2"/>
          <w:sz w:val="20"/>
        </w:rPr>
        <w:t>我们</w:t>
      </w:r>
      <w:r w:rsidR="00974722" w:rsidRPr="00A2721D">
        <w:rPr>
          <w:rFonts w:eastAsia="方正博雅宋_GBK"/>
          <w:color w:val="000000"/>
          <w:kern w:val="2"/>
          <w:sz w:val="20"/>
        </w:rPr>
        <w:t>以</w:t>
      </w:r>
      <w:r w:rsidR="00974722" w:rsidRPr="00A2721D">
        <w:rPr>
          <w:rFonts w:eastAsia="方正博雅宋_GBK"/>
          <w:color w:val="000000"/>
          <w:kern w:val="2"/>
          <w:sz w:val="20"/>
        </w:rPr>
        <w:t>L2</w:t>
      </w:r>
      <w:r w:rsidR="00974722" w:rsidRPr="00A2721D">
        <w:rPr>
          <w:rFonts w:eastAsia="方正博雅宋_GBK"/>
          <w:color w:val="000000"/>
          <w:kern w:val="2"/>
          <w:sz w:val="20"/>
        </w:rPr>
        <w:t>损失为例</w:t>
      </w:r>
      <w:r w:rsidR="00064B82" w:rsidRPr="00A2721D">
        <w:rPr>
          <w:rFonts w:eastAsia="方正博雅宋_GBK" w:hint="eastAsia"/>
          <w:color w:val="000000"/>
          <w:kern w:val="2"/>
          <w:sz w:val="20"/>
        </w:rPr>
        <w:t>介绍线性回归模型的优化求解过程</w:t>
      </w:r>
      <w:r w:rsidR="00974722" w:rsidRPr="00A2721D">
        <w:rPr>
          <w:rFonts w:eastAsia="方正博雅宋_GBK"/>
          <w:color w:val="000000"/>
          <w:kern w:val="2"/>
          <w:sz w:val="20"/>
        </w:rPr>
        <w:t>，其他损失函数</w:t>
      </w:r>
      <w:r w:rsidR="00974722" w:rsidRPr="00A2721D">
        <w:rPr>
          <w:rFonts w:eastAsia="方正博雅宋_GBK" w:hint="eastAsia"/>
          <w:color w:val="000000"/>
          <w:kern w:val="2"/>
          <w:sz w:val="20"/>
        </w:rPr>
        <w:t>读者可</w:t>
      </w:r>
      <w:r w:rsidR="00974722" w:rsidRPr="00A2721D">
        <w:rPr>
          <w:rFonts w:eastAsia="方正博雅宋_GBK"/>
          <w:color w:val="000000"/>
          <w:kern w:val="2"/>
          <w:sz w:val="20"/>
        </w:rPr>
        <w:t>自行推导</w:t>
      </w:r>
      <w:r w:rsidR="00064B82" w:rsidRPr="00A2721D">
        <w:rPr>
          <w:rFonts w:eastAsia="方正博雅宋_GBK" w:hint="eastAsia"/>
          <w:color w:val="000000"/>
          <w:kern w:val="2"/>
          <w:sz w:val="20"/>
        </w:rPr>
        <w:t>（</w:t>
      </w:r>
      <w:r w:rsidR="004C27B1" w:rsidRPr="00A2721D">
        <w:rPr>
          <w:rFonts w:eastAsia="方正博雅宋_GBK" w:hint="eastAsia"/>
          <w:color w:val="000000"/>
          <w:kern w:val="2"/>
          <w:sz w:val="20"/>
        </w:rPr>
        <w:t>通常不</w:t>
      </w:r>
      <w:r w:rsidR="00064B82" w:rsidRPr="00A2721D">
        <w:rPr>
          <w:rFonts w:eastAsia="方正博雅宋_GBK" w:hint="eastAsia"/>
          <w:color w:val="000000"/>
          <w:kern w:val="2"/>
          <w:sz w:val="20"/>
        </w:rPr>
        <w:t>单独使用</w:t>
      </w:r>
      <w:r w:rsidR="004C27B1" w:rsidRPr="00A2721D">
        <w:rPr>
          <w:rFonts w:eastAsia="方正博雅宋_GBK" w:hint="eastAsia"/>
          <w:color w:val="000000"/>
          <w:kern w:val="2"/>
          <w:sz w:val="20"/>
        </w:rPr>
        <w:t>L1</w:t>
      </w:r>
      <w:r w:rsidR="004C27B1" w:rsidRPr="00A2721D">
        <w:rPr>
          <w:rFonts w:eastAsia="方正博雅宋_GBK" w:hint="eastAsia"/>
          <w:color w:val="000000"/>
          <w:kern w:val="2"/>
          <w:sz w:val="20"/>
        </w:rPr>
        <w:t>损失</w:t>
      </w:r>
      <w:r w:rsidR="00064B82" w:rsidRPr="00A2721D">
        <w:rPr>
          <w:rFonts w:eastAsia="方正博雅宋_GBK" w:hint="eastAsia"/>
          <w:color w:val="000000"/>
          <w:kern w:val="2"/>
          <w:sz w:val="20"/>
        </w:rPr>
        <w:t>，</w:t>
      </w:r>
      <w:r w:rsidR="00064B82" w:rsidRPr="00A2721D">
        <w:rPr>
          <w:rFonts w:eastAsia="方正博雅宋_GBK" w:hint="eastAsia"/>
          <w:color w:val="000000"/>
          <w:kern w:val="2"/>
          <w:sz w:val="20"/>
        </w:rPr>
        <w:t>Huber</w:t>
      </w:r>
      <w:r w:rsidR="00064B82" w:rsidRPr="00A2721D">
        <w:rPr>
          <w:rFonts w:eastAsia="方正博雅宋_GBK" w:hint="eastAsia"/>
          <w:color w:val="000000"/>
          <w:kern w:val="2"/>
          <w:sz w:val="20"/>
        </w:rPr>
        <w:t>损失推导类似</w:t>
      </w:r>
      <w:r w:rsidR="00064B82" w:rsidRPr="00A2721D">
        <w:rPr>
          <w:rFonts w:eastAsia="方正博雅宋_GBK" w:hint="eastAsia"/>
          <w:color w:val="000000"/>
          <w:kern w:val="2"/>
          <w:sz w:val="20"/>
        </w:rPr>
        <w:t>L2</w:t>
      </w:r>
      <w:r w:rsidR="00064B82" w:rsidRPr="00A2721D">
        <w:rPr>
          <w:rFonts w:eastAsia="方正博雅宋_GBK" w:hint="eastAsia"/>
          <w:color w:val="000000"/>
          <w:kern w:val="2"/>
          <w:sz w:val="20"/>
        </w:rPr>
        <w:t>损失）</w:t>
      </w:r>
      <w:r w:rsidR="00974722" w:rsidRPr="00A2721D">
        <w:rPr>
          <w:rFonts w:eastAsia="方正博雅宋_GBK"/>
          <w:color w:val="000000"/>
          <w:kern w:val="2"/>
          <w:sz w:val="20"/>
        </w:rPr>
        <w:t>。</w:t>
      </w:r>
    </w:p>
    <w:p w14:paraId="029F04F1" w14:textId="77777777" w:rsidR="00701126" w:rsidRDefault="002C28EE">
      <w:pPr>
        <w:pStyle w:val="3"/>
      </w:pPr>
      <w:bookmarkStart w:id="17" w:name="header-n461"/>
      <w:bookmarkEnd w:id="17"/>
      <w:r>
        <w:rPr>
          <w:b/>
        </w:rPr>
        <w:t>2.3.1</w:t>
      </w:r>
      <w:r w:rsidR="00EF18AD">
        <w:t>解析</w:t>
      </w:r>
      <w:r w:rsidR="00EF18AD">
        <w:rPr>
          <w:rFonts w:hint="eastAsia"/>
        </w:rPr>
        <w:t>求解法</w:t>
      </w:r>
    </w:p>
    <w:p w14:paraId="298D469A" w14:textId="77777777" w:rsidR="00EF18AD" w:rsidRPr="00A2721D" w:rsidRDefault="0061095D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t>当训练数据集不大时，</w:t>
      </w:r>
      <w:r w:rsidR="001D4BEA" w:rsidRPr="00A2721D">
        <w:rPr>
          <w:rFonts w:eastAsia="方正博雅宋_GBK"/>
          <w:color w:val="000000"/>
          <w:kern w:val="2"/>
          <w:sz w:val="20"/>
        </w:rPr>
        <w:t>最小二乘线性回归</w:t>
      </w:r>
      <w:r w:rsidRPr="00A2721D">
        <w:rPr>
          <w:rFonts w:eastAsia="方正博雅宋_GBK" w:hint="eastAsia"/>
          <w:color w:val="000000"/>
          <w:kern w:val="2"/>
          <w:sz w:val="20"/>
        </w:rPr>
        <w:t>和岭回归均可采用解析求解法求解。</w:t>
      </w:r>
      <w:r w:rsidR="00742C3B" w:rsidRPr="00A2721D">
        <w:rPr>
          <w:rFonts w:eastAsia="方正博雅宋_GBK" w:hint="eastAsia"/>
          <w:color w:val="000000"/>
          <w:kern w:val="2"/>
          <w:sz w:val="20"/>
        </w:rPr>
        <w:t>而</w:t>
      </w:r>
      <w:r w:rsidR="00742C3B" w:rsidRPr="00A2721D">
        <w:rPr>
          <w:rFonts w:eastAsia="方正博雅宋_GBK" w:hint="eastAsia"/>
          <w:color w:val="000000"/>
          <w:kern w:val="2"/>
          <w:sz w:val="20"/>
        </w:rPr>
        <w:t>Lasso</w:t>
      </w:r>
      <w:r w:rsidR="00742C3B" w:rsidRPr="00A2721D">
        <w:rPr>
          <w:rFonts w:eastAsia="方正博雅宋_GBK" w:hint="eastAsia"/>
          <w:color w:val="000000"/>
          <w:kern w:val="2"/>
          <w:sz w:val="20"/>
        </w:rPr>
        <w:t>因为有</w:t>
      </w:r>
      <w:r w:rsidR="00742C3B" w:rsidRPr="00A2721D">
        <w:rPr>
          <w:rFonts w:eastAsia="方正博雅宋_GBK" w:hint="eastAsia"/>
          <w:color w:val="000000"/>
          <w:kern w:val="2"/>
          <w:sz w:val="20"/>
        </w:rPr>
        <w:t>L1</w:t>
      </w:r>
      <w:r w:rsidR="00742C3B" w:rsidRPr="00A2721D">
        <w:rPr>
          <w:rFonts w:eastAsia="方正博雅宋_GBK" w:hint="eastAsia"/>
          <w:color w:val="000000"/>
          <w:kern w:val="2"/>
          <w:sz w:val="20"/>
        </w:rPr>
        <w:t>正则，没有封闭形式的解析解。</w:t>
      </w:r>
    </w:p>
    <w:p w14:paraId="2BDA4C81" w14:textId="77777777" w:rsidR="00A32304" w:rsidRDefault="00A32304" w:rsidP="00A32304">
      <w:pPr>
        <w:pStyle w:val="4"/>
        <w:ind w:firstLine="460"/>
      </w:pPr>
      <w:r>
        <w:t>1</w:t>
      </w:r>
      <w:r w:rsidR="009F4458">
        <w:rPr>
          <w:rFonts w:hint="eastAsia"/>
        </w:rPr>
        <w:t>．最小二乘</w:t>
      </w:r>
      <w:r w:rsidR="001D4BEA">
        <w:rPr>
          <w:rFonts w:hint="eastAsia"/>
        </w:rPr>
        <w:t>线性</w:t>
      </w:r>
      <w:r w:rsidR="009F4458">
        <w:rPr>
          <w:rFonts w:hint="eastAsia"/>
        </w:rPr>
        <w:t>回归</w:t>
      </w:r>
      <w:r>
        <w:rPr>
          <w:rFonts w:hint="eastAsia"/>
        </w:rPr>
        <w:t>解析求解</w:t>
      </w:r>
    </w:p>
    <w:p w14:paraId="70B5B113" w14:textId="5CB2E307" w:rsidR="00701126" w:rsidRPr="00A2721D" w:rsidRDefault="001D4BEA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最小二乘线性</w:t>
      </w:r>
      <w:r w:rsidR="00EF18AD" w:rsidRPr="00A2721D">
        <w:rPr>
          <w:rFonts w:eastAsia="方正博雅宋_GBK" w:hint="eastAsia"/>
          <w:color w:val="000000"/>
          <w:kern w:val="2"/>
          <w:sz w:val="20"/>
        </w:rPr>
        <w:t>回归</w:t>
      </w:r>
      <w:r w:rsidR="002C28EE" w:rsidRPr="00A2721D">
        <w:rPr>
          <w:rFonts w:eastAsia="方正博雅宋_GBK"/>
          <w:color w:val="000000"/>
          <w:kern w:val="2"/>
          <w:sz w:val="20"/>
        </w:rPr>
        <w:t>的目标函数</w:t>
      </w:r>
      <w:r w:rsidR="00EF18AD" w:rsidRPr="00A2721D">
        <w:rPr>
          <w:rFonts w:eastAsia="方正博雅宋_GBK" w:hint="eastAsia"/>
          <w:color w:val="000000"/>
          <w:kern w:val="2"/>
          <w:sz w:val="20"/>
        </w:rPr>
        <w:t>为</w:t>
      </w:r>
      <w:r w:rsidR="004F730B" w:rsidRPr="00A2721D">
        <w:rPr>
          <w:rFonts w:eastAsia="方正博雅宋_GBK" w:hint="eastAsia"/>
          <w:color w:val="000000"/>
          <w:kern w:val="2"/>
          <w:sz w:val="20"/>
        </w:rPr>
        <w:t>式（</w:t>
      </w:r>
      <w:r w:rsidR="004F730B" w:rsidRPr="00A2721D">
        <w:rPr>
          <w:rFonts w:eastAsia="方正博雅宋_GBK" w:hint="eastAsia"/>
          <w:color w:val="000000"/>
          <w:kern w:val="2"/>
          <w:sz w:val="20"/>
        </w:rPr>
        <w:t>2-14</w:t>
      </w:r>
      <w:r w:rsidR="004F730B" w:rsidRPr="00A2721D">
        <w:rPr>
          <w:rFonts w:eastAsia="方正博雅宋_GBK" w:hint="eastAsia"/>
          <w:color w:val="000000"/>
          <w:kern w:val="2"/>
          <w:sz w:val="20"/>
        </w:rPr>
        <w:t>）</w:t>
      </w:r>
      <w:r w:rsidR="002C28EE" w:rsidRPr="00A2721D">
        <w:rPr>
          <w:rFonts w:eastAsia="方正博雅宋_GBK"/>
          <w:color w:val="000000"/>
          <w:kern w:val="2"/>
          <w:sz w:val="20"/>
        </w:rPr>
        <w:t>：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</m:d>
        <m:r>
          <w:rPr>
            <w:rFonts w:ascii="Cambria Math" w:eastAsia="方正博雅宋_GBK" w:hAnsi="Cambria Math"/>
            <w:color w:val="000000"/>
            <w:kern w:val="2"/>
            <w:sz w:val="20"/>
          </w:rPr>
          <m:t>=(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Xw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-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r>
          <w:rPr>
            <w:rFonts w:ascii="Cambria Math" w:eastAsia="方正博雅宋_GBK" w:hAnsi="Cambria Math"/>
            <w:color w:val="000000"/>
            <w:kern w:val="2"/>
            <w:sz w:val="20"/>
          </w:rPr>
          <m:t>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Xw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-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Pr="00A2721D">
        <w:rPr>
          <w:rFonts w:eastAsia="方正博雅宋_GBK" w:hint="eastAsia"/>
          <w:color w:val="000000"/>
          <w:kern w:val="2"/>
          <w:sz w:val="20"/>
        </w:rPr>
        <w:t>。</w:t>
      </w:r>
    </w:p>
    <w:p w14:paraId="0557194C" w14:textId="77777777" w:rsidR="00974722" w:rsidRPr="00A2721D" w:rsidRDefault="00974722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t>根据</w:t>
      </w:r>
      <w:r w:rsidRPr="00A2721D">
        <w:rPr>
          <w:rFonts w:eastAsia="方正博雅宋_GBK"/>
          <w:color w:val="000000"/>
          <w:kern w:val="2"/>
          <w:sz w:val="20"/>
        </w:rPr>
        <w:t>向量求导公式：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974722" w:rsidRPr="00B913C7" w14:paraId="7EED7F9A" w14:textId="77777777" w:rsidTr="0006135A">
        <w:tc>
          <w:tcPr>
            <w:tcW w:w="7208" w:type="dxa"/>
            <w:vAlign w:val="center"/>
          </w:tcPr>
          <w:p w14:paraId="79722198" w14:textId="77777777" w:rsidR="00974722" w:rsidRPr="00B913C7" w:rsidRDefault="004377E1" w:rsidP="005A7A49">
            <w:pPr>
              <w:ind w:firstLine="400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z w:val="20"/>
                        <w:szCs w:val="20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z w:val="20"/>
                        <w:szCs w:val="20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883" w:type="dxa"/>
            <w:vAlign w:val="center"/>
          </w:tcPr>
          <w:p w14:paraId="2A7FABC5" w14:textId="77777777" w:rsidR="00974722" w:rsidRPr="00B913C7" w:rsidRDefault="00974722" w:rsidP="004F730B">
            <w:pPr>
              <w:pStyle w:val="affb"/>
              <w:rPr>
                <w:szCs w:val="20"/>
              </w:rPr>
            </w:pPr>
            <w:r w:rsidRPr="00B913C7">
              <w:rPr>
                <w:rFonts w:hint="eastAsia"/>
                <w:szCs w:val="20"/>
              </w:rPr>
              <w:t>（</w:t>
            </w:r>
            <w:r w:rsidRPr="00B913C7">
              <w:rPr>
                <w:rFonts w:hint="eastAsia"/>
                <w:szCs w:val="20"/>
              </w:rPr>
              <w:t>2-</w:t>
            </w:r>
            <w:r w:rsidR="004F730B" w:rsidRPr="00B913C7">
              <w:rPr>
                <w:rFonts w:hint="eastAsia"/>
                <w:szCs w:val="20"/>
              </w:rPr>
              <w:t>27</w:t>
            </w:r>
            <w:r w:rsidRPr="00B913C7">
              <w:rPr>
                <w:rFonts w:hint="eastAsia"/>
                <w:szCs w:val="20"/>
              </w:rPr>
              <w:t>）</w:t>
            </w:r>
          </w:p>
        </w:tc>
      </w:tr>
      <w:tr w:rsidR="00974722" w:rsidRPr="00B913C7" w14:paraId="2014B6B2" w14:textId="77777777" w:rsidTr="0006135A">
        <w:tc>
          <w:tcPr>
            <w:tcW w:w="7208" w:type="dxa"/>
            <w:vAlign w:val="center"/>
          </w:tcPr>
          <w:p w14:paraId="78452B61" w14:textId="77777777" w:rsidR="00974722" w:rsidRPr="00B913C7" w:rsidRDefault="004377E1" w:rsidP="00FF7774">
            <w:pPr>
              <w:ind w:firstLine="400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z w:val="20"/>
                        <w:szCs w:val="20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z w:val="20"/>
                        <w:szCs w:val="20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883" w:type="dxa"/>
            <w:vAlign w:val="center"/>
          </w:tcPr>
          <w:p w14:paraId="109E32EF" w14:textId="77777777" w:rsidR="00974722" w:rsidRPr="00B913C7" w:rsidRDefault="00974722" w:rsidP="004F730B">
            <w:pPr>
              <w:pStyle w:val="affb"/>
              <w:rPr>
                <w:szCs w:val="20"/>
              </w:rPr>
            </w:pPr>
            <w:r w:rsidRPr="00B913C7">
              <w:rPr>
                <w:rFonts w:hint="eastAsia"/>
                <w:szCs w:val="20"/>
              </w:rPr>
              <w:t>（</w:t>
            </w:r>
            <w:r w:rsidRPr="00B913C7">
              <w:rPr>
                <w:rFonts w:hint="eastAsia"/>
                <w:szCs w:val="20"/>
              </w:rPr>
              <w:t>2-</w:t>
            </w:r>
            <w:r w:rsidR="004F730B" w:rsidRPr="00B913C7">
              <w:rPr>
                <w:rFonts w:hint="eastAsia"/>
                <w:szCs w:val="20"/>
              </w:rPr>
              <w:t>28</w:t>
            </w:r>
            <w:r w:rsidRPr="00B913C7">
              <w:rPr>
                <w:rFonts w:hint="eastAsia"/>
                <w:szCs w:val="20"/>
              </w:rPr>
              <w:t>）</w:t>
            </w:r>
          </w:p>
        </w:tc>
      </w:tr>
    </w:tbl>
    <w:p w14:paraId="55B18329" w14:textId="58189CE4" w:rsidR="00701126" w:rsidRPr="00A2721D" w:rsidRDefault="002C28EE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对</w:t>
      </w:r>
      <w:r w:rsidR="00742C3B" w:rsidRPr="00A2721D">
        <w:rPr>
          <w:rFonts w:eastAsia="方正博雅宋_GBK" w:hint="eastAsia"/>
          <w:color w:val="000000"/>
          <w:kern w:val="2"/>
          <w:sz w:val="20"/>
        </w:rPr>
        <w:t>式（</w:t>
      </w:r>
      <w:r w:rsidR="00742C3B" w:rsidRPr="00A2721D">
        <w:rPr>
          <w:rFonts w:eastAsia="方正博雅宋_GBK" w:hint="eastAsia"/>
          <w:color w:val="000000"/>
          <w:kern w:val="2"/>
          <w:sz w:val="20"/>
        </w:rPr>
        <w:t>2-14</w:t>
      </w:r>
      <w:r w:rsidR="00742C3B" w:rsidRPr="00A2721D">
        <w:rPr>
          <w:rFonts w:eastAsia="方正博雅宋_GBK" w:hint="eastAsia"/>
          <w:color w:val="000000"/>
          <w:kern w:val="2"/>
          <w:sz w:val="20"/>
        </w:rPr>
        <w:t>）的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</m:d>
      </m:oMath>
      <w:r w:rsidRPr="00A2721D">
        <w:rPr>
          <w:rFonts w:eastAsia="方正博雅宋_GBK"/>
          <w:color w:val="000000"/>
          <w:kern w:val="2"/>
          <w:sz w:val="20"/>
        </w:rPr>
        <w:t>求导，得到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974722" w:rsidRPr="00B913C7" w14:paraId="31D5CFE4" w14:textId="77777777" w:rsidTr="0006135A">
        <w:tc>
          <w:tcPr>
            <w:tcW w:w="7208" w:type="dxa"/>
            <w:vAlign w:val="center"/>
          </w:tcPr>
          <w:p w14:paraId="16019417" w14:textId="77777777" w:rsidR="00974722" w:rsidRPr="00B913C7" w:rsidRDefault="004377E1" w:rsidP="0058074C">
            <w:pPr>
              <w:spacing w:beforeLines="10" w:before="31" w:afterLines="10" w:after="31"/>
              <w:ind w:firstLine="400"/>
              <w:rPr>
                <w:sz w:val="20"/>
                <w:szCs w:val="2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/>
                              <w:sz w:val="20"/>
                              <w:szCs w:val="20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Xw-y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。</m:t>
                      </m:r>
                    </m:e>
                  </m:mr>
                </m:m>
              </m:oMath>
            </m:oMathPara>
          </w:p>
        </w:tc>
        <w:tc>
          <w:tcPr>
            <w:tcW w:w="883" w:type="dxa"/>
            <w:vAlign w:val="center"/>
          </w:tcPr>
          <w:p w14:paraId="559AE1D0" w14:textId="77777777" w:rsidR="00974722" w:rsidRPr="00B913C7" w:rsidRDefault="00974722" w:rsidP="004F730B">
            <w:pPr>
              <w:pStyle w:val="affb"/>
              <w:rPr>
                <w:szCs w:val="20"/>
              </w:rPr>
            </w:pPr>
            <w:r w:rsidRPr="00B913C7">
              <w:rPr>
                <w:rFonts w:hint="eastAsia"/>
                <w:szCs w:val="20"/>
              </w:rPr>
              <w:t>（</w:t>
            </w:r>
            <w:r w:rsidRPr="00B913C7">
              <w:rPr>
                <w:rFonts w:hint="eastAsia"/>
                <w:szCs w:val="20"/>
              </w:rPr>
              <w:t>2-</w:t>
            </w:r>
            <w:r w:rsidR="004F730B" w:rsidRPr="00B913C7">
              <w:rPr>
                <w:rFonts w:hint="eastAsia"/>
                <w:szCs w:val="20"/>
              </w:rPr>
              <w:t>29</w:t>
            </w:r>
            <w:r w:rsidRPr="00B913C7">
              <w:rPr>
                <w:rFonts w:hint="eastAsia"/>
                <w:szCs w:val="20"/>
              </w:rPr>
              <w:t>）</w:t>
            </w:r>
          </w:p>
        </w:tc>
      </w:tr>
    </w:tbl>
    <w:p w14:paraId="729523CF" w14:textId="10C4A231" w:rsidR="00701126" w:rsidRPr="00A2721D" w:rsidRDefault="0058074C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t>令式（</w:t>
      </w:r>
      <w:r w:rsidRPr="00A2721D">
        <w:rPr>
          <w:rFonts w:eastAsia="方正博雅宋_GBK" w:hint="eastAsia"/>
          <w:color w:val="000000"/>
          <w:kern w:val="2"/>
          <w:sz w:val="20"/>
        </w:rPr>
        <w:t>2-29</w:t>
      </w:r>
      <w:r w:rsidRPr="00A2721D">
        <w:rPr>
          <w:rFonts w:eastAsia="方正博雅宋_GBK" w:hint="eastAsia"/>
          <w:color w:val="000000"/>
          <w:kern w:val="2"/>
          <w:sz w:val="20"/>
        </w:rPr>
        <w:t>）中的</w:t>
      </w:r>
      <m:oMath>
        <m:f>
          <m:f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∂</m:t>
            </m:r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den>
        </m:f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</m:d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r>
          <m:rPr>
            <m:sty m:val="b"/>
          </m:rPr>
          <w:rPr>
            <w:rFonts w:ascii="Cambria Math" w:eastAsia="方正博雅宋_GBK" w:hAnsi="Cambria Math"/>
            <w:color w:val="000000"/>
            <w:kern w:val="2"/>
            <w:sz w:val="20"/>
          </w:rPr>
          <m:t>0</m:t>
        </m:r>
      </m:oMath>
      <w:r w:rsidRPr="00A2721D">
        <w:rPr>
          <w:rFonts w:eastAsia="方正博雅宋_GBK" w:hint="eastAsia"/>
          <w:color w:val="000000"/>
          <w:kern w:val="2"/>
          <w:sz w:val="20"/>
        </w:rPr>
        <w:t>，</w:t>
      </w:r>
      <w:r w:rsidR="00974722" w:rsidRPr="00A2721D">
        <w:rPr>
          <w:rFonts w:eastAsia="方正博雅宋_GBK"/>
          <w:color w:val="000000"/>
          <w:kern w:val="2"/>
          <w:sz w:val="20"/>
        </w:rPr>
        <w:t>整理后得到</w:t>
      </w:r>
      <w:r w:rsidR="00974722" w:rsidRPr="00A2721D">
        <w:rPr>
          <w:rFonts w:eastAsia="方正博雅宋_GBK" w:hint="eastAsia"/>
          <w:color w:val="000000"/>
          <w:kern w:val="2"/>
          <w:sz w:val="20"/>
        </w:rPr>
        <w:t>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B913C7" w14:paraId="2289C414" w14:textId="77777777">
        <w:tc>
          <w:tcPr>
            <w:tcW w:w="7208" w:type="dxa"/>
            <w:vAlign w:val="center"/>
          </w:tcPr>
          <w:p w14:paraId="5E8BAF10" w14:textId="77777777" w:rsidR="00701126" w:rsidRPr="00B913C7" w:rsidRDefault="004377E1">
            <w:pPr>
              <w:ind w:firstLine="400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Xw</m:t>
              </m:r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oMath>
            <w:r w:rsidR="002C28EE" w:rsidRPr="00B913C7">
              <w:rPr>
                <w:b/>
                <w:sz w:val="20"/>
                <w:szCs w:val="20"/>
              </w:rPr>
              <w:t>。</w:t>
            </w:r>
          </w:p>
        </w:tc>
        <w:tc>
          <w:tcPr>
            <w:tcW w:w="883" w:type="dxa"/>
            <w:vAlign w:val="center"/>
          </w:tcPr>
          <w:p w14:paraId="2FC7E430" w14:textId="77777777" w:rsidR="00701126" w:rsidRPr="00B913C7" w:rsidRDefault="002C28EE" w:rsidP="004F730B">
            <w:pPr>
              <w:pStyle w:val="affb"/>
              <w:rPr>
                <w:szCs w:val="20"/>
              </w:rPr>
            </w:pPr>
            <w:r w:rsidRPr="00B913C7">
              <w:rPr>
                <w:rFonts w:hint="eastAsia"/>
                <w:szCs w:val="20"/>
              </w:rPr>
              <w:t>（</w:t>
            </w:r>
            <w:r w:rsidRPr="00B913C7">
              <w:rPr>
                <w:rFonts w:hint="eastAsia"/>
                <w:szCs w:val="20"/>
              </w:rPr>
              <w:t>2-</w:t>
            </w:r>
            <w:r w:rsidR="004F730B" w:rsidRPr="00B913C7">
              <w:rPr>
                <w:rFonts w:hint="eastAsia"/>
                <w:szCs w:val="20"/>
              </w:rPr>
              <w:t>30</w:t>
            </w:r>
            <w:r w:rsidRPr="00B913C7">
              <w:rPr>
                <w:rFonts w:hint="eastAsia"/>
                <w:szCs w:val="20"/>
              </w:rPr>
              <w:t>）</w:t>
            </w:r>
          </w:p>
        </w:tc>
      </w:tr>
    </w:tbl>
    <w:p w14:paraId="1A34076A" w14:textId="77777777" w:rsidR="00701126" w:rsidRPr="00A2721D" w:rsidRDefault="002C28EE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式</w:t>
      </w:r>
      <w:r w:rsidRPr="00A2721D">
        <w:rPr>
          <w:rFonts w:eastAsia="方正博雅宋_GBK" w:hint="eastAsia"/>
          <w:color w:val="000000"/>
          <w:kern w:val="2"/>
          <w:sz w:val="20"/>
        </w:rPr>
        <w:t>（</w:t>
      </w:r>
      <w:r w:rsidRPr="00A2721D">
        <w:rPr>
          <w:rFonts w:eastAsia="方正博雅宋_GBK"/>
          <w:color w:val="000000"/>
          <w:kern w:val="2"/>
          <w:sz w:val="20"/>
        </w:rPr>
        <w:t>2-3</w:t>
      </w:r>
      <w:r w:rsidR="004F730B" w:rsidRPr="00A2721D">
        <w:rPr>
          <w:rFonts w:eastAsia="方正博雅宋_GBK" w:hint="eastAsia"/>
          <w:color w:val="000000"/>
          <w:kern w:val="2"/>
          <w:sz w:val="20"/>
        </w:rPr>
        <w:t>0</w:t>
      </w:r>
      <w:r w:rsidRPr="00A2721D">
        <w:rPr>
          <w:rFonts w:eastAsia="方正博雅宋_GBK" w:hint="eastAsia"/>
          <w:color w:val="000000"/>
          <w:kern w:val="2"/>
          <w:sz w:val="20"/>
        </w:rPr>
        <w:t>）</w:t>
      </w:r>
      <w:r w:rsidRPr="00A2721D">
        <w:rPr>
          <w:rFonts w:eastAsia="方正博雅宋_GBK"/>
          <w:color w:val="000000"/>
          <w:kern w:val="2"/>
          <w:sz w:val="20"/>
        </w:rPr>
        <w:t>被称为正规方程组（</w:t>
      </w:r>
      <w:r w:rsidRPr="00A2721D">
        <w:rPr>
          <w:rFonts w:eastAsia="方正博雅宋_GBK"/>
          <w:color w:val="000000"/>
          <w:kern w:val="2"/>
          <w:sz w:val="20"/>
        </w:rPr>
        <w:t>Normal Equations</w:t>
      </w:r>
      <w:r w:rsidRPr="00A2721D">
        <w:rPr>
          <w:rFonts w:eastAsia="方正博雅宋_GBK"/>
          <w:color w:val="000000"/>
          <w:kern w:val="2"/>
          <w:sz w:val="20"/>
        </w:rPr>
        <w:t>）。</w:t>
      </w:r>
    </w:p>
    <w:p w14:paraId="590D204F" w14:textId="5FF8954E" w:rsidR="00701126" w:rsidRPr="00A2721D" w:rsidRDefault="00464CA4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t>当矩阵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="003807F4" w:rsidRPr="00A2721D">
        <w:rPr>
          <w:rFonts w:eastAsia="方正博雅宋_GBK" w:hint="eastAsia"/>
          <w:color w:val="000000"/>
          <w:kern w:val="2"/>
          <w:sz w:val="20"/>
        </w:rPr>
        <w:t>满秩</w:t>
      </w:r>
      <w:r w:rsidR="00D56AA4" w:rsidRPr="00A2721D">
        <w:rPr>
          <w:rFonts w:eastAsia="方正博雅宋_GBK" w:hint="eastAsia"/>
          <w:color w:val="000000"/>
          <w:kern w:val="2"/>
          <w:sz w:val="20"/>
        </w:rPr>
        <w:t>时</w:t>
      </w:r>
      <w:r w:rsidR="003807F4" w:rsidRPr="00A2721D">
        <w:rPr>
          <w:rFonts w:eastAsia="方正博雅宋_GBK" w:hint="eastAsia"/>
          <w:color w:val="000000"/>
          <w:kern w:val="2"/>
          <w:sz w:val="20"/>
        </w:rPr>
        <w:t>，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3807F4" w:rsidRPr="00A2721D">
        <w:rPr>
          <w:rFonts w:eastAsia="方正博雅宋_GBK" w:hint="eastAsia"/>
          <w:color w:val="000000"/>
          <w:kern w:val="2"/>
          <w:sz w:val="20"/>
        </w:rPr>
        <w:t>可逆，</w:t>
      </w:r>
      <w:r w:rsidR="002C28EE" w:rsidRPr="00A2721D">
        <w:rPr>
          <w:rFonts w:eastAsia="方正博雅宋_GBK"/>
          <w:color w:val="000000"/>
          <w:kern w:val="2"/>
          <w:sz w:val="20"/>
        </w:rPr>
        <w:t>式</w:t>
      </w:r>
      <w:r w:rsidR="002C28EE" w:rsidRPr="00A2721D">
        <w:rPr>
          <w:rFonts w:eastAsia="方正博雅宋_GBK" w:hint="eastAsia"/>
          <w:color w:val="000000"/>
          <w:kern w:val="2"/>
          <w:sz w:val="20"/>
        </w:rPr>
        <w:t>（</w:t>
      </w:r>
      <w:r w:rsidR="002C28EE" w:rsidRPr="00A2721D">
        <w:rPr>
          <w:rFonts w:eastAsia="方正博雅宋_GBK"/>
          <w:color w:val="000000"/>
          <w:kern w:val="2"/>
          <w:sz w:val="20"/>
        </w:rPr>
        <w:t>2-3</w:t>
      </w:r>
      <w:r w:rsidR="004F730B" w:rsidRPr="00A2721D">
        <w:rPr>
          <w:rFonts w:eastAsia="方正博雅宋_GBK" w:hint="eastAsia"/>
          <w:color w:val="000000"/>
          <w:kern w:val="2"/>
          <w:sz w:val="20"/>
        </w:rPr>
        <w:t>0</w:t>
      </w:r>
      <w:r w:rsidR="002C28EE" w:rsidRPr="00A2721D">
        <w:rPr>
          <w:rFonts w:eastAsia="方正博雅宋_GBK" w:hint="eastAsia"/>
          <w:color w:val="000000"/>
          <w:kern w:val="2"/>
          <w:sz w:val="20"/>
        </w:rPr>
        <w:t>）</w:t>
      </w:r>
      <w:r w:rsidR="002C28EE" w:rsidRPr="00A2721D">
        <w:rPr>
          <w:rFonts w:eastAsia="方正博雅宋_GBK"/>
          <w:color w:val="000000"/>
          <w:kern w:val="2"/>
          <w:sz w:val="20"/>
        </w:rPr>
        <w:t>两边同乘以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-1</m:t>
            </m:r>
          </m:sup>
        </m:sSup>
      </m:oMath>
      <w:r w:rsidR="002C28EE" w:rsidRPr="00A2721D">
        <w:rPr>
          <w:rFonts w:eastAsia="方正博雅宋_GBK"/>
          <w:color w:val="000000"/>
          <w:kern w:val="2"/>
          <w:sz w:val="20"/>
        </w:rPr>
        <w:t>，得到</w:t>
      </w:r>
      <w:r w:rsidR="002C28EE" w:rsidRPr="00A2721D">
        <w:rPr>
          <w:rFonts w:eastAsia="方正博雅宋_GBK"/>
          <w:color w:val="000000"/>
          <w:kern w:val="2"/>
          <w:sz w:val="20"/>
        </w:rPr>
        <w:t xml:space="preserve"> 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B913C7" w14:paraId="3738EEB3" w14:textId="77777777" w:rsidTr="002D696E">
        <w:trPr>
          <w:trHeight w:val="290"/>
        </w:trPr>
        <w:tc>
          <w:tcPr>
            <w:tcW w:w="7208" w:type="dxa"/>
            <w:vAlign w:val="center"/>
          </w:tcPr>
          <w:p w14:paraId="679D5661" w14:textId="77777777" w:rsidR="00701126" w:rsidRPr="00B913C7" w:rsidRDefault="004377E1">
            <w:pPr>
              <w:ind w:firstLine="400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OLS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=(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oMath>
            <w:r w:rsidR="002C28EE" w:rsidRPr="00B913C7">
              <w:rPr>
                <w:b/>
                <w:sz w:val="20"/>
                <w:szCs w:val="20"/>
              </w:rPr>
              <w:t>。</w:t>
            </w:r>
          </w:p>
        </w:tc>
        <w:tc>
          <w:tcPr>
            <w:tcW w:w="883" w:type="dxa"/>
            <w:vAlign w:val="center"/>
          </w:tcPr>
          <w:p w14:paraId="1A07C5B8" w14:textId="77777777" w:rsidR="00701126" w:rsidRPr="00B913C7" w:rsidRDefault="002C28EE" w:rsidP="004F730B">
            <w:pPr>
              <w:pStyle w:val="affb"/>
              <w:rPr>
                <w:szCs w:val="20"/>
              </w:rPr>
            </w:pPr>
            <w:r w:rsidRPr="00B913C7">
              <w:rPr>
                <w:rFonts w:hint="eastAsia"/>
                <w:szCs w:val="20"/>
              </w:rPr>
              <w:t>（</w:t>
            </w:r>
            <w:r w:rsidRPr="00B913C7">
              <w:rPr>
                <w:rFonts w:hint="eastAsia"/>
                <w:szCs w:val="20"/>
              </w:rPr>
              <w:t>2-</w:t>
            </w:r>
            <w:r w:rsidR="004F730B" w:rsidRPr="00B913C7">
              <w:rPr>
                <w:rFonts w:hint="eastAsia"/>
                <w:szCs w:val="20"/>
              </w:rPr>
              <w:t>3</w:t>
            </w:r>
            <w:r w:rsidRPr="00B913C7">
              <w:rPr>
                <w:rFonts w:hint="eastAsia"/>
                <w:szCs w:val="20"/>
              </w:rPr>
              <w:t>1</w:t>
            </w:r>
            <w:r w:rsidRPr="00B913C7">
              <w:rPr>
                <w:rFonts w:hint="eastAsia"/>
                <w:szCs w:val="20"/>
              </w:rPr>
              <w:t>）</w:t>
            </w:r>
          </w:p>
        </w:tc>
      </w:tr>
    </w:tbl>
    <w:p w14:paraId="4E6C3425" w14:textId="77777777" w:rsidR="00DA729E" w:rsidRPr="008C6C71" w:rsidRDefault="00DA729E" w:rsidP="00DA729E">
      <w:pPr>
        <w:ind w:firstLine="400"/>
        <w:rPr>
          <w:rStyle w:val="af5"/>
          <w:sz w:val="20"/>
          <w:szCs w:val="20"/>
        </w:rPr>
      </w:pPr>
      <w:r w:rsidRPr="008C6C71">
        <w:rPr>
          <w:rStyle w:val="af5"/>
          <w:sz w:val="20"/>
          <w:szCs w:val="20"/>
        </w:rPr>
        <w:t>算法</w:t>
      </w:r>
      <w:r w:rsidRPr="008C6C71">
        <w:rPr>
          <w:rStyle w:val="af5"/>
          <w:rFonts w:hint="eastAsia"/>
          <w:b/>
          <w:sz w:val="20"/>
          <w:szCs w:val="20"/>
        </w:rPr>
        <w:t>2</w:t>
      </w:r>
      <w:r w:rsidR="00B80FD9" w:rsidRPr="008C6C71">
        <w:rPr>
          <w:rStyle w:val="af5"/>
          <w:rFonts w:hint="eastAsia"/>
          <w:b/>
          <w:sz w:val="20"/>
          <w:szCs w:val="20"/>
        </w:rPr>
        <w:t>-</w:t>
      </w:r>
      <w:r w:rsidRPr="008C6C71">
        <w:rPr>
          <w:rStyle w:val="af5"/>
          <w:b/>
          <w:sz w:val="20"/>
          <w:szCs w:val="20"/>
        </w:rPr>
        <w:t>1</w:t>
      </w:r>
      <w:r w:rsidRPr="008C6C71">
        <w:rPr>
          <w:rStyle w:val="af5"/>
          <w:rFonts w:hint="eastAsia"/>
          <w:sz w:val="20"/>
          <w:szCs w:val="20"/>
        </w:rPr>
        <w:t>：</w:t>
      </w:r>
      <w:r w:rsidR="00504FDA" w:rsidRPr="008C6C71">
        <w:rPr>
          <w:rStyle w:val="af5"/>
          <w:rFonts w:hint="eastAsia"/>
          <w:b/>
          <w:sz w:val="20"/>
          <w:szCs w:val="20"/>
        </w:rPr>
        <w:t>最小二乘</w:t>
      </w:r>
      <w:r w:rsidR="001D4BEA" w:rsidRPr="008C6C71">
        <w:rPr>
          <w:rStyle w:val="af5"/>
          <w:rFonts w:hint="eastAsia"/>
          <w:b/>
          <w:sz w:val="20"/>
          <w:szCs w:val="20"/>
        </w:rPr>
        <w:t>线性回归</w:t>
      </w:r>
      <w:r w:rsidR="00504FDA" w:rsidRPr="008C6C71">
        <w:rPr>
          <w:rStyle w:val="af5"/>
          <w:rFonts w:hint="eastAsia"/>
          <w:b/>
          <w:sz w:val="20"/>
          <w:szCs w:val="20"/>
        </w:rPr>
        <w:t>的正规方程组求解</w:t>
      </w:r>
    </w:p>
    <w:p w14:paraId="28193F77" w14:textId="50CA80F6" w:rsidR="00DA729E" w:rsidRPr="00A2721D" w:rsidRDefault="00DA729E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输入</w:t>
      </w:r>
      <w:r w:rsidRPr="00A2721D">
        <w:rPr>
          <w:rFonts w:eastAsia="方正博雅宋_GBK" w:hint="eastAsia"/>
          <w:color w:val="000000"/>
          <w:kern w:val="2"/>
          <w:sz w:val="20"/>
        </w:rPr>
        <w:t>：</w:t>
      </w:r>
      <w:r w:rsidR="004A2920" w:rsidRPr="00A2721D">
        <w:rPr>
          <w:rFonts w:eastAsia="方正博雅宋_GBK" w:hint="eastAsia"/>
          <w:color w:val="000000"/>
          <w:kern w:val="2"/>
          <w:sz w:val="20"/>
        </w:rPr>
        <w:t>训练</w:t>
      </w:r>
      <w:r w:rsidR="00D61FA0" w:rsidRPr="00A2721D">
        <w:rPr>
          <w:rFonts w:eastAsia="方正博雅宋_GBK" w:hint="eastAsia"/>
          <w:color w:val="000000"/>
          <w:kern w:val="2"/>
          <w:sz w:val="20"/>
        </w:rPr>
        <w:t>数据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{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,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  <m:sSubSup>
          <m:sSub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}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i=1</m:t>
            </m:r>
          </m:sub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N</m:t>
            </m:r>
          </m:sup>
        </m:sSubSup>
      </m:oMath>
      <w:r w:rsidRPr="00A2721D">
        <w:rPr>
          <w:rFonts w:eastAsia="方正博雅宋_GBK"/>
          <w:color w:val="000000"/>
          <w:kern w:val="2"/>
          <w:sz w:val="20"/>
        </w:rPr>
        <w:t>，</w:t>
      </w:r>
      <w:r w:rsidR="004A2920" w:rsidRPr="00A2721D">
        <w:rPr>
          <w:rFonts w:eastAsia="方正博雅宋_GBK" w:hint="eastAsia"/>
          <w:color w:val="000000"/>
          <w:kern w:val="2"/>
          <w:sz w:val="20"/>
        </w:rPr>
        <w:t>以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</m:oMath>
      <w:r w:rsidR="004A2920" w:rsidRPr="00A2721D">
        <w:rPr>
          <w:rFonts w:eastAsia="方正博雅宋_GBK" w:hint="eastAsia"/>
          <w:color w:val="000000"/>
          <w:kern w:val="2"/>
          <w:sz w:val="20"/>
        </w:rPr>
        <w:t>为行向量组成输入矩阵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 xml:space="preserve"> 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="004A2920" w:rsidRPr="00A2721D">
        <w:rPr>
          <w:rFonts w:eastAsia="方正博雅宋_GBK" w:hint="eastAsia"/>
          <w:color w:val="000000"/>
          <w:kern w:val="2"/>
          <w:sz w:val="20"/>
        </w:rPr>
        <w:t>，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N</m:t>
        </m:r>
      </m:oMath>
      <w:r w:rsidR="004A2920" w:rsidRPr="00A2721D">
        <w:rPr>
          <w:rFonts w:eastAsia="方正博雅宋_GBK" w:hint="eastAsia"/>
          <w:color w:val="000000"/>
          <w:kern w:val="2"/>
          <w:sz w:val="20"/>
        </w:rPr>
        <w:t>个样本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</m:oMath>
      <w:r w:rsidR="004A2920" w:rsidRPr="00A2721D">
        <w:rPr>
          <w:rFonts w:eastAsia="方正博雅宋_GBK" w:hint="eastAsia"/>
          <w:color w:val="000000"/>
          <w:kern w:val="2"/>
          <w:sz w:val="20"/>
        </w:rPr>
        <w:t>构成输出向量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</m:oMath>
    </w:p>
    <w:p w14:paraId="6BA491C4" w14:textId="1F31D67F" w:rsidR="00DA729E" w:rsidRPr="00A2721D" w:rsidRDefault="00742C3B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t>输出：特征的权重</w:t>
      </w:r>
      <w:r w:rsidR="004A2920" w:rsidRPr="00A2721D">
        <w:rPr>
          <w:rFonts w:eastAsia="方正博雅宋_GBK" w:hint="eastAsia"/>
          <w:color w:val="000000"/>
          <w:kern w:val="2"/>
          <w:sz w:val="20"/>
        </w:rPr>
        <w:t>向量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</w:p>
    <w:p w14:paraId="3042531B" w14:textId="77777777" w:rsidR="00DC406F" w:rsidRPr="00A2721D" w:rsidRDefault="00DA729E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过程：</w:t>
      </w:r>
    </w:p>
    <w:p w14:paraId="7636DF97" w14:textId="6579773B" w:rsidR="00DA729E" w:rsidRPr="00A2721D" w:rsidRDefault="00DC406F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t xml:space="preserve">1. </w:t>
      </w:r>
      <w:r w:rsidR="00BB65F1" w:rsidRPr="00A2721D">
        <w:rPr>
          <w:rFonts w:eastAsia="方正博雅宋_GBK" w:hint="eastAsia"/>
          <w:color w:val="000000"/>
          <w:kern w:val="2"/>
          <w:sz w:val="20"/>
        </w:rPr>
        <w:t>计算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="00BB65F1" w:rsidRPr="00A2721D">
        <w:rPr>
          <w:rFonts w:eastAsia="方正博雅宋_GBK" w:hint="eastAsia"/>
          <w:color w:val="000000"/>
          <w:kern w:val="2"/>
          <w:sz w:val="20"/>
        </w:rPr>
        <w:t>的转置</w:t>
      </w:r>
      <m:oMath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</m:oMath>
      <w:r w:rsidR="00BB65F1" w:rsidRPr="00A2721D">
        <w:rPr>
          <w:rFonts w:eastAsia="方正博雅宋_GBK" w:hint="eastAsia"/>
          <w:color w:val="000000"/>
          <w:kern w:val="2"/>
          <w:sz w:val="20"/>
        </w:rPr>
        <w:t>和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A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DA729E" w:rsidRPr="00A2721D">
        <w:rPr>
          <w:rFonts w:eastAsia="方正博雅宋_GBK"/>
          <w:color w:val="000000"/>
          <w:kern w:val="2"/>
          <w:sz w:val="20"/>
        </w:rPr>
        <w:t>；</w:t>
      </w:r>
    </w:p>
    <w:p w14:paraId="322CA4E2" w14:textId="1C10544B" w:rsidR="00DA729E" w:rsidRPr="00A2721D" w:rsidRDefault="00DC406F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t xml:space="preserve">2. </w:t>
      </w:r>
      <w:r w:rsidR="00DA729E" w:rsidRPr="00A2721D">
        <w:rPr>
          <w:rFonts w:eastAsia="方正博雅宋_GBK"/>
          <w:color w:val="000000"/>
          <w:kern w:val="2"/>
          <w:sz w:val="20"/>
        </w:rPr>
        <w:t>计算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A</m:t>
        </m:r>
      </m:oMath>
      <w:r w:rsidR="00842D40" w:rsidRPr="00A2721D">
        <w:rPr>
          <w:rFonts w:eastAsia="方正博雅宋_GBK" w:hint="eastAsia"/>
          <w:color w:val="000000"/>
          <w:kern w:val="2"/>
          <w:sz w:val="20"/>
        </w:rPr>
        <w:t>的逆矩阵</w:t>
      </w:r>
      <m:oMath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-1</m:t>
            </m:r>
          </m:sup>
        </m:sSup>
      </m:oMath>
      <w:r w:rsidR="00DA729E" w:rsidRPr="00A2721D">
        <w:rPr>
          <w:rFonts w:eastAsia="方正博雅宋_GBK"/>
          <w:color w:val="000000"/>
          <w:kern w:val="2"/>
          <w:sz w:val="20"/>
        </w:rPr>
        <w:t>；</w:t>
      </w:r>
    </w:p>
    <w:p w14:paraId="75BE43D8" w14:textId="426ADF04" w:rsidR="00DA729E" w:rsidRPr="00A2721D" w:rsidRDefault="00DC406F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t xml:space="preserve">3. </w:t>
      </w:r>
      <w:r w:rsidR="00AA1A2D" w:rsidRPr="00A2721D">
        <w:rPr>
          <w:rFonts w:eastAsia="方正博雅宋_GBK" w:hint="eastAsia"/>
          <w:color w:val="000000"/>
          <w:kern w:val="2"/>
          <w:sz w:val="20"/>
        </w:rPr>
        <w:t>计算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-1</m:t>
            </m:r>
          </m:sup>
        </m:sSup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</m:oMath>
      <w:r w:rsidR="00DA729E" w:rsidRPr="00A2721D">
        <w:rPr>
          <w:rFonts w:eastAsia="方正博雅宋_GBK"/>
          <w:color w:val="000000"/>
          <w:kern w:val="2"/>
          <w:sz w:val="20"/>
        </w:rPr>
        <w:t>。</w:t>
      </w:r>
    </w:p>
    <w:p w14:paraId="1F3DBC31" w14:textId="77777777" w:rsidR="00DA729E" w:rsidRPr="00A2721D" w:rsidRDefault="00DA729E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</w:p>
    <w:p w14:paraId="1E696E0F" w14:textId="4E545205" w:rsidR="00466996" w:rsidRPr="00A2721D" w:rsidRDefault="00784CE4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t>根据</w:t>
      </w:r>
      <w:r w:rsidRPr="00A2721D">
        <w:rPr>
          <w:rFonts w:eastAsia="方正博雅宋_GBK"/>
          <w:color w:val="000000"/>
          <w:kern w:val="2"/>
          <w:sz w:val="20"/>
        </w:rPr>
        <w:t>正规方程组</w:t>
      </w:r>
      <w:r w:rsidR="004F730B" w:rsidRPr="00A2721D">
        <w:rPr>
          <w:rFonts w:eastAsia="方正博雅宋_GBK" w:hint="eastAsia"/>
          <w:color w:val="000000"/>
          <w:kern w:val="2"/>
          <w:sz w:val="20"/>
        </w:rPr>
        <w:t>采用</w:t>
      </w:r>
      <w:r w:rsidR="004F730B" w:rsidRPr="00A2721D">
        <w:rPr>
          <w:rFonts w:eastAsia="方正博雅宋_GBK"/>
          <w:color w:val="000000"/>
          <w:kern w:val="2"/>
          <w:sz w:val="20"/>
        </w:rPr>
        <w:t>式</w:t>
      </w:r>
      <w:r w:rsidR="004F730B" w:rsidRPr="00A2721D">
        <w:rPr>
          <w:rFonts w:eastAsia="方正博雅宋_GBK" w:hint="eastAsia"/>
          <w:color w:val="000000"/>
          <w:kern w:val="2"/>
          <w:sz w:val="20"/>
        </w:rPr>
        <w:t>（</w:t>
      </w:r>
      <w:r w:rsidR="004F730B" w:rsidRPr="00A2721D">
        <w:rPr>
          <w:rFonts w:eastAsia="方正博雅宋_GBK"/>
          <w:color w:val="000000"/>
          <w:kern w:val="2"/>
          <w:sz w:val="20"/>
        </w:rPr>
        <w:t>2-</w:t>
      </w:r>
      <w:r w:rsidR="004F730B" w:rsidRPr="00A2721D">
        <w:rPr>
          <w:rFonts w:eastAsia="方正博雅宋_GBK" w:hint="eastAsia"/>
          <w:color w:val="000000"/>
          <w:kern w:val="2"/>
          <w:sz w:val="20"/>
        </w:rPr>
        <w:t>3</w:t>
      </w:r>
      <w:r w:rsidR="004F730B" w:rsidRPr="00A2721D">
        <w:rPr>
          <w:rFonts w:eastAsia="方正博雅宋_GBK"/>
          <w:color w:val="000000"/>
          <w:kern w:val="2"/>
          <w:sz w:val="20"/>
        </w:rPr>
        <w:t>1</w:t>
      </w:r>
      <w:r w:rsidR="004F730B" w:rsidRPr="00A2721D">
        <w:rPr>
          <w:rFonts w:eastAsia="方正博雅宋_GBK" w:hint="eastAsia"/>
          <w:color w:val="000000"/>
          <w:kern w:val="2"/>
          <w:sz w:val="20"/>
        </w:rPr>
        <w:t>）求解</w:t>
      </w:r>
      <m:oMath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acc>
              <m:acc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OLS</m:t>
            </m:r>
          </m:sub>
        </m:sSub>
      </m:oMath>
      <w:r w:rsidR="004F730B" w:rsidRPr="00A2721D">
        <w:rPr>
          <w:rFonts w:eastAsia="方正博雅宋_GBK" w:hint="eastAsia"/>
          <w:color w:val="000000"/>
          <w:kern w:val="2"/>
          <w:sz w:val="20"/>
        </w:rPr>
        <w:t>需要计算矩阵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4F730B" w:rsidRPr="00A2721D">
        <w:rPr>
          <w:rFonts w:eastAsia="方正博雅宋_GBK" w:hint="eastAsia"/>
          <w:color w:val="000000"/>
          <w:kern w:val="2"/>
          <w:sz w:val="20"/>
        </w:rPr>
        <w:t>的逆矩阵。</w:t>
      </w:r>
      <w:r w:rsidR="00A20B54" w:rsidRPr="00A2721D">
        <w:rPr>
          <w:rFonts w:eastAsia="方正博雅宋_GBK" w:hint="eastAsia"/>
          <w:color w:val="000000"/>
          <w:kern w:val="2"/>
          <w:sz w:val="20"/>
        </w:rPr>
        <w:t>但在数值计算</w:t>
      </w:r>
      <w:r w:rsidR="006D260C" w:rsidRPr="00A2721D">
        <w:rPr>
          <w:rFonts w:eastAsia="方正博雅宋_GBK" w:hint="eastAsia"/>
          <w:color w:val="000000"/>
          <w:kern w:val="2"/>
          <w:sz w:val="20"/>
        </w:rPr>
        <w:t>上</w:t>
      </w:r>
      <w:r w:rsidR="00C908A3" w:rsidRPr="00A2721D">
        <w:rPr>
          <w:rFonts w:eastAsia="方正博雅宋_GBK" w:hint="eastAsia"/>
          <w:color w:val="000000"/>
          <w:kern w:val="2"/>
          <w:sz w:val="20"/>
        </w:rPr>
        <w:t>，</w:t>
      </w:r>
      <w:r w:rsidR="00023F74" w:rsidRPr="00A2721D">
        <w:rPr>
          <w:rFonts w:eastAsia="方正博雅宋_GBK" w:hint="eastAsia"/>
          <w:color w:val="000000"/>
          <w:kern w:val="2"/>
          <w:sz w:val="20"/>
        </w:rPr>
        <w:t>通过对矩阵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="002C28EE" w:rsidRPr="00A2721D">
        <w:rPr>
          <w:rFonts w:eastAsia="方正博雅宋_GBK"/>
          <w:color w:val="000000"/>
          <w:kern w:val="2"/>
          <w:sz w:val="20"/>
        </w:rPr>
        <w:t>进行奇异值分解（</w:t>
      </w:r>
      <w:r w:rsidR="002C28EE" w:rsidRPr="00A2721D">
        <w:rPr>
          <w:rFonts w:eastAsia="方正博雅宋_GBK"/>
          <w:color w:val="000000"/>
          <w:kern w:val="2"/>
          <w:sz w:val="20"/>
        </w:rPr>
        <w:t>singular value decomposition</w:t>
      </w:r>
      <w:r w:rsidR="002C28EE" w:rsidRPr="00A2721D">
        <w:rPr>
          <w:rFonts w:eastAsia="方正博雅宋_GBK" w:hint="eastAsia"/>
          <w:color w:val="000000"/>
          <w:kern w:val="2"/>
          <w:sz w:val="20"/>
        </w:rPr>
        <w:t>，</w:t>
      </w:r>
      <w:r w:rsidR="002C28EE" w:rsidRPr="00A2721D">
        <w:rPr>
          <w:rFonts w:eastAsia="方正博雅宋_GBK"/>
          <w:color w:val="000000"/>
          <w:kern w:val="2"/>
          <w:sz w:val="20"/>
        </w:rPr>
        <w:t>SVD</w:t>
      </w:r>
      <w:r w:rsidR="002C28EE" w:rsidRPr="00A2721D">
        <w:rPr>
          <w:rFonts w:eastAsia="方正博雅宋_GBK"/>
          <w:color w:val="000000"/>
          <w:kern w:val="2"/>
          <w:sz w:val="20"/>
        </w:rPr>
        <w:t>）</w:t>
      </w:r>
      <w:r w:rsidR="00023F74" w:rsidRPr="00A2721D">
        <w:rPr>
          <w:rFonts w:eastAsia="方正博雅宋_GBK" w:hint="eastAsia"/>
          <w:color w:val="000000"/>
          <w:kern w:val="2"/>
          <w:sz w:val="20"/>
        </w:rPr>
        <w:t>求解</w:t>
      </w:r>
      <w:r w:rsidR="00F24C18" w:rsidRPr="00A2721D">
        <w:rPr>
          <w:rFonts w:eastAsia="方正博雅宋_GBK" w:hint="eastAsia"/>
          <w:color w:val="000000"/>
          <w:kern w:val="2"/>
          <w:sz w:val="20"/>
        </w:rPr>
        <w:t>更稳定</w:t>
      </w:r>
      <w:r w:rsidR="00216F38" w:rsidRPr="00A2721D">
        <w:rPr>
          <w:rFonts w:eastAsia="方正博雅宋_GBK"/>
          <w:color w:val="000000"/>
          <w:kern w:val="2"/>
          <w:sz w:val="20"/>
        </w:rPr>
        <w:t>。</w:t>
      </w:r>
    </w:p>
    <w:p w14:paraId="4DAFE926" w14:textId="27B9F455" w:rsidR="00701126" w:rsidRPr="00A2721D" w:rsidRDefault="002C28EE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对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N×D</m:t>
        </m:r>
      </m:oMath>
      <w:r w:rsidR="008D73AC" w:rsidRPr="00A2721D">
        <w:rPr>
          <w:rFonts w:eastAsia="方正博雅宋_GBK" w:hint="eastAsia"/>
          <w:color w:val="000000"/>
          <w:kern w:val="2"/>
          <w:sz w:val="20"/>
        </w:rPr>
        <w:t>的矩阵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Pr="00A2721D">
        <w:rPr>
          <w:rFonts w:eastAsia="方正博雅宋_GBK"/>
          <w:color w:val="000000"/>
          <w:kern w:val="2"/>
          <w:sz w:val="20"/>
        </w:rPr>
        <w:t>进行奇异值分解，得到：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701126" w:rsidRPr="00D61FA0" w14:paraId="69D1E0D6" w14:textId="77777777">
        <w:tc>
          <w:tcPr>
            <w:tcW w:w="7143" w:type="dxa"/>
            <w:vAlign w:val="center"/>
          </w:tcPr>
          <w:p w14:paraId="70903D61" w14:textId="77777777" w:rsidR="00701126" w:rsidRPr="00D61FA0" w:rsidRDefault="002C28EE">
            <w:pPr>
              <w:spacing w:beforeLines="10" w:before="31" w:afterLines="10" w:after="31"/>
              <w:ind w:firstLine="400"/>
              <w:jc w:val="center"/>
              <w:rPr>
                <w:rFonts w:ascii="Times" w:hAnsi="Times" w:cs="Times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UΣ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</m:oMath>
            <w:r w:rsidRPr="00D61FA0">
              <w:rPr>
                <w:sz w:val="20"/>
                <w:szCs w:val="20"/>
              </w:rPr>
              <w:t>，</w:t>
            </w:r>
          </w:p>
        </w:tc>
        <w:tc>
          <w:tcPr>
            <w:tcW w:w="948" w:type="dxa"/>
            <w:vAlign w:val="center"/>
          </w:tcPr>
          <w:p w14:paraId="688FA5A0" w14:textId="77777777" w:rsidR="00701126" w:rsidRPr="00D61FA0" w:rsidRDefault="002C28EE" w:rsidP="0061095D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D61FA0">
              <w:rPr>
                <w:rFonts w:hint="eastAsia"/>
                <w:szCs w:val="20"/>
              </w:rPr>
              <w:t>（</w:t>
            </w:r>
            <w:r w:rsidRPr="00D61FA0">
              <w:rPr>
                <w:rFonts w:hint="eastAsia"/>
                <w:szCs w:val="20"/>
              </w:rPr>
              <w:t>2</w:t>
            </w:r>
            <w:r w:rsidRPr="00D61FA0">
              <w:rPr>
                <w:szCs w:val="20"/>
              </w:rPr>
              <w:t>-</w:t>
            </w:r>
            <w:r w:rsidR="006D260C" w:rsidRPr="00D61FA0">
              <w:rPr>
                <w:rFonts w:hint="eastAsia"/>
                <w:szCs w:val="20"/>
              </w:rPr>
              <w:t>3</w:t>
            </w:r>
            <w:r w:rsidR="0061095D" w:rsidRPr="00D61FA0">
              <w:rPr>
                <w:rFonts w:hint="eastAsia"/>
                <w:szCs w:val="20"/>
              </w:rPr>
              <w:t>2</w:t>
            </w:r>
            <w:r w:rsidRPr="00D61FA0">
              <w:rPr>
                <w:rFonts w:hint="eastAsia"/>
                <w:szCs w:val="20"/>
              </w:rPr>
              <w:t>）</w:t>
            </w:r>
          </w:p>
        </w:tc>
      </w:tr>
    </w:tbl>
    <w:p w14:paraId="33AB594B" w14:textId="4102AE62" w:rsidR="00701126" w:rsidRPr="00A2721D" w:rsidRDefault="002C28EE" w:rsidP="00A2721D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其中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U</m:t>
        </m:r>
      </m:oMath>
      <w:r w:rsidRPr="00A2721D">
        <w:rPr>
          <w:rFonts w:eastAsia="方正博雅宋_GBK"/>
          <w:color w:val="000000"/>
          <w:kern w:val="2"/>
          <w:sz w:val="20"/>
        </w:rPr>
        <w:t>是</w:t>
      </w:r>
      <w:r w:rsidR="008D73AC" w:rsidRPr="00A2721D">
        <w:rPr>
          <w:rFonts w:eastAsia="方正博雅宋_GBK" w:hint="eastAsia"/>
          <w:color w:val="000000"/>
          <w:kern w:val="2"/>
          <w:sz w:val="20"/>
        </w:rPr>
        <w:t>具有正交列的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N×N</m:t>
        </m:r>
      </m:oMath>
      <w:r w:rsidR="00216F38" w:rsidRPr="00A2721D">
        <w:rPr>
          <w:rFonts w:eastAsia="方正博雅宋_GBK" w:hint="eastAsia"/>
          <w:color w:val="000000"/>
          <w:kern w:val="2"/>
          <w:sz w:val="20"/>
        </w:rPr>
        <w:t>的</w:t>
      </w:r>
      <w:r w:rsidRPr="00A2721D">
        <w:rPr>
          <w:rFonts w:eastAsia="方正博雅宋_GBK"/>
          <w:color w:val="000000"/>
          <w:kern w:val="2"/>
          <w:sz w:val="20"/>
        </w:rPr>
        <w:t>矩阵，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Σ</m:t>
        </m:r>
      </m:oMath>
      <w:r w:rsidRPr="00A2721D">
        <w:rPr>
          <w:rFonts w:eastAsia="方正博雅宋_GBK"/>
          <w:color w:val="000000"/>
          <w:kern w:val="2"/>
          <w:sz w:val="20"/>
        </w:rPr>
        <w:t>是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N×D</m:t>
        </m:r>
      </m:oMath>
      <w:r w:rsidR="002A57B3" w:rsidRPr="00A2721D">
        <w:rPr>
          <w:rFonts w:eastAsia="方正博雅宋_GBK" w:hint="eastAsia"/>
          <w:color w:val="000000"/>
          <w:kern w:val="2"/>
          <w:sz w:val="20"/>
        </w:rPr>
        <w:t>的准</w:t>
      </w:r>
      <w:r w:rsidRPr="00A2721D">
        <w:rPr>
          <w:rFonts w:eastAsia="方正博雅宋_GBK"/>
          <w:color w:val="000000"/>
          <w:kern w:val="2"/>
          <w:sz w:val="20"/>
        </w:rPr>
        <w:t>对角矩阵</w:t>
      </w:r>
      <w:r w:rsidR="002A57B3" w:rsidRPr="00A2721D">
        <w:rPr>
          <w:rFonts w:eastAsia="方正博雅宋_GBK" w:hint="eastAsia"/>
          <w:color w:val="000000"/>
          <w:kern w:val="2"/>
          <w:sz w:val="20"/>
        </w:rPr>
        <w:t>（</w:t>
      </w:r>
      <w:r w:rsidR="002A57B3" w:rsidRPr="00A2721D">
        <w:rPr>
          <w:rFonts w:eastAsia="方正博雅宋_GBK"/>
          <w:color w:val="000000"/>
          <w:kern w:val="2"/>
          <w:sz w:val="20"/>
        </w:rPr>
        <w:t>对角</w:t>
      </w:r>
      <w:r w:rsidR="002A57B3" w:rsidRPr="00A2721D">
        <w:rPr>
          <w:rFonts w:eastAsia="方正博雅宋_GBK" w:hint="eastAsia"/>
          <w:color w:val="000000"/>
          <w:kern w:val="2"/>
          <w:sz w:val="20"/>
        </w:rPr>
        <w:t>线以外的元素为</w:t>
      </w:r>
      <w:r w:rsidR="002A57B3" w:rsidRPr="00A2721D">
        <w:rPr>
          <w:rFonts w:eastAsia="方正博雅宋_GBK" w:hint="eastAsia"/>
          <w:color w:val="000000"/>
          <w:kern w:val="2"/>
          <w:sz w:val="20"/>
        </w:rPr>
        <w:t>0</w:t>
      </w:r>
      <w:r w:rsidR="002A57B3" w:rsidRPr="00A2721D">
        <w:rPr>
          <w:rFonts w:eastAsia="方正博雅宋_GBK" w:hint="eastAsia"/>
          <w:color w:val="000000"/>
          <w:kern w:val="2"/>
          <w:sz w:val="20"/>
        </w:rPr>
        <w:t>）</w:t>
      </w:r>
      <w:r w:rsidRPr="00A2721D">
        <w:rPr>
          <w:rFonts w:eastAsia="方正博雅宋_GBK"/>
          <w:color w:val="000000"/>
          <w:kern w:val="2"/>
          <w:sz w:val="20"/>
        </w:rPr>
        <w:t>，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V</m:t>
        </m:r>
      </m:oMath>
      <w:r w:rsidRPr="00A2721D">
        <w:rPr>
          <w:rFonts w:eastAsia="方正博雅宋_GBK"/>
          <w:color w:val="000000"/>
          <w:kern w:val="2"/>
          <w:sz w:val="20"/>
        </w:rPr>
        <w:t>是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D×D</m:t>
        </m:r>
      </m:oMath>
      <w:r w:rsidRPr="00A2721D">
        <w:rPr>
          <w:rFonts w:eastAsia="方正博雅宋_GBK"/>
          <w:color w:val="000000"/>
          <w:kern w:val="2"/>
          <w:sz w:val="20"/>
        </w:rPr>
        <w:t>的</w:t>
      </w:r>
      <w:r w:rsidR="008D73AC" w:rsidRPr="00A2721D">
        <w:rPr>
          <w:rFonts w:eastAsia="方正博雅宋_GBK" w:hint="eastAsia"/>
          <w:color w:val="000000"/>
          <w:kern w:val="2"/>
          <w:sz w:val="20"/>
        </w:rPr>
        <w:t>正交</w:t>
      </w:r>
      <w:r w:rsidRPr="00A2721D">
        <w:rPr>
          <w:rFonts w:eastAsia="方正博雅宋_GBK"/>
          <w:color w:val="000000"/>
          <w:kern w:val="2"/>
          <w:sz w:val="20"/>
        </w:rPr>
        <w:t>矩阵。</w:t>
      </w:r>
      <w:r w:rsidR="00017428" w:rsidRPr="00A2721D">
        <w:rPr>
          <w:rFonts w:eastAsia="方正博雅宋_GBK" w:hint="eastAsia"/>
          <w:color w:val="000000"/>
          <w:kern w:val="2"/>
          <w:sz w:val="20"/>
        </w:rPr>
        <w:t>正交</w:t>
      </w:r>
      <w:r w:rsidR="00017428" w:rsidRPr="00A2721D">
        <w:rPr>
          <w:rFonts w:eastAsia="方正博雅宋_GBK"/>
          <w:color w:val="000000"/>
          <w:kern w:val="2"/>
          <w:sz w:val="20"/>
        </w:rPr>
        <w:t>矩阵</w:t>
      </w:r>
      <w:r w:rsidR="00017428" w:rsidRPr="00A2721D">
        <w:rPr>
          <w:rFonts w:eastAsia="方正博雅宋_GBK" w:hint="eastAsia"/>
          <w:color w:val="000000"/>
          <w:kern w:val="2"/>
          <w:sz w:val="20"/>
        </w:rPr>
        <w:t>意味着</w:t>
      </w:r>
      <m:oMath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U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=I</m:t>
        </m:r>
      </m:oMath>
      <w:r w:rsidR="00017428" w:rsidRPr="00A2721D">
        <w:rPr>
          <w:rFonts w:eastAsia="方正博雅宋_GBK" w:hint="eastAsia"/>
          <w:color w:val="000000"/>
          <w:kern w:val="2"/>
          <w:sz w:val="20"/>
        </w:rPr>
        <w:t>，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U</m:t>
        </m:r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=I</m:t>
        </m:r>
      </m:oMath>
      <w:r w:rsidR="00017428" w:rsidRPr="00A2721D">
        <w:rPr>
          <w:rFonts w:eastAsia="方正博雅宋_GBK" w:hint="eastAsia"/>
          <w:color w:val="000000"/>
          <w:kern w:val="2"/>
          <w:sz w:val="20"/>
        </w:rPr>
        <w:t>。</w:t>
      </w:r>
      <w:r w:rsidR="008D73AC" w:rsidRPr="00A2721D">
        <w:rPr>
          <w:rFonts w:eastAsia="方正博雅宋_GBK" w:hint="eastAsia"/>
          <w:color w:val="000000"/>
          <w:kern w:val="2"/>
          <w:sz w:val="20"/>
        </w:rPr>
        <w:t>同时</w:t>
      </w:r>
      <w:r w:rsidR="00017428" w:rsidRPr="00A2721D">
        <w:rPr>
          <w:rFonts w:eastAsia="方正博雅宋_GBK" w:hint="eastAsia"/>
          <w:color w:val="000000"/>
          <w:kern w:val="2"/>
          <w:sz w:val="20"/>
        </w:rPr>
        <w:t>正交变换</w:t>
      </w:r>
      <w:r w:rsidR="008D73AC" w:rsidRPr="00A2721D">
        <w:rPr>
          <w:rFonts w:eastAsia="方正博雅宋_GBK" w:hint="eastAsia"/>
          <w:color w:val="000000"/>
          <w:kern w:val="2"/>
          <w:sz w:val="20"/>
        </w:rPr>
        <w:t>还具有保范性质，即对任何向量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="008D73AC" w:rsidRPr="00A2721D">
        <w:rPr>
          <w:rFonts w:eastAsia="方正博雅宋_GBK" w:hint="eastAsia"/>
          <w:color w:val="000000"/>
          <w:kern w:val="2"/>
          <w:sz w:val="20"/>
        </w:rPr>
        <w:t>，</w:t>
      </w:r>
      <m:oMath>
        <m:d>
          <m:dPr>
            <m:begChr m:val="‖"/>
            <m:endChr m:val="‖"/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Ux</m:t>
            </m:r>
          </m:e>
        </m:d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d>
          <m:dPr>
            <m:begChr m:val="‖"/>
            <m:endChr m:val="‖"/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</m:d>
      </m:oMath>
      <w:r w:rsidR="008D73AC" w:rsidRPr="00A2721D">
        <w:rPr>
          <w:rFonts w:eastAsia="方正博雅宋_GBK" w:hint="eastAsia"/>
          <w:color w:val="000000"/>
          <w:kern w:val="2"/>
          <w:sz w:val="20"/>
        </w:rPr>
        <w:t>。</w:t>
      </w:r>
    </w:p>
    <w:p w14:paraId="4F8D6D22" w14:textId="62D13F82" w:rsidR="008D73AC" w:rsidRPr="00A2721D" w:rsidRDefault="00216F38" w:rsidP="00A2721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lastRenderedPageBreak/>
        <w:t>最小二乘</w:t>
      </w:r>
      <w:r w:rsidR="001D4BEA" w:rsidRPr="00A2721D">
        <w:rPr>
          <w:rFonts w:eastAsia="方正博雅宋_GBK" w:hint="eastAsia"/>
          <w:color w:val="000000"/>
          <w:kern w:val="2"/>
          <w:sz w:val="20"/>
        </w:rPr>
        <w:t>线性</w:t>
      </w:r>
      <w:r w:rsidRPr="00A2721D">
        <w:rPr>
          <w:rFonts w:eastAsia="方正博雅宋_GBK" w:hint="eastAsia"/>
          <w:color w:val="000000"/>
          <w:kern w:val="2"/>
          <w:sz w:val="20"/>
        </w:rPr>
        <w:t>回归求</w:t>
      </w:r>
      <w:r w:rsidR="00505FA9" w:rsidRPr="00A2721D">
        <w:rPr>
          <w:rFonts w:eastAsia="方正博雅宋_GBK" w:hint="eastAsia"/>
          <w:color w:val="000000"/>
          <w:kern w:val="2"/>
          <w:sz w:val="20"/>
        </w:rPr>
        <w:t>使得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||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Xw-y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|</m:t>
        </m:r>
        <m:sSubSup>
          <m:sSub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bSup>
      </m:oMath>
      <w:r w:rsidRPr="00A2721D">
        <w:rPr>
          <w:rFonts w:eastAsia="方正博雅宋_GBK" w:hint="eastAsia"/>
          <w:color w:val="000000"/>
          <w:kern w:val="2"/>
          <w:sz w:val="20"/>
        </w:rPr>
        <w:t>最小</w:t>
      </w:r>
      <w:r w:rsidR="00505FA9" w:rsidRPr="00A2721D">
        <w:rPr>
          <w:rFonts w:eastAsia="方正博雅宋_GBK" w:hint="eastAsia"/>
          <w:color w:val="000000"/>
          <w:kern w:val="2"/>
          <w:sz w:val="20"/>
        </w:rPr>
        <w:t>的</w:t>
      </w:r>
      <w:r w:rsidRPr="00A2721D">
        <w:rPr>
          <w:rFonts w:eastAsia="方正博雅宋_GBK" w:hint="eastAsia"/>
          <w:color w:val="000000"/>
          <w:kern w:val="2"/>
          <w:sz w:val="20"/>
        </w:rPr>
        <w:t>向量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="00505FA9" w:rsidRPr="00A2721D">
        <w:rPr>
          <w:rFonts w:eastAsia="方正博雅宋_GBK" w:hint="eastAsia"/>
          <w:color w:val="000000"/>
          <w:kern w:val="2"/>
          <w:sz w:val="20"/>
        </w:rPr>
        <w:t>。</w:t>
      </w:r>
      <w:r w:rsidRPr="00A2721D">
        <w:rPr>
          <w:rFonts w:eastAsia="方正博雅宋_GBK" w:hint="eastAsia"/>
          <w:color w:val="000000"/>
          <w:kern w:val="2"/>
          <w:sz w:val="20"/>
        </w:rPr>
        <w:t>由于正交变换的保范性质，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 xml:space="preserve"> |</m:t>
        </m:r>
        <m:d>
          <m:dPr>
            <m:begChr m:val="|"/>
            <m:endChr m:val="|"/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Xw-y</m:t>
            </m:r>
          </m:e>
        </m:d>
        <m:sSubSup>
          <m:sSub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bSup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=|</m:t>
        </m:r>
        <m:d>
          <m:dPr>
            <m:begChr m:val="|"/>
            <m:endChr m:val="|"/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UΣ</m:t>
            </m:r>
            <m:sSup>
              <m:sSup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</m:t>
            </m:r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</m:d>
        <m:sSubSup>
          <m:sSub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bSup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=|</m:t>
        </m:r>
        <m:d>
          <m:dPr>
            <m:begChr m:val="|"/>
            <m:endChr m:val="|"/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Σ</m:t>
            </m:r>
            <m:sSup>
              <m:sSup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</m:t>
            </m:r>
            <m:sSup>
              <m:sSup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</m:d>
        <m:sSubSup>
          <m:sSub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bSup>
      </m:oMath>
      <w:r w:rsidRPr="00A2721D">
        <w:rPr>
          <w:rFonts w:eastAsia="方正博雅宋_GBK" w:hint="eastAsia"/>
          <w:color w:val="000000"/>
          <w:kern w:val="2"/>
          <w:sz w:val="20"/>
        </w:rPr>
        <w:t>。记</w:t>
      </w:r>
      <m:oMath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sSup>
              <m:sSup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=</m:t>
            </m:r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，</m:t>
        </m:r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'</m:t>
            </m:r>
          </m:sup>
        </m:sSup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</m:oMath>
      <w:r w:rsidRPr="00A2721D">
        <w:rPr>
          <w:rFonts w:eastAsia="方正博雅宋_GBK" w:hint="eastAsia"/>
          <w:color w:val="000000"/>
          <w:kern w:val="2"/>
          <w:sz w:val="20"/>
        </w:rPr>
        <w:t>，问题变成最小化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|</m:t>
        </m:r>
        <m:d>
          <m:dPr>
            <m:begChr m:val="|"/>
            <m:endChr m:val="|"/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Σ</m:t>
            </m:r>
            <m:sSup>
              <m:sSup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</m:t>
            </m:r>
            <m:sSup>
              <m:sSup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'</m:t>
                </m:r>
              </m:sup>
            </m:sSup>
          </m:e>
        </m:d>
        <m:sSubSup>
          <m:sSub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bSup>
      </m:oMath>
      <w:r w:rsidR="00017428" w:rsidRPr="00A2721D">
        <w:rPr>
          <w:rFonts w:eastAsia="方正博雅宋_GBK" w:hint="eastAsia"/>
          <w:color w:val="000000"/>
          <w:kern w:val="2"/>
          <w:sz w:val="20"/>
        </w:rPr>
        <w:t>。</w:t>
      </w:r>
      <w:r w:rsidR="006D260C" w:rsidRPr="00A2721D">
        <w:rPr>
          <w:rFonts w:eastAsia="方正博雅宋_GBK" w:hint="eastAsia"/>
          <w:color w:val="000000"/>
          <w:kern w:val="2"/>
          <w:sz w:val="20"/>
        </w:rPr>
        <w:t>由于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Σ</m:t>
        </m:r>
      </m:oMath>
      <w:r w:rsidR="006D260C" w:rsidRPr="00A2721D">
        <w:rPr>
          <w:rFonts w:eastAsia="方正博雅宋_GBK" w:hint="eastAsia"/>
          <w:color w:val="000000"/>
          <w:kern w:val="2"/>
          <w:sz w:val="20"/>
        </w:rPr>
        <w:t>为</w:t>
      </w:r>
      <w:r w:rsidR="00E378DD" w:rsidRPr="00A2721D">
        <w:rPr>
          <w:rFonts w:eastAsia="方正博雅宋_GBK" w:hint="eastAsia"/>
          <w:color w:val="000000"/>
          <w:kern w:val="2"/>
          <w:sz w:val="20"/>
        </w:rPr>
        <w:t>准三角矩阵，上述优化问题变得很简单。</w:t>
      </w:r>
      <w:r w:rsidR="00017428" w:rsidRPr="00A2721D">
        <w:rPr>
          <w:rFonts w:eastAsia="方正博雅宋_GBK" w:hint="eastAsia"/>
          <w:color w:val="000000"/>
          <w:kern w:val="2"/>
          <w:sz w:val="20"/>
        </w:rPr>
        <w:t>令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Σ</m:t>
        </m:r>
      </m:oMath>
      <w:r w:rsidR="00F42245" w:rsidRPr="00A2721D">
        <w:rPr>
          <w:rFonts w:eastAsia="方正博雅宋_GBK" w:hint="eastAsia"/>
          <w:color w:val="000000"/>
          <w:kern w:val="2"/>
          <w:sz w:val="20"/>
        </w:rPr>
        <w:t>第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</m:oMath>
      <w:r w:rsidR="00F42245" w:rsidRPr="00A2721D">
        <w:rPr>
          <w:rFonts w:eastAsia="方正博雅宋_GBK" w:hint="eastAsia"/>
          <w:color w:val="000000"/>
          <w:kern w:val="2"/>
          <w:sz w:val="20"/>
        </w:rPr>
        <w:t>行对角线的元素值为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σ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</m:oMath>
      <w:r w:rsidR="00A55830" w:rsidRPr="00A2721D">
        <w:rPr>
          <w:rFonts w:eastAsia="方正博雅宋_GBK" w:hint="eastAsia"/>
          <w:color w:val="000000"/>
          <w:kern w:val="2"/>
          <w:sz w:val="20"/>
        </w:rPr>
        <w:t>，得到最佳的</w:t>
      </w:r>
      <m:oMath>
        <m:sSubSup>
          <m:sSub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'</m:t>
            </m:r>
          </m:sup>
        </m:sSubSup>
        <m: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f>
          <m:f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fPr>
          <m:num>
            <m:sSubSup>
              <m:sSubSup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bSup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y</m:t>
                </m:r>
              </m:e>
              <m: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j</m:t>
                </m:r>
              </m:sub>
              <m:sup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b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σ</m:t>
                </m:r>
              </m:e>
              <m: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j</m:t>
                </m:r>
              </m:sub>
            </m:sSub>
          </m:den>
        </m:f>
      </m:oMath>
      <w:r w:rsidR="00BA577D" w:rsidRPr="00A2721D">
        <w:rPr>
          <w:rFonts w:eastAsia="方正博雅宋_GBK" w:hint="eastAsia"/>
          <w:color w:val="000000"/>
          <w:kern w:val="2"/>
          <w:sz w:val="20"/>
        </w:rPr>
        <w:t>，</w:t>
      </w:r>
      <w:r w:rsidR="00A55830" w:rsidRPr="00A2721D">
        <w:rPr>
          <w:rFonts w:eastAsia="方正博雅宋_GBK" w:hint="eastAsia"/>
          <w:color w:val="000000"/>
          <w:kern w:val="2"/>
          <w:sz w:val="20"/>
        </w:rPr>
        <w:t>进而</w:t>
      </w:r>
      <w:r w:rsidR="00BA577D" w:rsidRPr="00A2721D">
        <w:rPr>
          <w:rFonts w:eastAsia="方正博雅宋_GBK" w:hint="eastAsia"/>
          <w:color w:val="000000"/>
          <w:kern w:val="2"/>
          <w:sz w:val="20"/>
        </w:rPr>
        <w:t>得到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 xml:space="preserve">= 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V</m:t>
        </m:r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'</m:t>
            </m:r>
          </m:sup>
        </m:sSup>
      </m:oMath>
      <w:r w:rsidR="00BA577D" w:rsidRPr="00A2721D">
        <w:rPr>
          <w:rFonts w:eastAsia="方正博雅宋_GBK" w:hint="eastAsia"/>
          <w:color w:val="000000"/>
          <w:kern w:val="2"/>
          <w:sz w:val="20"/>
        </w:rPr>
        <w:t>。</w:t>
      </w:r>
      <w:r w:rsidR="00DA729E" w:rsidRPr="00A2721D">
        <w:rPr>
          <w:rFonts w:eastAsia="方正博雅宋_GBK" w:hint="eastAsia"/>
          <w:color w:val="000000"/>
          <w:kern w:val="2"/>
          <w:sz w:val="20"/>
        </w:rPr>
        <w:t>需要注意的是，</w:t>
      </w:r>
      <w:r w:rsidR="00684652" w:rsidRPr="00A2721D">
        <w:rPr>
          <w:rFonts w:eastAsia="方正博雅宋_GBK" w:hint="eastAsia"/>
          <w:color w:val="000000"/>
          <w:kern w:val="2"/>
          <w:sz w:val="20"/>
        </w:rPr>
        <w:t>由于奇异值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σ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</m:oMath>
      <w:r w:rsidR="00684652" w:rsidRPr="00A2721D">
        <w:rPr>
          <w:rFonts w:eastAsia="方正博雅宋_GBK" w:hint="eastAsia"/>
          <w:color w:val="000000"/>
          <w:kern w:val="2"/>
          <w:sz w:val="20"/>
        </w:rPr>
        <w:t>为除数，当</w:t>
      </w:r>
      <w:r w:rsidR="00D56AA4" w:rsidRPr="00A2721D">
        <w:rPr>
          <w:rFonts w:eastAsia="方正博雅宋_GBK" w:hint="eastAsia"/>
          <w:color w:val="000000"/>
          <w:kern w:val="2"/>
          <w:sz w:val="20"/>
        </w:rPr>
        <w:t>矩阵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="00D56AA4" w:rsidRPr="00A2721D">
        <w:rPr>
          <w:rFonts w:eastAsia="方正博雅宋_GBK" w:hint="eastAsia"/>
          <w:color w:val="000000"/>
          <w:kern w:val="2"/>
          <w:sz w:val="20"/>
        </w:rPr>
        <w:t>接近不满秩时，某些</w:t>
      </w:r>
      <w:r w:rsidR="008721BC" w:rsidRPr="00A2721D">
        <w:rPr>
          <w:rFonts w:eastAsia="方正博雅宋_GBK" w:hint="eastAsia"/>
          <w:color w:val="000000"/>
          <w:kern w:val="2"/>
          <w:sz w:val="20"/>
        </w:rPr>
        <w:t>奇异值的</w:t>
      </w:r>
      <w:r w:rsidR="002D3F08" w:rsidRPr="00A2721D">
        <w:rPr>
          <w:rFonts w:eastAsia="方正博雅宋_GBK" w:hint="eastAsia"/>
          <w:color w:val="000000"/>
          <w:kern w:val="2"/>
          <w:sz w:val="20"/>
        </w:rPr>
        <w:t>值很小，</w:t>
      </w:r>
      <w:r w:rsidR="008721BC" w:rsidRPr="00A2721D">
        <w:rPr>
          <w:rFonts w:eastAsia="方正博雅宋_GBK" w:hint="eastAsia"/>
          <w:color w:val="000000"/>
          <w:kern w:val="2"/>
          <w:sz w:val="20"/>
        </w:rPr>
        <w:t>此时</w:t>
      </w:r>
      <m:oMath>
        <m:sSubSup>
          <m:sSubSupPr>
            <m:ctrlPr>
              <w:rPr>
                <w:rFonts w:ascii="Cambria Math" w:eastAsia="方正博雅宋_GBK" w:hAnsi="Cambria Math"/>
                <w:b/>
                <w:i/>
                <w:color w:val="000000"/>
                <w:kern w:val="2"/>
                <w:sz w:val="20"/>
              </w:rPr>
            </m:ctrlPr>
          </m:sSub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'</m:t>
            </m:r>
          </m:sup>
        </m:sSubSup>
      </m:oMath>
      <w:r w:rsidR="000D4822" w:rsidRPr="00A2721D">
        <w:rPr>
          <w:rFonts w:eastAsia="方正博雅宋_GBK" w:hint="eastAsia"/>
          <w:color w:val="000000"/>
          <w:kern w:val="2"/>
          <w:sz w:val="20"/>
        </w:rPr>
        <w:t>的绝对值会很大，</w:t>
      </w:r>
      <w:r w:rsidR="00DA729E" w:rsidRPr="00A2721D">
        <w:rPr>
          <w:rFonts w:eastAsia="方正博雅宋_GBK" w:hint="eastAsia"/>
          <w:color w:val="000000"/>
          <w:kern w:val="2"/>
          <w:sz w:val="20"/>
        </w:rPr>
        <w:t>模型不稳定。</w:t>
      </w:r>
      <w:r w:rsidR="0088405E" w:rsidRPr="00A2721D">
        <w:rPr>
          <w:rFonts w:eastAsia="方正博雅宋_GBK" w:hint="eastAsia"/>
          <w:color w:val="000000"/>
          <w:kern w:val="2"/>
          <w:sz w:val="20"/>
        </w:rPr>
        <w:t>矩阵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="0088405E" w:rsidRPr="00A2721D">
        <w:rPr>
          <w:rFonts w:eastAsia="方正博雅宋_GBK" w:hint="eastAsia"/>
          <w:color w:val="000000"/>
          <w:kern w:val="2"/>
          <w:sz w:val="20"/>
        </w:rPr>
        <w:t>接近不满秩意味着特征之间存在共线性，即特征之间有冗余。</w:t>
      </w:r>
    </w:p>
    <w:p w14:paraId="7FA097DA" w14:textId="77777777" w:rsidR="00073B16" w:rsidRPr="008C6C71" w:rsidRDefault="00073B16" w:rsidP="00073B16">
      <w:pPr>
        <w:ind w:firstLine="400"/>
        <w:rPr>
          <w:rStyle w:val="af5"/>
          <w:sz w:val="20"/>
          <w:szCs w:val="20"/>
        </w:rPr>
      </w:pPr>
      <w:r w:rsidRPr="008C6C71">
        <w:rPr>
          <w:rStyle w:val="af5"/>
          <w:sz w:val="20"/>
          <w:szCs w:val="20"/>
        </w:rPr>
        <w:t>算法</w:t>
      </w:r>
      <w:r w:rsidRPr="008C6C71">
        <w:rPr>
          <w:rStyle w:val="af5"/>
          <w:rFonts w:hint="eastAsia"/>
          <w:b/>
          <w:sz w:val="20"/>
          <w:szCs w:val="20"/>
        </w:rPr>
        <w:t>2</w:t>
      </w:r>
      <w:r w:rsidR="00B80FD9" w:rsidRPr="008C6C71">
        <w:rPr>
          <w:rStyle w:val="af5"/>
          <w:rFonts w:hint="eastAsia"/>
          <w:b/>
          <w:sz w:val="20"/>
          <w:szCs w:val="20"/>
        </w:rPr>
        <w:t>-</w:t>
      </w:r>
      <w:r w:rsidRPr="008C6C71">
        <w:rPr>
          <w:rStyle w:val="af5"/>
          <w:rFonts w:hint="eastAsia"/>
          <w:b/>
          <w:sz w:val="20"/>
          <w:szCs w:val="20"/>
        </w:rPr>
        <w:t>2</w:t>
      </w:r>
      <w:r w:rsidRPr="008C6C71">
        <w:rPr>
          <w:rStyle w:val="af5"/>
          <w:rFonts w:hint="eastAsia"/>
          <w:sz w:val="20"/>
          <w:szCs w:val="20"/>
        </w:rPr>
        <w:t>：</w:t>
      </w:r>
      <w:r w:rsidRPr="008C6C71">
        <w:rPr>
          <w:rStyle w:val="af5"/>
          <w:rFonts w:hint="eastAsia"/>
          <w:b/>
          <w:sz w:val="20"/>
          <w:szCs w:val="20"/>
        </w:rPr>
        <w:t>最小二乘</w:t>
      </w:r>
      <w:r w:rsidR="001D4BEA" w:rsidRPr="008C6C71">
        <w:rPr>
          <w:rStyle w:val="af5"/>
          <w:rFonts w:hint="eastAsia"/>
          <w:b/>
          <w:sz w:val="20"/>
          <w:szCs w:val="20"/>
        </w:rPr>
        <w:t>线性回归</w:t>
      </w:r>
      <w:r w:rsidRPr="008C6C71">
        <w:rPr>
          <w:rStyle w:val="af5"/>
          <w:rFonts w:hint="eastAsia"/>
          <w:b/>
          <w:sz w:val="20"/>
          <w:szCs w:val="20"/>
        </w:rPr>
        <w:t>的奇异值分解求解</w:t>
      </w:r>
    </w:p>
    <w:p w14:paraId="672BD64F" w14:textId="77777777" w:rsidR="0088406A" w:rsidRPr="00A2721D" w:rsidRDefault="0088406A" w:rsidP="0088406A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/>
          <w:color w:val="000000"/>
          <w:kern w:val="2"/>
          <w:sz w:val="20"/>
        </w:rPr>
        <w:t>输入</w:t>
      </w:r>
      <w:r w:rsidRPr="00A2721D">
        <w:rPr>
          <w:rFonts w:eastAsia="方正博雅宋_GBK" w:hint="eastAsia"/>
          <w:color w:val="000000"/>
          <w:kern w:val="2"/>
          <w:sz w:val="20"/>
        </w:rPr>
        <w:t>：训练数据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{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,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  <m:sSubSup>
          <m:sSub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}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i=1</m:t>
            </m:r>
          </m:sub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N</m:t>
            </m:r>
          </m:sup>
        </m:sSubSup>
      </m:oMath>
      <w:r w:rsidRPr="00A2721D">
        <w:rPr>
          <w:rFonts w:eastAsia="方正博雅宋_GBK"/>
          <w:color w:val="000000"/>
          <w:kern w:val="2"/>
          <w:sz w:val="20"/>
        </w:rPr>
        <w:t>，</w:t>
      </w:r>
      <w:r w:rsidRPr="00A2721D">
        <w:rPr>
          <w:rFonts w:eastAsia="方正博雅宋_GBK" w:hint="eastAsia"/>
          <w:color w:val="000000"/>
          <w:kern w:val="2"/>
          <w:sz w:val="20"/>
        </w:rPr>
        <w:t>以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</m:oMath>
      <w:r w:rsidRPr="00A2721D">
        <w:rPr>
          <w:rFonts w:eastAsia="方正博雅宋_GBK" w:hint="eastAsia"/>
          <w:color w:val="000000"/>
          <w:kern w:val="2"/>
          <w:sz w:val="20"/>
        </w:rPr>
        <w:t>为行向量组成输入矩阵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 xml:space="preserve"> 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Pr="00A2721D">
        <w:rPr>
          <w:rFonts w:eastAsia="方正博雅宋_GBK" w:hint="eastAsia"/>
          <w:color w:val="000000"/>
          <w:kern w:val="2"/>
          <w:sz w:val="20"/>
        </w:rPr>
        <w:t>，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N</m:t>
        </m:r>
      </m:oMath>
      <w:r w:rsidRPr="00A2721D">
        <w:rPr>
          <w:rFonts w:eastAsia="方正博雅宋_GBK" w:hint="eastAsia"/>
          <w:color w:val="000000"/>
          <w:kern w:val="2"/>
          <w:sz w:val="20"/>
        </w:rPr>
        <w:t>个样本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</m:oMath>
      <w:r w:rsidRPr="00A2721D">
        <w:rPr>
          <w:rFonts w:eastAsia="方正博雅宋_GBK" w:hint="eastAsia"/>
          <w:color w:val="000000"/>
          <w:kern w:val="2"/>
          <w:sz w:val="20"/>
        </w:rPr>
        <w:t>构成输出向量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</m:oMath>
    </w:p>
    <w:p w14:paraId="6B1888BB" w14:textId="2AC41AB4" w:rsidR="0088406A" w:rsidRPr="008C6C71" w:rsidRDefault="0088406A" w:rsidP="0088406A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2721D">
        <w:rPr>
          <w:rFonts w:eastAsia="方正博雅宋_GBK" w:hint="eastAsia"/>
          <w:color w:val="000000"/>
          <w:kern w:val="2"/>
          <w:sz w:val="20"/>
        </w:rPr>
        <w:t>输出：特征的权重向量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</w:p>
    <w:p w14:paraId="73D50DB1" w14:textId="77777777" w:rsidR="00073B16" w:rsidRPr="008C6C71" w:rsidRDefault="00073B16" w:rsidP="008C6C71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8C6C71">
        <w:rPr>
          <w:rFonts w:eastAsia="方正博雅宋_GBK"/>
          <w:color w:val="000000"/>
          <w:kern w:val="2"/>
          <w:sz w:val="20"/>
        </w:rPr>
        <w:t>过程：</w:t>
      </w:r>
    </w:p>
    <w:p w14:paraId="4F7B3FF4" w14:textId="6C55B178" w:rsidR="00073B16" w:rsidRPr="00564FED" w:rsidRDefault="00073B16" w:rsidP="00564FED">
      <w:pPr>
        <w:pStyle w:val="afff9"/>
        <w:numPr>
          <w:ilvl w:val="0"/>
          <w:numId w:val="22"/>
        </w:numPr>
        <w:ind w:firstLineChars="0"/>
        <w:rPr>
          <w:color w:val="000000"/>
          <w:kern w:val="2"/>
        </w:rPr>
      </w:pPr>
      <w:r w:rsidRPr="00564FED">
        <w:rPr>
          <w:color w:val="000000"/>
          <w:kern w:val="2"/>
        </w:rPr>
        <w:t>计算</w:t>
      </w:r>
      <m:oMath>
        <m:r>
          <m:rPr>
            <m:sty m:val="bi"/>
          </m:rPr>
          <w:rPr>
            <w:rFonts w:ascii="Cambria Math" w:hAnsi="Cambria Math"/>
            <w:color w:val="000000"/>
            <w:kern w:val="2"/>
          </w:rPr>
          <m:t>X</m:t>
        </m:r>
      </m:oMath>
      <w:r w:rsidRPr="00564FED">
        <w:rPr>
          <w:color w:val="000000"/>
          <w:kern w:val="2"/>
        </w:rPr>
        <w:t>的</w:t>
      </w:r>
      <w:r w:rsidR="00B05751" w:rsidRPr="00564FED">
        <w:rPr>
          <w:color w:val="000000"/>
          <w:kern w:val="2"/>
        </w:rPr>
        <w:t>SVD</w:t>
      </w:r>
      <w:r w:rsidR="00B05751" w:rsidRPr="00564FED">
        <w:rPr>
          <w:color w:val="000000"/>
          <w:kern w:val="2"/>
        </w:rPr>
        <w:t>分解：</w:t>
      </w:r>
      <m:oMath>
        <m:r>
          <m:rPr>
            <m:sty m:val="p"/>
          </m:rPr>
          <w:rPr>
            <w:rFonts w:ascii="Cambria Math" w:hAnsi="Cambria Math"/>
            <w:color w:val="000000"/>
            <w:kern w:val="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/>
            <w:kern w:val="2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kern w:val="2"/>
          </w:rPr>
          <m:t>=</m:t>
        </m:r>
        <m:r>
          <m:rPr>
            <m:sty m:val="bi"/>
          </m:rPr>
          <w:rPr>
            <w:rFonts w:ascii="Cambria Math" w:hAnsi="Cambria Math"/>
            <w:color w:val="000000"/>
            <w:kern w:val="2"/>
          </w:rPr>
          <m:t>UD</m:t>
        </m:r>
        <m:sSup>
          <m:sSupPr>
            <m:ctrlPr>
              <w:rPr>
                <w:rFonts w:ascii="Cambria Math" w:hAnsi="Cambria Math"/>
                <w:color w:val="000000"/>
                <w:kern w:val="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2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kern w:val="2"/>
              </w:rPr>
              <m:t>T</m:t>
            </m:r>
          </m:sup>
        </m:sSup>
      </m:oMath>
      <w:r w:rsidRPr="00564FED">
        <w:rPr>
          <w:color w:val="000000"/>
          <w:kern w:val="2"/>
        </w:rPr>
        <w:t>；</w:t>
      </w:r>
    </w:p>
    <w:p w14:paraId="465148D6" w14:textId="2A916F0B" w:rsidR="00073B16" w:rsidRPr="00564FED" w:rsidRDefault="00073B16" w:rsidP="00564FED">
      <w:pPr>
        <w:pStyle w:val="afff9"/>
        <w:numPr>
          <w:ilvl w:val="0"/>
          <w:numId w:val="22"/>
        </w:numPr>
        <w:ind w:firstLineChars="0"/>
        <w:rPr>
          <w:color w:val="000000"/>
          <w:kern w:val="2"/>
        </w:rPr>
      </w:pPr>
      <w:r w:rsidRPr="00564FED">
        <w:rPr>
          <w:color w:val="000000"/>
          <w:kern w:val="2"/>
        </w:rPr>
        <w:t>计算</w:t>
      </w:r>
      <m:oMath>
        <m:sSup>
          <m:sSupPr>
            <m:ctrlPr>
              <w:rPr>
                <w:rFonts w:ascii="Cambria Math" w:hAnsi="Cambria Math"/>
                <w:color w:val="000000"/>
                <w:kern w:val="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kern w:val="2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kern w:val="2"/>
          </w:rPr>
          <m:t>=</m:t>
        </m:r>
        <m:sSup>
          <m:sSupPr>
            <m:ctrlPr>
              <w:rPr>
                <w:rFonts w:ascii="Cambria Math" w:hAnsi="Cambria Math"/>
                <w:color w:val="000000"/>
                <w:kern w:val="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2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kern w:val="2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kern w:val="2"/>
          </w:rPr>
          <m:t>y</m:t>
        </m:r>
      </m:oMath>
      <w:r w:rsidRPr="00564FED">
        <w:rPr>
          <w:color w:val="000000"/>
          <w:kern w:val="2"/>
        </w:rPr>
        <w:t>；</w:t>
      </w:r>
    </w:p>
    <w:p w14:paraId="37640160" w14:textId="48BDDD35" w:rsidR="00C73F4E" w:rsidRPr="00564FED" w:rsidRDefault="00073B16" w:rsidP="00564FED">
      <w:pPr>
        <w:pStyle w:val="afff9"/>
        <w:numPr>
          <w:ilvl w:val="0"/>
          <w:numId w:val="22"/>
        </w:numPr>
        <w:ind w:firstLineChars="0"/>
        <w:rPr>
          <w:color w:val="000000"/>
          <w:kern w:val="2"/>
        </w:rPr>
      </w:pPr>
      <w:r w:rsidRPr="00564FED">
        <w:rPr>
          <w:color w:val="000000"/>
          <w:kern w:val="2"/>
        </w:rPr>
        <w:t>计算</w:t>
      </w:r>
      <m:oMath>
        <m:sSubSup>
          <m:sSubSupPr>
            <m:ctrlPr>
              <w:rPr>
                <w:rFonts w:ascii="Cambria Math" w:hAnsi="Cambria Math"/>
                <w:color w:val="000000"/>
                <w:kern w:val="2"/>
              </w:rPr>
            </m:ctrlPr>
          </m:sSubSupPr>
          <m:e>
            <m:r>
              <w:rPr>
                <w:rFonts w:ascii="Cambria Math" w:hAnsi="Cambria Math"/>
                <w:color w:val="000000"/>
                <w:kern w:val="2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kern w:val="2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kern w:val="2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kern w:val="2"/>
          </w:rPr>
          <m:t>=</m:t>
        </m:r>
        <m:f>
          <m:fPr>
            <m:ctrlPr>
              <w:rPr>
                <w:rFonts w:ascii="Cambria Math" w:hAnsi="Cambria Math"/>
                <w:color w:val="000000"/>
                <w:kern w:val="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color w:val="000000"/>
                    <w:kern w:val="2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kern w:val="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"/>
                  </w:rPr>
                  <m:t>j</m:t>
                </m:r>
              </m:sub>
            </m:sSub>
          </m:den>
        </m:f>
      </m:oMath>
      <w:r w:rsidR="00C73F4E" w:rsidRPr="00564FED">
        <w:rPr>
          <w:color w:val="000000"/>
          <w:kern w:val="2"/>
        </w:rPr>
        <w:t>，其中</w:t>
      </w:r>
      <m:oMath>
        <m:sSub>
          <m:sSubPr>
            <m:ctrlPr>
              <w:rPr>
                <w:rFonts w:ascii="Cambria Math" w:hAnsi="Cambria Math"/>
                <w:color w:val="000000"/>
                <w:kern w:val="2"/>
              </w:rPr>
            </m:ctrlPr>
          </m:sSubPr>
          <m:e>
            <m:r>
              <w:rPr>
                <w:rFonts w:ascii="Cambria Math" w:hAnsi="Cambria Math"/>
                <w:color w:val="000000"/>
                <w:kern w:val="2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kern w:val="2"/>
              </w:rPr>
              <m:t>j</m:t>
            </m:r>
          </m:sub>
        </m:sSub>
      </m:oMath>
      <w:r w:rsidR="00C73F4E" w:rsidRPr="00564FED">
        <w:rPr>
          <w:color w:val="000000"/>
          <w:kern w:val="2"/>
        </w:rPr>
        <w:t>为</w:t>
      </w:r>
      <m:oMath>
        <m:r>
          <m:rPr>
            <m:sty m:val="bi"/>
          </m:rPr>
          <w:rPr>
            <w:rFonts w:ascii="Cambria Math" w:hAnsi="Cambria Math"/>
            <w:color w:val="000000"/>
            <w:kern w:val="2"/>
          </w:rPr>
          <m:t>D</m:t>
        </m:r>
      </m:oMath>
      <w:r w:rsidR="00797D7F" w:rsidRPr="00797D7F">
        <w:rPr>
          <w:rFonts w:hint="eastAsia"/>
          <w:color w:val="000000"/>
          <w:kern w:val="2"/>
        </w:rPr>
        <w:t>的</w:t>
      </w:r>
      <w:r w:rsidR="00C73F4E" w:rsidRPr="00564FED">
        <w:rPr>
          <w:color w:val="000000"/>
          <w:kern w:val="2"/>
        </w:rPr>
        <w:t>第</w:t>
      </w:r>
      <m:oMath>
        <m:r>
          <w:rPr>
            <w:rFonts w:ascii="Cambria Math" w:hAnsi="Cambria Math"/>
            <w:color w:val="000000"/>
            <w:kern w:val="2"/>
          </w:rPr>
          <m:t>j</m:t>
        </m:r>
      </m:oMath>
      <w:r w:rsidR="00C73F4E" w:rsidRPr="00564FED">
        <w:rPr>
          <w:color w:val="000000"/>
          <w:kern w:val="2"/>
        </w:rPr>
        <w:t>个对角线元素；</w:t>
      </w:r>
    </w:p>
    <w:p w14:paraId="12958C3B" w14:textId="7CB37706" w:rsidR="00073B16" w:rsidRPr="00564FED" w:rsidRDefault="00C73F4E" w:rsidP="00564FED">
      <w:pPr>
        <w:pStyle w:val="afff9"/>
        <w:numPr>
          <w:ilvl w:val="0"/>
          <w:numId w:val="22"/>
        </w:numPr>
        <w:ind w:firstLineChars="0"/>
        <w:rPr>
          <w:color w:val="000000"/>
          <w:kern w:val="2"/>
        </w:rPr>
      </w:pPr>
      <w:r w:rsidRPr="00564FED">
        <w:rPr>
          <w:color w:val="000000"/>
          <w:kern w:val="2"/>
        </w:rPr>
        <w:t>计算</w:t>
      </w:r>
      <m:oMath>
        <m:r>
          <m:rPr>
            <m:sty m:val="bi"/>
          </m:rPr>
          <w:rPr>
            <w:rFonts w:ascii="Cambria Math" w:hAnsi="Cambria Math"/>
            <w:color w:val="000000"/>
            <w:kern w:val="2"/>
          </w:rPr>
          <m:t>w</m:t>
        </m:r>
        <m:r>
          <m:rPr>
            <m:sty m:val="p"/>
          </m:rPr>
          <w:rPr>
            <w:rFonts w:ascii="Cambria Math" w:hAnsi="Cambria Math"/>
            <w:color w:val="000000"/>
            <w:kern w:val="2"/>
          </w:rPr>
          <m:t xml:space="preserve">= </m:t>
        </m:r>
        <m:r>
          <m:rPr>
            <m:sty m:val="bi"/>
          </m:rPr>
          <w:rPr>
            <w:rFonts w:ascii="Cambria Math" w:hAnsi="Cambria Math"/>
            <w:color w:val="000000"/>
            <w:kern w:val="2"/>
          </w:rPr>
          <m:t>V</m:t>
        </m:r>
        <m:sSup>
          <m:sSupPr>
            <m:ctrlPr>
              <w:rPr>
                <w:rFonts w:ascii="Cambria Math" w:hAnsi="Cambria Math"/>
                <w:color w:val="000000"/>
                <w:kern w:val="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2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kern w:val="2"/>
              </w:rPr>
              <m:t>'</m:t>
            </m:r>
          </m:sup>
        </m:sSup>
      </m:oMath>
      <w:r w:rsidR="00073B16" w:rsidRPr="00564FED">
        <w:rPr>
          <w:color w:val="000000"/>
          <w:kern w:val="2"/>
        </w:rPr>
        <w:t>。</w:t>
      </w:r>
    </w:p>
    <w:p w14:paraId="18CCE43E" w14:textId="77777777" w:rsidR="002D696E" w:rsidRPr="008C6C71" w:rsidRDefault="00742C3B" w:rsidP="008C6C71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bookmarkStart w:id="18" w:name="header-n541"/>
      <w:bookmarkEnd w:id="18"/>
      <w:r w:rsidRPr="008C6C71">
        <w:rPr>
          <w:rFonts w:eastAsia="方正博雅宋_GBK"/>
          <w:color w:val="000000"/>
          <w:kern w:val="2"/>
          <w:sz w:val="20"/>
        </w:rPr>
        <w:t>将</w:t>
      </w:r>
      <w:r w:rsidR="002D696E" w:rsidRPr="008C6C71">
        <w:rPr>
          <w:rFonts w:eastAsia="方正博雅宋_GBK"/>
          <w:color w:val="000000"/>
          <w:kern w:val="2"/>
          <w:sz w:val="20"/>
        </w:rPr>
        <w:t>式</w:t>
      </w:r>
      <w:r w:rsidR="002D696E" w:rsidRPr="008C6C71">
        <w:rPr>
          <w:rFonts w:eastAsia="方正博雅宋_GBK" w:hint="eastAsia"/>
          <w:color w:val="000000"/>
          <w:kern w:val="2"/>
          <w:sz w:val="20"/>
        </w:rPr>
        <w:t>（</w:t>
      </w:r>
      <w:r w:rsidR="002D696E" w:rsidRPr="008C6C71">
        <w:rPr>
          <w:rFonts w:eastAsia="方正博雅宋_GBK"/>
          <w:color w:val="000000"/>
          <w:kern w:val="2"/>
          <w:sz w:val="20"/>
        </w:rPr>
        <w:t>2-</w:t>
      </w:r>
      <w:r w:rsidR="002D696E" w:rsidRPr="008C6C71">
        <w:rPr>
          <w:rFonts w:eastAsia="方正博雅宋_GBK" w:hint="eastAsia"/>
          <w:color w:val="000000"/>
          <w:kern w:val="2"/>
          <w:sz w:val="20"/>
        </w:rPr>
        <w:t>3</w:t>
      </w:r>
      <w:r w:rsidR="002D696E" w:rsidRPr="008C6C71">
        <w:rPr>
          <w:rFonts w:eastAsia="方正博雅宋_GBK"/>
          <w:color w:val="000000"/>
          <w:kern w:val="2"/>
          <w:sz w:val="20"/>
        </w:rPr>
        <w:t>1</w:t>
      </w:r>
      <w:r w:rsidR="002D696E" w:rsidRPr="008C6C71">
        <w:rPr>
          <w:rFonts w:eastAsia="方正博雅宋_GBK" w:hint="eastAsia"/>
          <w:color w:val="000000"/>
          <w:kern w:val="2"/>
          <w:sz w:val="20"/>
        </w:rPr>
        <w:t>）</w:t>
      </w:r>
      <w:r w:rsidR="002D696E" w:rsidRPr="008C6C71">
        <w:rPr>
          <w:rFonts w:eastAsia="方正博雅宋_GBK"/>
          <w:color w:val="000000"/>
          <w:kern w:val="2"/>
          <w:sz w:val="20"/>
        </w:rPr>
        <w:t>代入线性回归模型</w:t>
      </w:r>
      <w:r w:rsidR="002D696E" w:rsidRPr="008C6C71">
        <w:rPr>
          <w:rFonts w:eastAsia="方正博雅宋_GBK" w:hint="eastAsia"/>
          <w:color w:val="000000"/>
          <w:kern w:val="2"/>
          <w:sz w:val="20"/>
        </w:rPr>
        <w:t>（</w:t>
      </w:r>
      <w:r w:rsidR="002D696E" w:rsidRPr="008C6C71">
        <w:rPr>
          <w:rFonts w:eastAsia="方正博雅宋_GBK"/>
          <w:color w:val="000000"/>
          <w:kern w:val="2"/>
          <w:sz w:val="20"/>
        </w:rPr>
        <w:t>2-2</w:t>
      </w:r>
      <w:r w:rsidR="002D696E" w:rsidRPr="008C6C71">
        <w:rPr>
          <w:rFonts w:eastAsia="方正博雅宋_GBK" w:hint="eastAsia"/>
          <w:color w:val="000000"/>
          <w:kern w:val="2"/>
          <w:sz w:val="20"/>
        </w:rPr>
        <w:t>）</w:t>
      </w:r>
      <w:r w:rsidR="002D696E" w:rsidRPr="008C6C71">
        <w:rPr>
          <w:rFonts w:eastAsia="方正博雅宋_GBK"/>
          <w:color w:val="000000"/>
          <w:kern w:val="2"/>
          <w:sz w:val="20"/>
        </w:rPr>
        <w:t>，得到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2D696E" w:rsidRPr="00D61FA0" w14:paraId="78389C43" w14:textId="77777777" w:rsidTr="00D93F80">
        <w:tc>
          <w:tcPr>
            <w:tcW w:w="7208" w:type="dxa"/>
            <w:vAlign w:val="center"/>
          </w:tcPr>
          <w:p w14:paraId="075CCFAE" w14:textId="77777777" w:rsidR="002D696E" w:rsidRPr="00D61FA0" w:rsidRDefault="004377E1" w:rsidP="00D93F80">
            <w:pPr>
              <w:ind w:firstLine="400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OLS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=f(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OLS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groupCh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lim>
              </m:limLow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oMath>
            <w:r w:rsidR="002D696E" w:rsidRPr="00D61FA0">
              <w:rPr>
                <w:sz w:val="20"/>
                <w:szCs w:val="20"/>
              </w:rPr>
              <w:t>，</w:t>
            </w:r>
          </w:p>
        </w:tc>
        <w:tc>
          <w:tcPr>
            <w:tcW w:w="883" w:type="dxa"/>
            <w:vAlign w:val="center"/>
          </w:tcPr>
          <w:p w14:paraId="0E97FFAF" w14:textId="77777777" w:rsidR="002D696E" w:rsidRPr="00D61FA0" w:rsidRDefault="002D696E" w:rsidP="00F20DB0">
            <w:pPr>
              <w:pStyle w:val="affb"/>
              <w:rPr>
                <w:szCs w:val="20"/>
              </w:rPr>
            </w:pPr>
            <w:r w:rsidRPr="00D61FA0">
              <w:rPr>
                <w:rFonts w:hint="eastAsia"/>
                <w:szCs w:val="20"/>
              </w:rPr>
              <w:t>（</w:t>
            </w:r>
            <w:r w:rsidRPr="00D61FA0">
              <w:rPr>
                <w:rFonts w:hint="eastAsia"/>
                <w:szCs w:val="20"/>
              </w:rPr>
              <w:t>2-3</w:t>
            </w:r>
            <w:r w:rsidR="00F20DB0" w:rsidRPr="00D61FA0">
              <w:rPr>
                <w:rFonts w:hint="eastAsia"/>
                <w:szCs w:val="20"/>
              </w:rPr>
              <w:t>3</w:t>
            </w:r>
            <w:r w:rsidRPr="00D61FA0">
              <w:rPr>
                <w:rFonts w:hint="eastAsia"/>
                <w:szCs w:val="20"/>
              </w:rPr>
              <w:t>）</w:t>
            </w:r>
          </w:p>
        </w:tc>
      </w:tr>
    </w:tbl>
    <w:p w14:paraId="2ECF9F51" w14:textId="48B0E1E7" w:rsidR="009F1275" w:rsidRPr="00564FED" w:rsidRDefault="002D696E" w:rsidP="00564FED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564FED">
        <w:rPr>
          <w:rFonts w:eastAsia="方正博雅宋_GBK"/>
          <w:color w:val="000000"/>
          <w:kern w:val="2"/>
          <w:sz w:val="20"/>
        </w:rPr>
        <w:t>其中矩阵</w:t>
      </w:r>
      <m:oMath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OLS</m:t>
            </m:r>
          </m:sub>
        </m:sSub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Pr="00564FED">
        <w:rPr>
          <w:rFonts w:eastAsia="方正博雅宋_GBK"/>
          <w:color w:val="000000"/>
          <w:kern w:val="2"/>
          <w:sz w:val="20"/>
        </w:rPr>
        <w:t>称为帽矩阵或投影矩阵，因为通过乘以矩阵</w:t>
      </w:r>
      <m:oMath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OLS</m:t>
            </m:r>
          </m:sub>
        </m:sSub>
      </m:oMath>
      <w:r w:rsidRPr="00564FED">
        <w:rPr>
          <w:rFonts w:eastAsia="方正博雅宋_GBK"/>
          <w:color w:val="000000"/>
          <w:kern w:val="2"/>
          <w:sz w:val="20"/>
        </w:rPr>
        <w:t>，使得原始响应向量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</m:oMath>
      <w:r w:rsidRPr="00564FED">
        <w:rPr>
          <w:rFonts w:eastAsia="方正博雅宋_GBK"/>
          <w:color w:val="000000"/>
          <w:kern w:val="2"/>
          <w:sz w:val="20"/>
        </w:rPr>
        <w:t>变成预测值</w:t>
      </w:r>
      <m:oMath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acc>
              <m:acc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OLS</m:t>
            </m:r>
          </m:sub>
        </m:sSub>
      </m:oMath>
      <w:r w:rsidRPr="00564FED">
        <w:rPr>
          <w:rFonts w:eastAsia="方正博雅宋_GBK"/>
          <w:color w:val="000000"/>
          <w:kern w:val="2"/>
          <w:sz w:val="20"/>
        </w:rPr>
        <w:t>。帽矩阵</w:t>
      </w:r>
      <m:oMath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OLS</m:t>
            </m:r>
          </m:sub>
        </m:sSub>
      </m:oMath>
      <w:r w:rsidRPr="00564FED">
        <w:rPr>
          <w:rFonts w:eastAsia="方正博雅宋_GBK"/>
          <w:color w:val="000000"/>
          <w:kern w:val="2"/>
          <w:sz w:val="20"/>
        </w:rPr>
        <w:t>的迹（</w:t>
      </w:r>
      <w:r w:rsidRPr="00564FED">
        <w:rPr>
          <w:rFonts w:eastAsia="方正博雅宋_GBK"/>
          <w:color w:val="000000"/>
          <w:kern w:val="2"/>
          <w:sz w:val="20"/>
        </w:rPr>
        <w:t>trace</w:t>
      </w:r>
      <w:r w:rsidRPr="00564FED">
        <w:rPr>
          <w:rFonts w:eastAsia="方正博雅宋_GBK"/>
          <w:color w:val="000000"/>
          <w:kern w:val="2"/>
          <w:sz w:val="20"/>
        </w:rPr>
        <w:t>）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tr(</m:t>
        </m:r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OLS</m:t>
            </m:r>
          </m:sub>
        </m:sSub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Pr="00564FED">
        <w:rPr>
          <w:rFonts w:eastAsia="方正博雅宋_GBK"/>
          <w:color w:val="000000"/>
          <w:kern w:val="2"/>
          <w:sz w:val="20"/>
        </w:rPr>
        <w:t>称为模型的自由度（</w:t>
      </w:r>
      <w:r w:rsidRPr="00564FED">
        <w:rPr>
          <w:rFonts w:eastAsia="方正博雅宋_GBK"/>
          <w:color w:val="000000"/>
          <w:kern w:val="2"/>
          <w:sz w:val="20"/>
        </w:rPr>
        <w:t>Degrees of Freedom</w:t>
      </w:r>
      <w:r w:rsidRPr="00564FED">
        <w:rPr>
          <w:rFonts w:eastAsia="方正博雅宋_GBK"/>
          <w:color w:val="000000"/>
          <w:kern w:val="2"/>
          <w:sz w:val="20"/>
        </w:rPr>
        <w:t>）。</w:t>
      </w:r>
    </w:p>
    <w:p w14:paraId="6E1FAC55" w14:textId="77777777" w:rsidR="00F20DB0" w:rsidRDefault="00F20DB0" w:rsidP="00F20DB0">
      <w:pPr>
        <w:pStyle w:val="4"/>
        <w:ind w:firstLine="460"/>
      </w:pPr>
      <w:r>
        <w:rPr>
          <w:rFonts w:hint="eastAsia"/>
        </w:rPr>
        <w:t>2．岭回归解析求解</w:t>
      </w:r>
    </w:p>
    <w:p w14:paraId="502324C6" w14:textId="1D1F81D2" w:rsidR="00D56AA4" w:rsidRPr="00564FED" w:rsidRDefault="00D56AA4" w:rsidP="00564FE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564FED">
        <w:rPr>
          <w:rFonts w:eastAsia="方正博雅宋_GBK"/>
          <w:color w:val="000000"/>
          <w:kern w:val="2"/>
          <w:sz w:val="20"/>
        </w:rPr>
        <w:t>岭回归的目标函数</w:t>
      </w:r>
      <w:r w:rsidRPr="00564FED">
        <w:rPr>
          <w:rFonts w:eastAsia="方正博雅宋_GBK" w:hint="eastAsia"/>
          <w:color w:val="000000"/>
          <w:kern w:val="2"/>
          <w:sz w:val="20"/>
        </w:rPr>
        <w:t>如式（</w:t>
      </w:r>
      <w:r w:rsidRPr="00564FED">
        <w:rPr>
          <w:rFonts w:eastAsia="方正博雅宋_GBK" w:hint="eastAsia"/>
          <w:color w:val="000000"/>
          <w:kern w:val="2"/>
          <w:sz w:val="20"/>
        </w:rPr>
        <w:t>2-15</w:t>
      </w:r>
      <w:r w:rsidRPr="00564FED">
        <w:rPr>
          <w:rFonts w:eastAsia="方正博雅宋_GBK" w:hint="eastAsia"/>
          <w:color w:val="000000"/>
          <w:kern w:val="2"/>
          <w:sz w:val="20"/>
        </w:rPr>
        <w:t>）所示，</w:t>
      </w:r>
      <w:r w:rsidRPr="00564FED">
        <w:rPr>
          <w:rFonts w:eastAsia="方正博雅宋_GBK"/>
          <w:color w:val="000000"/>
          <w:kern w:val="2"/>
          <w:sz w:val="20"/>
        </w:rPr>
        <w:t>与</w:t>
      </w:r>
      <w:r w:rsidRPr="00564FED">
        <w:rPr>
          <w:rFonts w:eastAsia="方正博雅宋_GBK" w:hint="eastAsia"/>
          <w:color w:val="000000"/>
          <w:kern w:val="2"/>
          <w:sz w:val="20"/>
        </w:rPr>
        <w:t>最小二乘</w:t>
      </w:r>
      <w:r w:rsidR="001D4BEA" w:rsidRPr="00564FED">
        <w:rPr>
          <w:rFonts w:eastAsia="方正博雅宋_GBK" w:hint="eastAsia"/>
          <w:color w:val="000000"/>
          <w:kern w:val="2"/>
          <w:sz w:val="20"/>
        </w:rPr>
        <w:t>线性</w:t>
      </w:r>
      <w:r w:rsidRPr="00564FED">
        <w:rPr>
          <w:rFonts w:eastAsia="方正博雅宋_GBK" w:hint="eastAsia"/>
          <w:color w:val="000000"/>
          <w:kern w:val="2"/>
          <w:sz w:val="20"/>
        </w:rPr>
        <w:t>回归</w:t>
      </w:r>
      <w:r w:rsidRPr="00564FED">
        <w:rPr>
          <w:rFonts w:eastAsia="方正博雅宋_GBK"/>
          <w:color w:val="000000"/>
          <w:kern w:val="2"/>
          <w:sz w:val="20"/>
        </w:rPr>
        <w:t>只相差一个</w:t>
      </w:r>
      <w:r w:rsidRPr="00564FED">
        <w:rPr>
          <w:rFonts w:eastAsia="方正博雅宋_GBK" w:hint="eastAsia"/>
          <w:color w:val="000000"/>
          <w:kern w:val="2"/>
          <w:sz w:val="20"/>
        </w:rPr>
        <w:t>L2</w:t>
      </w:r>
      <w:r w:rsidRPr="00564FED">
        <w:rPr>
          <w:rFonts w:eastAsia="方正博雅宋_GBK"/>
          <w:color w:val="000000"/>
          <w:kern w:val="2"/>
          <w:sz w:val="20"/>
        </w:rPr>
        <w:t>正则项（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Pr="00564FED">
        <w:rPr>
          <w:rFonts w:eastAsia="方正博雅宋_GBK"/>
          <w:color w:val="000000"/>
          <w:kern w:val="2"/>
          <w:sz w:val="20"/>
        </w:rPr>
        <w:t>的二次函数）</w:t>
      </w:r>
      <w:r w:rsidRPr="00564FED">
        <w:rPr>
          <w:rFonts w:eastAsia="方正博雅宋_GBK" w:hint="eastAsia"/>
          <w:color w:val="000000"/>
          <w:kern w:val="2"/>
          <w:sz w:val="20"/>
        </w:rPr>
        <w:t>。对</w:t>
      </w:r>
      <w:r w:rsidRPr="00564FED">
        <w:rPr>
          <w:rFonts w:eastAsia="方正博雅宋_GBK"/>
          <w:color w:val="000000"/>
          <w:kern w:val="2"/>
          <w:sz w:val="20"/>
        </w:rPr>
        <w:t>目标函数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,λ)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kern w:val="2"/>
            <w:sz w:val="20"/>
          </w:rPr>
          <m:t>=</m:t>
        </m:r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d>
              <m:d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Xw-y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d>
          <m:d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Xw-y</m:t>
            </m:r>
          </m:e>
        </m:d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+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  <m:sSup>
          <m:sSupPr>
            <m:ctrlPr>
              <w:rPr>
                <w:rFonts w:ascii="Cambria Math" w:eastAsia="方正博雅宋_GBK" w:hAnsi="Cambria Math"/>
                <w:b/>
                <w:i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Pr="00564FED">
        <w:rPr>
          <w:rFonts w:eastAsia="方正博雅宋_GBK"/>
          <w:color w:val="000000"/>
          <w:kern w:val="2"/>
          <w:sz w:val="20"/>
        </w:rPr>
        <w:t>求导，得到</w:t>
      </w:r>
      <w:r w:rsidRPr="00564FED">
        <w:rPr>
          <w:rFonts w:eastAsia="方正博雅宋_GBK" w:hint="eastAsia"/>
          <w:color w:val="000000"/>
          <w:kern w:val="2"/>
          <w:sz w:val="20"/>
        </w:rPr>
        <w:t>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D56AA4" w:rsidRPr="007F6CB0" w14:paraId="75FBDA35" w14:textId="77777777" w:rsidTr="00682508">
        <w:tc>
          <w:tcPr>
            <w:tcW w:w="7143" w:type="dxa"/>
            <w:vAlign w:val="center"/>
          </w:tcPr>
          <w:p w14:paraId="6F46AF58" w14:textId="77777777" w:rsidR="00D56AA4" w:rsidRPr="007F6CB0" w:rsidRDefault="004377E1" w:rsidP="00682508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J(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,λ)=2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Xw-y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+2λ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。</m:t>
                </m:r>
              </m:oMath>
            </m:oMathPara>
          </w:p>
        </w:tc>
        <w:tc>
          <w:tcPr>
            <w:tcW w:w="948" w:type="dxa"/>
            <w:vAlign w:val="center"/>
          </w:tcPr>
          <w:p w14:paraId="05C1C6FF" w14:textId="77777777" w:rsidR="00D56AA4" w:rsidRPr="007F6CB0" w:rsidRDefault="00D56AA4" w:rsidP="00D56AA4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7F6CB0">
              <w:rPr>
                <w:rFonts w:hint="eastAsia"/>
                <w:szCs w:val="20"/>
              </w:rPr>
              <w:t>（</w:t>
            </w:r>
            <w:r w:rsidRPr="007F6CB0">
              <w:rPr>
                <w:rFonts w:hint="eastAsia"/>
                <w:szCs w:val="20"/>
              </w:rPr>
              <w:t>2</w:t>
            </w:r>
            <w:r w:rsidRPr="007F6CB0">
              <w:rPr>
                <w:szCs w:val="20"/>
              </w:rPr>
              <w:t>-</w:t>
            </w:r>
            <w:r w:rsidRPr="007F6CB0">
              <w:rPr>
                <w:rFonts w:hint="eastAsia"/>
                <w:szCs w:val="20"/>
              </w:rPr>
              <w:t>34</w:t>
            </w:r>
            <w:r w:rsidRPr="007F6CB0">
              <w:rPr>
                <w:rFonts w:hint="eastAsia"/>
                <w:szCs w:val="20"/>
              </w:rPr>
              <w:t>）</w:t>
            </w:r>
          </w:p>
        </w:tc>
      </w:tr>
    </w:tbl>
    <w:p w14:paraId="59EF1E96" w14:textId="036D70FD" w:rsidR="00D56AA4" w:rsidRPr="00564FED" w:rsidRDefault="003D7EBC" w:rsidP="00564FE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564FED">
        <w:rPr>
          <w:rFonts w:eastAsia="方正博雅宋_GBK" w:hint="eastAsia"/>
          <w:color w:val="000000"/>
          <w:kern w:val="2"/>
          <w:sz w:val="20"/>
        </w:rPr>
        <w:t>令</w:t>
      </w:r>
      <m:oMath>
        <m:f>
          <m:f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∂</m:t>
            </m:r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den>
        </m:f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,λ</m:t>
            </m:r>
          </m:e>
        </m:d>
        <m: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0</m:t>
        </m:r>
      </m:oMath>
      <w:r w:rsidRPr="00564FED">
        <w:rPr>
          <w:rFonts w:eastAsia="方正博雅宋_GBK" w:hint="eastAsia"/>
          <w:color w:val="000000"/>
          <w:kern w:val="2"/>
          <w:sz w:val="20"/>
        </w:rPr>
        <w:t>，得到</w:t>
      </w:r>
      <w:r w:rsidR="00D56AA4" w:rsidRPr="00564FED">
        <w:rPr>
          <w:rFonts w:eastAsia="方正博雅宋_GBK"/>
          <w:color w:val="000000"/>
          <w:kern w:val="2"/>
          <w:sz w:val="20"/>
        </w:rPr>
        <w:t>参数估计</w:t>
      </w:r>
      <w:r w:rsidR="00D56AA4" w:rsidRPr="00564FED">
        <w:rPr>
          <w:rFonts w:eastAsia="方正博雅宋_GBK" w:hint="eastAsia"/>
          <w:color w:val="000000"/>
          <w:kern w:val="2"/>
          <w:sz w:val="20"/>
        </w:rPr>
        <w:t>为</w:t>
      </w:r>
      <w:r w:rsidR="00D56AA4" w:rsidRPr="00564FED">
        <w:rPr>
          <w:rFonts w:eastAsia="方正博雅宋_GBK"/>
          <w:color w:val="000000"/>
          <w:kern w:val="2"/>
          <w:sz w:val="20"/>
        </w:rPr>
        <w:t>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D56AA4" w:rsidRPr="007F6CB0" w14:paraId="2727CB7D" w14:textId="77777777" w:rsidTr="00682508">
        <w:tc>
          <w:tcPr>
            <w:tcW w:w="7143" w:type="dxa"/>
            <w:vAlign w:val="center"/>
          </w:tcPr>
          <w:p w14:paraId="457539BB" w14:textId="77777777" w:rsidR="00D56AA4" w:rsidRPr="007F6CB0" w:rsidRDefault="004377E1" w:rsidP="00682508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Ridge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+λ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3D34A196" w14:textId="77777777" w:rsidR="00D56AA4" w:rsidRPr="007F6CB0" w:rsidRDefault="00D56AA4" w:rsidP="00D56AA4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7F6CB0">
              <w:rPr>
                <w:rFonts w:hint="eastAsia"/>
                <w:szCs w:val="20"/>
              </w:rPr>
              <w:t>（</w:t>
            </w:r>
            <w:r w:rsidRPr="007F6CB0">
              <w:rPr>
                <w:rFonts w:hint="eastAsia"/>
                <w:szCs w:val="20"/>
              </w:rPr>
              <w:t>2</w:t>
            </w:r>
            <w:r w:rsidRPr="007F6CB0">
              <w:rPr>
                <w:szCs w:val="20"/>
              </w:rPr>
              <w:t>-</w:t>
            </w:r>
            <w:r w:rsidRPr="007F6CB0">
              <w:rPr>
                <w:rFonts w:hint="eastAsia"/>
                <w:szCs w:val="20"/>
              </w:rPr>
              <w:t>35</w:t>
            </w:r>
            <w:r w:rsidRPr="007F6CB0">
              <w:rPr>
                <w:rFonts w:hint="eastAsia"/>
                <w:szCs w:val="20"/>
              </w:rPr>
              <w:t>）</w:t>
            </w:r>
          </w:p>
        </w:tc>
      </w:tr>
    </w:tbl>
    <w:p w14:paraId="3CB645A4" w14:textId="03793497" w:rsidR="00D56AA4" w:rsidRPr="00564FED" w:rsidRDefault="00D56AA4" w:rsidP="00564FED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564FED">
        <w:rPr>
          <w:rFonts w:eastAsia="方正博雅宋_GBK"/>
          <w:color w:val="000000"/>
          <w:kern w:val="2"/>
          <w:sz w:val="20"/>
        </w:rPr>
        <w:t>其中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I</m:t>
        </m:r>
      </m:oMath>
      <w:r w:rsidRPr="00564FED">
        <w:rPr>
          <w:rFonts w:eastAsia="方正博雅宋_GBK"/>
          <w:color w:val="000000"/>
          <w:kern w:val="2"/>
          <w:sz w:val="20"/>
        </w:rPr>
        <w:t>为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D×D</m:t>
        </m:r>
      </m:oMath>
      <w:r w:rsidRPr="00564FED">
        <w:rPr>
          <w:rFonts w:eastAsia="方正博雅宋_GBK"/>
          <w:color w:val="000000"/>
          <w:kern w:val="2"/>
          <w:sz w:val="20"/>
        </w:rPr>
        <w:t>的单位矩阵。</w:t>
      </w:r>
    </w:p>
    <w:p w14:paraId="379A6624" w14:textId="383263E9" w:rsidR="007C78D4" w:rsidRPr="00564FED" w:rsidRDefault="007C78D4" w:rsidP="00564FE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564FED">
        <w:rPr>
          <w:rFonts w:eastAsia="方正博雅宋_GBK" w:hint="eastAsia"/>
          <w:color w:val="000000"/>
          <w:kern w:val="2"/>
          <w:sz w:val="20"/>
        </w:rPr>
        <w:t>即使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Pr="00564FED">
        <w:rPr>
          <w:rFonts w:eastAsia="方正博雅宋_GBK" w:hint="eastAsia"/>
          <w:color w:val="000000"/>
          <w:kern w:val="2"/>
          <w:sz w:val="20"/>
        </w:rPr>
        <w:t>不逆，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+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I</m:t>
        </m:r>
      </m:oMath>
      <w:r w:rsidRPr="00564FED">
        <w:rPr>
          <w:rFonts w:eastAsia="方正博雅宋_GBK" w:hint="eastAsia"/>
          <w:color w:val="000000"/>
          <w:kern w:val="2"/>
          <w:sz w:val="20"/>
        </w:rPr>
        <w:t>也是可逆的。所以即使特征之间存在共线性关系，岭回归也能得到稳定的模型。</w:t>
      </w:r>
    </w:p>
    <w:p w14:paraId="394D4A72" w14:textId="1D9EE903" w:rsidR="00D56AA4" w:rsidRPr="00564FED" w:rsidRDefault="00F37C6C" w:rsidP="00564FED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564FED">
        <w:rPr>
          <w:rFonts w:eastAsia="方正博雅宋_GBK" w:hint="eastAsia"/>
          <w:color w:val="000000"/>
          <w:kern w:val="2"/>
          <w:sz w:val="20"/>
        </w:rPr>
        <w:t>类似最小二乘</w:t>
      </w:r>
      <w:r w:rsidR="001D4BEA" w:rsidRPr="00564FED">
        <w:rPr>
          <w:rFonts w:eastAsia="方正博雅宋_GBK" w:hint="eastAsia"/>
          <w:color w:val="000000"/>
          <w:kern w:val="2"/>
          <w:sz w:val="20"/>
        </w:rPr>
        <w:t>线性回归</w:t>
      </w:r>
      <w:r w:rsidRPr="00564FED">
        <w:rPr>
          <w:rFonts w:eastAsia="方正博雅宋_GBK" w:hint="eastAsia"/>
          <w:color w:val="000000"/>
          <w:kern w:val="2"/>
          <w:sz w:val="20"/>
        </w:rPr>
        <w:t>的解析求解，岭回归</w:t>
      </w:r>
      <w:r w:rsidR="00D56AA4" w:rsidRPr="00564FED">
        <w:rPr>
          <w:rFonts w:eastAsia="方正博雅宋_GBK"/>
          <w:color w:val="000000"/>
          <w:kern w:val="2"/>
          <w:sz w:val="20"/>
        </w:rPr>
        <w:t>计算时也可以采用对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="00D56AA4" w:rsidRPr="00564FED">
        <w:rPr>
          <w:rFonts w:eastAsia="方正博雅宋_GBK"/>
          <w:color w:val="000000"/>
          <w:kern w:val="2"/>
          <w:sz w:val="20"/>
        </w:rPr>
        <w:t>进行</w:t>
      </w:r>
      <w:r w:rsidR="00D56AA4" w:rsidRPr="00564FED">
        <w:rPr>
          <w:rFonts w:eastAsia="方正博雅宋_GBK"/>
          <w:color w:val="000000"/>
          <w:kern w:val="2"/>
          <w:sz w:val="20"/>
        </w:rPr>
        <w:t>SVD</w:t>
      </w:r>
      <w:r w:rsidR="00D56AA4" w:rsidRPr="00564FED">
        <w:rPr>
          <w:rFonts w:eastAsia="方正博雅宋_GBK"/>
          <w:color w:val="000000"/>
          <w:kern w:val="2"/>
          <w:sz w:val="20"/>
        </w:rPr>
        <w:t>得到：</w:t>
      </w:r>
      <w:r w:rsidRPr="00564FED">
        <w:rPr>
          <w:rFonts w:eastAsia="方正博雅宋_GBK" w:hint="eastAsia"/>
          <w:color w:val="000000"/>
          <w:kern w:val="2"/>
          <w:sz w:val="20"/>
        </w:rPr>
        <w:t>令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UΣ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</m:oMath>
      <w:r w:rsidR="00D56AA4" w:rsidRPr="001626C5">
        <w:rPr>
          <w:rFonts w:eastAsia="方正博雅宋_GBK"/>
          <w:i/>
          <w:color w:val="000000"/>
          <w:kern w:val="2"/>
          <w:sz w:val="20"/>
        </w:rPr>
        <w:t>，</w:t>
      </w:r>
      <m:oMath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V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</m:oMath>
      <w:r w:rsidR="00D56AA4" w:rsidRPr="00564FED">
        <w:rPr>
          <w:rFonts w:eastAsia="方正博雅宋_GBK"/>
          <w:color w:val="000000"/>
          <w:kern w:val="2"/>
          <w:sz w:val="20"/>
        </w:rPr>
        <w:t>，</w:t>
      </w:r>
      <w:r w:rsidRPr="00564FED">
        <w:rPr>
          <w:rFonts w:eastAsia="方正博雅宋_GBK" w:hint="eastAsia"/>
          <w:color w:val="000000"/>
          <w:kern w:val="2"/>
          <w:sz w:val="20"/>
        </w:rPr>
        <w:t>则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D56AA4" w:rsidRPr="00C80E3B" w14:paraId="55A1FD7F" w14:textId="77777777" w:rsidTr="00682508">
        <w:tc>
          <w:tcPr>
            <w:tcW w:w="7143" w:type="dxa"/>
            <w:vAlign w:val="center"/>
          </w:tcPr>
          <w:p w14:paraId="652DC94F" w14:textId="77777777" w:rsidR="00D56AA4" w:rsidRPr="00C80E3B" w:rsidRDefault="004377E1" w:rsidP="00682508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UΣ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，</m:t>
                      </m:r>
                    </m:e>
                  </m:mr>
                </m:m>
              </m:oMath>
            </m:oMathPara>
          </w:p>
        </w:tc>
        <w:tc>
          <w:tcPr>
            <w:tcW w:w="948" w:type="dxa"/>
            <w:vAlign w:val="center"/>
          </w:tcPr>
          <w:p w14:paraId="2890C9FF" w14:textId="77777777" w:rsidR="00D56AA4" w:rsidRPr="00C80E3B" w:rsidRDefault="00D56AA4" w:rsidP="002764C5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C80E3B">
              <w:rPr>
                <w:rFonts w:hint="eastAsia"/>
                <w:szCs w:val="20"/>
              </w:rPr>
              <w:t>（</w:t>
            </w:r>
            <w:r w:rsidRPr="00C80E3B">
              <w:rPr>
                <w:rFonts w:hint="eastAsia"/>
                <w:szCs w:val="20"/>
              </w:rPr>
              <w:t>2</w:t>
            </w:r>
            <w:r w:rsidRPr="00C80E3B">
              <w:rPr>
                <w:szCs w:val="20"/>
              </w:rPr>
              <w:t>-</w:t>
            </w:r>
            <w:r w:rsidR="002764C5" w:rsidRPr="00C80E3B">
              <w:rPr>
                <w:rFonts w:hint="eastAsia"/>
                <w:szCs w:val="20"/>
              </w:rPr>
              <w:t>36</w:t>
            </w:r>
            <w:r w:rsidRPr="00C80E3B">
              <w:rPr>
                <w:rFonts w:hint="eastAsia"/>
                <w:szCs w:val="20"/>
              </w:rPr>
              <w:t>）</w:t>
            </w:r>
          </w:p>
        </w:tc>
      </w:tr>
    </w:tbl>
    <w:p w14:paraId="4286E460" w14:textId="02702A56" w:rsidR="00D56AA4" w:rsidRPr="00013008" w:rsidRDefault="00D56AA4" w:rsidP="00013008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013008">
        <w:rPr>
          <w:rFonts w:eastAsia="方正博雅宋_GBK"/>
          <w:color w:val="000000"/>
          <w:kern w:val="2"/>
          <w:sz w:val="20"/>
        </w:rPr>
        <w:lastRenderedPageBreak/>
        <w:t>其中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D=</m:t>
        </m:r>
        <m:sSup>
          <m:sSupPr>
            <m:ctrlPr>
              <w:rPr>
                <w:rFonts w:ascii="Cambria Math" w:eastAsia="方正博雅宋_GBK" w:hAnsi="Cambria Math"/>
                <w:b/>
                <w:i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Σ</m:t>
        </m:r>
      </m:oMath>
      <w:r w:rsidRPr="00013008">
        <w:rPr>
          <w:rFonts w:eastAsia="方正博雅宋_GBK"/>
          <w:color w:val="000000"/>
          <w:kern w:val="2"/>
          <w:sz w:val="20"/>
        </w:rPr>
        <w:t>。将</w:t>
      </w:r>
      <w:r w:rsidRPr="00013008">
        <w:rPr>
          <w:rFonts w:eastAsia="方正博雅宋_GBK" w:hint="eastAsia"/>
          <w:color w:val="000000"/>
          <w:kern w:val="2"/>
          <w:sz w:val="20"/>
        </w:rPr>
        <w:t>（</w:t>
      </w:r>
      <w:r w:rsidRPr="00013008">
        <w:rPr>
          <w:rFonts w:eastAsia="方正博雅宋_GBK"/>
          <w:color w:val="000000"/>
          <w:kern w:val="2"/>
          <w:sz w:val="20"/>
        </w:rPr>
        <w:t>2-</w:t>
      </w:r>
      <w:r w:rsidR="002764C5" w:rsidRPr="00013008">
        <w:rPr>
          <w:rFonts w:eastAsia="方正博雅宋_GBK" w:hint="eastAsia"/>
          <w:color w:val="000000"/>
          <w:kern w:val="2"/>
          <w:sz w:val="20"/>
        </w:rPr>
        <w:t>36</w:t>
      </w:r>
      <w:r w:rsidRPr="00013008">
        <w:rPr>
          <w:rFonts w:eastAsia="方正博雅宋_GBK" w:hint="eastAsia"/>
          <w:color w:val="000000"/>
          <w:kern w:val="2"/>
          <w:sz w:val="20"/>
        </w:rPr>
        <w:t>）</w:t>
      </w:r>
      <w:r w:rsidRPr="00013008">
        <w:rPr>
          <w:rFonts w:eastAsia="方正博雅宋_GBK"/>
          <w:color w:val="000000"/>
          <w:kern w:val="2"/>
          <w:sz w:val="20"/>
        </w:rPr>
        <w:t>代入</w:t>
      </w:r>
      <w:r w:rsidRPr="00013008">
        <w:rPr>
          <w:rFonts w:eastAsia="方正博雅宋_GBK" w:hint="eastAsia"/>
          <w:color w:val="000000"/>
          <w:kern w:val="2"/>
          <w:sz w:val="20"/>
        </w:rPr>
        <w:t>（</w:t>
      </w:r>
      <w:r w:rsidRPr="00013008">
        <w:rPr>
          <w:rFonts w:eastAsia="方正博雅宋_GBK"/>
          <w:color w:val="000000"/>
          <w:kern w:val="2"/>
          <w:sz w:val="20"/>
        </w:rPr>
        <w:t>2-</w:t>
      </w:r>
      <w:r w:rsidR="002764C5" w:rsidRPr="00013008">
        <w:rPr>
          <w:rFonts w:eastAsia="方正博雅宋_GBK" w:hint="eastAsia"/>
          <w:color w:val="000000"/>
          <w:kern w:val="2"/>
          <w:sz w:val="20"/>
        </w:rPr>
        <w:t>35</w:t>
      </w:r>
      <w:r w:rsidRPr="00013008">
        <w:rPr>
          <w:rFonts w:eastAsia="方正博雅宋_GBK" w:hint="eastAsia"/>
          <w:color w:val="000000"/>
          <w:kern w:val="2"/>
          <w:sz w:val="20"/>
        </w:rPr>
        <w:t>）</w:t>
      </w:r>
      <w:r w:rsidRPr="00013008">
        <w:rPr>
          <w:rFonts w:eastAsia="方正博雅宋_GBK"/>
          <w:color w:val="000000"/>
          <w:kern w:val="2"/>
          <w:sz w:val="20"/>
        </w:rPr>
        <w:t>，得到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D56AA4" w:rsidRPr="007F6CB0" w14:paraId="537EB738" w14:textId="77777777" w:rsidTr="00682508">
        <w:tc>
          <w:tcPr>
            <w:tcW w:w="7143" w:type="dxa"/>
            <w:vAlign w:val="center"/>
          </w:tcPr>
          <w:p w14:paraId="4BF41EA6" w14:textId="77777777" w:rsidR="00D56AA4" w:rsidRPr="007F6CB0" w:rsidRDefault="004377E1" w:rsidP="00CA48F3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Ridge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+λ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+λ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+λ)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+λ)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+λ)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。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。</m:t>
                </m:r>
              </m:oMath>
            </m:oMathPara>
          </w:p>
        </w:tc>
        <w:tc>
          <w:tcPr>
            <w:tcW w:w="948" w:type="dxa"/>
            <w:vAlign w:val="center"/>
          </w:tcPr>
          <w:p w14:paraId="6F48B618" w14:textId="77777777" w:rsidR="00D56AA4" w:rsidRPr="007F6CB0" w:rsidRDefault="00D56AA4" w:rsidP="001279AA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7F6CB0">
              <w:rPr>
                <w:rFonts w:hint="eastAsia"/>
                <w:szCs w:val="20"/>
              </w:rPr>
              <w:t>（</w:t>
            </w:r>
            <w:r w:rsidRPr="007F6CB0">
              <w:rPr>
                <w:rFonts w:hint="eastAsia"/>
                <w:szCs w:val="20"/>
              </w:rPr>
              <w:t>2</w:t>
            </w:r>
            <w:r w:rsidRPr="007F6CB0">
              <w:rPr>
                <w:szCs w:val="20"/>
              </w:rPr>
              <w:t>-</w:t>
            </w:r>
            <w:r w:rsidR="001279AA" w:rsidRPr="007F6CB0">
              <w:rPr>
                <w:rFonts w:hint="eastAsia"/>
                <w:szCs w:val="20"/>
              </w:rPr>
              <w:t>37</w:t>
            </w:r>
            <w:r w:rsidRPr="007F6CB0">
              <w:rPr>
                <w:rFonts w:hint="eastAsia"/>
                <w:szCs w:val="20"/>
              </w:rPr>
              <w:t>）</w:t>
            </w:r>
          </w:p>
        </w:tc>
      </w:tr>
    </w:tbl>
    <w:p w14:paraId="3F47CCF7" w14:textId="77777777" w:rsidR="00D56AA4" w:rsidRPr="00013008" w:rsidRDefault="00D56AA4" w:rsidP="0001300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013008">
        <w:rPr>
          <w:rFonts w:eastAsia="方正博雅宋_GBK"/>
          <w:color w:val="000000"/>
          <w:kern w:val="2"/>
          <w:sz w:val="20"/>
        </w:rPr>
        <w:t>式</w:t>
      </w:r>
      <w:r w:rsidRPr="00013008">
        <w:rPr>
          <w:rFonts w:eastAsia="方正博雅宋_GBK" w:hint="eastAsia"/>
          <w:color w:val="000000"/>
          <w:kern w:val="2"/>
          <w:sz w:val="20"/>
        </w:rPr>
        <w:t>（</w:t>
      </w:r>
      <w:r w:rsidRPr="00013008">
        <w:rPr>
          <w:rFonts w:eastAsia="方正博雅宋_GBK"/>
          <w:color w:val="000000"/>
          <w:kern w:val="2"/>
          <w:sz w:val="20"/>
        </w:rPr>
        <w:t>2-</w:t>
      </w:r>
      <w:r w:rsidR="001279AA" w:rsidRPr="00013008">
        <w:rPr>
          <w:rFonts w:eastAsia="方正博雅宋_GBK" w:hint="eastAsia"/>
          <w:color w:val="000000"/>
          <w:kern w:val="2"/>
          <w:sz w:val="20"/>
        </w:rPr>
        <w:t>35</w:t>
      </w:r>
      <w:r w:rsidRPr="00013008">
        <w:rPr>
          <w:rFonts w:eastAsia="方正博雅宋_GBK" w:hint="eastAsia"/>
          <w:color w:val="000000"/>
          <w:kern w:val="2"/>
          <w:sz w:val="20"/>
        </w:rPr>
        <w:t>）</w:t>
      </w:r>
      <w:r w:rsidRPr="00013008">
        <w:rPr>
          <w:rFonts w:eastAsia="方正博雅宋_GBK"/>
          <w:color w:val="000000"/>
          <w:kern w:val="2"/>
          <w:sz w:val="20"/>
        </w:rPr>
        <w:t>中岭回归的解与式</w:t>
      </w:r>
      <w:r w:rsidRPr="00013008">
        <w:rPr>
          <w:rFonts w:eastAsia="方正博雅宋_GBK" w:hint="eastAsia"/>
          <w:color w:val="000000"/>
          <w:kern w:val="2"/>
          <w:sz w:val="20"/>
        </w:rPr>
        <w:t>（</w:t>
      </w:r>
      <w:r w:rsidRPr="00013008">
        <w:rPr>
          <w:rFonts w:eastAsia="方正博雅宋_GBK"/>
          <w:color w:val="000000"/>
          <w:kern w:val="2"/>
          <w:sz w:val="20"/>
        </w:rPr>
        <w:t>2-</w:t>
      </w:r>
      <w:r w:rsidR="001279AA" w:rsidRPr="00013008">
        <w:rPr>
          <w:rFonts w:eastAsia="方正博雅宋_GBK" w:hint="eastAsia"/>
          <w:color w:val="000000"/>
          <w:kern w:val="2"/>
          <w:sz w:val="20"/>
        </w:rPr>
        <w:t>31</w:t>
      </w:r>
      <w:r w:rsidRPr="00013008">
        <w:rPr>
          <w:rFonts w:eastAsia="方正博雅宋_GBK" w:hint="eastAsia"/>
          <w:color w:val="000000"/>
          <w:kern w:val="2"/>
          <w:sz w:val="20"/>
        </w:rPr>
        <w:t>）</w:t>
      </w:r>
      <w:r w:rsidRPr="00013008">
        <w:rPr>
          <w:rFonts w:eastAsia="方正博雅宋_GBK"/>
          <w:color w:val="000000"/>
          <w:kern w:val="2"/>
          <w:sz w:val="20"/>
        </w:rPr>
        <w:t>中</w:t>
      </w:r>
      <w:r w:rsidR="001D4BEA" w:rsidRPr="00013008">
        <w:rPr>
          <w:rFonts w:eastAsia="方正博雅宋_GBK" w:hint="eastAsia"/>
          <w:color w:val="000000"/>
          <w:kern w:val="2"/>
          <w:sz w:val="20"/>
        </w:rPr>
        <w:t>最小二乘线性回归的</w:t>
      </w:r>
      <w:r w:rsidRPr="00013008">
        <w:rPr>
          <w:rFonts w:eastAsia="方正博雅宋_GBK"/>
          <w:color w:val="000000"/>
          <w:kern w:val="2"/>
          <w:sz w:val="20"/>
        </w:rPr>
        <w:t>解之间的关系为：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D56AA4" w:rsidRPr="00797D7F" w14:paraId="57B0470C" w14:textId="77777777" w:rsidTr="005D4D1F">
        <w:trPr>
          <w:trHeight w:val="1296"/>
        </w:trPr>
        <w:tc>
          <w:tcPr>
            <w:tcW w:w="7143" w:type="dxa"/>
            <w:vAlign w:val="center"/>
          </w:tcPr>
          <w:p w14:paraId="408EEF9B" w14:textId="06F5851C" w:rsidR="00D56AA4" w:rsidRPr="00797D7F" w:rsidRDefault="004377E1" w:rsidP="00682508">
            <w:pPr>
              <w:spacing w:beforeLines="10" w:before="31" w:afterLines="10" w:after="31"/>
              <w:ind w:firstLine="400"/>
              <w:rPr>
                <w:rFonts w:ascii="Times" w:hAnsi="Times" w:cs="Times"/>
                <w:i/>
                <w:sz w:val="20"/>
                <w:szCs w:val="20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Ridge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+λ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+λ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+λ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OLS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。</m:t>
                      </m:r>
                    </m:e>
                  </m:mr>
                </m:m>
              </m:oMath>
            </m:oMathPara>
          </w:p>
        </w:tc>
        <w:tc>
          <w:tcPr>
            <w:tcW w:w="948" w:type="dxa"/>
            <w:vAlign w:val="center"/>
          </w:tcPr>
          <w:p w14:paraId="468AD8E9" w14:textId="77777777" w:rsidR="00D56AA4" w:rsidRPr="00797D7F" w:rsidRDefault="00D56AA4" w:rsidP="009F1275">
            <w:pPr>
              <w:pStyle w:val="affb"/>
              <w:spacing w:beforeLines="10" w:before="31" w:afterLines="10" w:after="31"/>
              <w:rPr>
                <w:i/>
                <w:szCs w:val="20"/>
              </w:rPr>
            </w:pPr>
            <w:r w:rsidRPr="00797D7F">
              <w:rPr>
                <w:rFonts w:hint="eastAsia"/>
                <w:i/>
                <w:szCs w:val="20"/>
              </w:rPr>
              <w:t>（</w:t>
            </w:r>
            <w:r w:rsidRPr="00797D7F">
              <w:rPr>
                <w:rFonts w:hint="eastAsia"/>
                <w:i/>
                <w:szCs w:val="20"/>
              </w:rPr>
              <w:t>2</w:t>
            </w:r>
            <w:r w:rsidRPr="00797D7F">
              <w:rPr>
                <w:i/>
                <w:szCs w:val="20"/>
              </w:rPr>
              <w:t>-</w:t>
            </w:r>
            <w:r w:rsidR="009F1275" w:rsidRPr="00797D7F">
              <w:rPr>
                <w:rFonts w:hint="eastAsia"/>
                <w:i/>
                <w:szCs w:val="20"/>
              </w:rPr>
              <w:t>38</w:t>
            </w:r>
            <w:r w:rsidRPr="00797D7F">
              <w:rPr>
                <w:rFonts w:hint="eastAsia"/>
                <w:i/>
                <w:szCs w:val="20"/>
              </w:rPr>
              <w:t>）</w:t>
            </w:r>
          </w:p>
        </w:tc>
      </w:tr>
    </w:tbl>
    <w:p w14:paraId="20A2807C" w14:textId="33DEC77D" w:rsidR="00D56AA4" w:rsidRPr="00013008" w:rsidRDefault="00D56AA4" w:rsidP="0001300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797D7F">
        <w:rPr>
          <w:rFonts w:eastAsia="方正博雅宋_GBK"/>
          <w:i/>
          <w:color w:val="000000"/>
          <w:kern w:val="2"/>
          <w:sz w:val="20"/>
        </w:rPr>
        <w:t>当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&gt;0</m:t>
        </m:r>
      </m:oMath>
      <w:r w:rsidRPr="00013008">
        <w:rPr>
          <w:rFonts w:eastAsia="方正博雅宋_GBK"/>
          <w:color w:val="000000"/>
          <w:kern w:val="2"/>
          <w:sz w:val="20"/>
        </w:rPr>
        <w:t>时，</w:t>
      </w:r>
    </w:p>
    <w:p w14:paraId="1527E8D2" w14:textId="3F6CE64F" w:rsidR="00D56AA4" w:rsidRPr="00B8297A" w:rsidRDefault="004377E1" w:rsidP="00D56AA4">
      <w:pPr>
        <w:ind w:firstLine="400"/>
        <w:rPr>
          <w:sz w:val="20"/>
          <w:szCs w:val="20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Ridge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||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=||(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+λ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OLS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||</m:t>
                </m:r>
              </m:e>
            </m:mr>
            <m:mr>
              <m:e/>
              <m:e>
                <m:r>
                  <w:rPr>
                    <w:rFonts w:ascii="Cambria Math" w:hAnsi="Cambria Math"/>
                    <w:sz w:val="20"/>
                    <w:szCs w:val="20"/>
                  </w:rPr>
                  <m:t>=||(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+λ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+λ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-λ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OLS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||</m:t>
                </m:r>
              </m:e>
            </m:mr>
            <m:mr>
              <m:e/>
              <m:e>
                <m:r>
                  <w:rPr>
                    <w:rFonts w:ascii="Cambria Math" w:hAnsi="Cambria Math"/>
                    <w:sz w:val="20"/>
                    <w:szCs w:val="20"/>
                  </w:rPr>
                  <m:t>=||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OLS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-λ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+λ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OLS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||</m:t>
                </m:r>
              </m:e>
            </m:mr>
            <m:mr>
              <m:e/>
              <m:e>
                <m:r>
                  <w:rPr>
                    <w:rFonts w:ascii="Cambria Math" w:hAnsi="Cambria Math"/>
                    <w:sz w:val="20"/>
                    <w:szCs w:val="20"/>
                  </w:rPr>
                  <m:t>=||(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-λ(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+λ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OLS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||</m:t>
                </m:r>
              </m:e>
            </m:mr>
            <m:mr>
              <m:e/>
              <m:e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OLS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e>
            </m:mr>
          </m:m>
        </m:oMath>
      </m:oMathPara>
    </w:p>
    <w:p w14:paraId="371B769D" w14:textId="77777777" w:rsidR="00D56AA4" w:rsidRPr="00013008" w:rsidRDefault="00D56AA4" w:rsidP="0001300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013008">
        <w:rPr>
          <w:rFonts w:eastAsia="方正博雅宋_GBK"/>
          <w:color w:val="000000"/>
          <w:kern w:val="2"/>
          <w:sz w:val="20"/>
        </w:rPr>
        <w:t>所以岭回归的</w:t>
      </w:r>
      <w:r w:rsidRPr="00013008">
        <w:rPr>
          <w:rFonts w:eastAsia="方正博雅宋_GBK"/>
          <w:color w:val="000000"/>
          <w:kern w:val="2"/>
          <w:sz w:val="20"/>
        </w:rPr>
        <w:t>L2</w:t>
      </w:r>
      <w:r w:rsidRPr="00013008">
        <w:rPr>
          <w:rFonts w:eastAsia="方正博雅宋_GBK"/>
          <w:color w:val="000000"/>
          <w:kern w:val="2"/>
          <w:sz w:val="20"/>
        </w:rPr>
        <w:t>正则起到系数模长减少的效果，称为权重衰减。</w:t>
      </w:r>
    </w:p>
    <w:p w14:paraId="33A232F6" w14:textId="77777777" w:rsidR="00D56AA4" w:rsidRPr="00013008" w:rsidRDefault="00D56AA4" w:rsidP="0001300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013008">
        <w:rPr>
          <w:rFonts w:eastAsia="方正博雅宋_GBK"/>
          <w:color w:val="000000"/>
          <w:kern w:val="2"/>
          <w:sz w:val="20"/>
        </w:rPr>
        <w:t>将式</w:t>
      </w:r>
      <w:r w:rsidRPr="00013008">
        <w:rPr>
          <w:rFonts w:eastAsia="方正博雅宋_GBK" w:hint="eastAsia"/>
          <w:color w:val="000000"/>
          <w:kern w:val="2"/>
          <w:sz w:val="20"/>
        </w:rPr>
        <w:t>（</w:t>
      </w:r>
      <w:r w:rsidRPr="00013008">
        <w:rPr>
          <w:rFonts w:eastAsia="方正博雅宋_GBK"/>
          <w:color w:val="000000"/>
          <w:kern w:val="2"/>
          <w:sz w:val="20"/>
        </w:rPr>
        <w:t>2-</w:t>
      </w:r>
      <w:r w:rsidR="009F1275" w:rsidRPr="00013008">
        <w:rPr>
          <w:rFonts w:eastAsia="方正博雅宋_GBK" w:hint="eastAsia"/>
          <w:color w:val="000000"/>
          <w:kern w:val="2"/>
          <w:sz w:val="20"/>
        </w:rPr>
        <w:t>35</w:t>
      </w:r>
      <w:r w:rsidRPr="00013008">
        <w:rPr>
          <w:rFonts w:eastAsia="方正博雅宋_GBK" w:hint="eastAsia"/>
          <w:color w:val="000000"/>
          <w:kern w:val="2"/>
          <w:sz w:val="20"/>
        </w:rPr>
        <w:t>）</w:t>
      </w:r>
      <w:r w:rsidRPr="00013008">
        <w:rPr>
          <w:rFonts w:eastAsia="方正博雅宋_GBK"/>
          <w:color w:val="000000"/>
          <w:kern w:val="2"/>
          <w:sz w:val="20"/>
        </w:rPr>
        <w:t>代入线性回归模型</w:t>
      </w:r>
      <w:r w:rsidRPr="00013008">
        <w:rPr>
          <w:rFonts w:eastAsia="方正博雅宋_GBK" w:hint="eastAsia"/>
          <w:color w:val="000000"/>
          <w:kern w:val="2"/>
          <w:sz w:val="20"/>
        </w:rPr>
        <w:t>（</w:t>
      </w:r>
      <w:r w:rsidRPr="00013008">
        <w:rPr>
          <w:rFonts w:eastAsia="方正博雅宋_GBK"/>
          <w:color w:val="000000"/>
          <w:kern w:val="2"/>
          <w:sz w:val="20"/>
        </w:rPr>
        <w:t>2-2</w:t>
      </w:r>
      <w:r w:rsidRPr="00013008">
        <w:rPr>
          <w:rFonts w:eastAsia="方正博雅宋_GBK" w:hint="eastAsia"/>
          <w:color w:val="000000"/>
          <w:kern w:val="2"/>
          <w:sz w:val="20"/>
        </w:rPr>
        <w:t>）</w:t>
      </w:r>
      <w:r w:rsidRPr="00013008">
        <w:rPr>
          <w:rFonts w:eastAsia="方正博雅宋_GBK"/>
          <w:color w:val="000000"/>
          <w:kern w:val="2"/>
          <w:sz w:val="20"/>
        </w:rPr>
        <w:t>，得到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702F4A" w:rsidRPr="008D0A40" w14:paraId="5FB1A5E2" w14:textId="77777777" w:rsidTr="00DF40BA">
        <w:tc>
          <w:tcPr>
            <w:tcW w:w="7143" w:type="dxa"/>
            <w:vAlign w:val="center"/>
          </w:tcPr>
          <w:p w14:paraId="7089DD9B" w14:textId="77777777" w:rsidR="00702F4A" w:rsidRPr="008D0A40" w:rsidRDefault="004377E1" w:rsidP="00DF40BA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Ridge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Ridge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groupCh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+λ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Ridge</m:t>
                        </m:r>
                      </m:sub>
                    </m:sSub>
                  </m:lim>
                </m:limLow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74078621" w14:textId="77777777" w:rsidR="00702F4A" w:rsidRPr="008D0A40" w:rsidRDefault="00702F4A" w:rsidP="00702F4A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8D0A40">
              <w:rPr>
                <w:rFonts w:hint="eastAsia"/>
                <w:szCs w:val="20"/>
              </w:rPr>
              <w:t>（</w:t>
            </w:r>
            <w:r w:rsidRPr="008D0A40">
              <w:rPr>
                <w:rFonts w:hint="eastAsia"/>
                <w:szCs w:val="20"/>
              </w:rPr>
              <w:t>2</w:t>
            </w:r>
            <w:r w:rsidRPr="008D0A40">
              <w:rPr>
                <w:szCs w:val="20"/>
              </w:rPr>
              <w:t>-</w:t>
            </w:r>
            <w:r w:rsidRPr="008D0A40">
              <w:rPr>
                <w:rFonts w:hint="eastAsia"/>
                <w:szCs w:val="20"/>
              </w:rPr>
              <w:t>39</w:t>
            </w:r>
            <w:r w:rsidRPr="008D0A40">
              <w:rPr>
                <w:rFonts w:hint="eastAsia"/>
                <w:szCs w:val="20"/>
              </w:rPr>
              <w:t>）</w:t>
            </w:r>
          </w:p>
        </w:tc>
      </w:tr>
    </w:tbl>
    <w:p w14:paraId="3D35BFB8" w14:textId="358470D1" w:rsidR="00D56AA4" w:rsidRPr="00013008" w:rsidRDefault="00D56AA4" w:rsidP="00013008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013008">
        <w:rPr>
          <w:rFonts w:eastAsia="方正博雅宋_GBK"/>
          <w:color w:val="000000"/>
          <w:kern w:val="2"/>
          <w:sz w:val="20"/>
        </w:rPr>
        <w:t>其中矩阵</w:t>
      </w:r>
      <m:oMath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Ridge</m:t>
            </m:r>
          </m:sub>
        </m:sSub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(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+λ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I</m:t>
        </m:r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-1</m:t>
            </m:r>
          </m:sup>
        </m:sSup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</m:oMath>
      <w:r w:rsidRPr="00013008">
        <w:rPr>
          <w:rFonts w:eastAsia="方正博雅宋_GBK"/>
          <w:color w:val="000000"/>
          <w:kern w:val="2"/>
          <w:sz w:val="20"/>
        </w:rPr>
        <w:t>为岭回归的帽矩阵。</w:t>
      </w:r>
    </w:p>
    <w:p w14:paraId="5208CFE8" w14:textId="6086CC2C" w:rsidR="00D56AA4" w:rsidRPr="00013008" w:rsidRDefault="00D56AA4" w:rsidP="0001300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013008">
        <w:rPr>
          <w:rFonts w:eastAsia="方正博雅宋_GBK"/>
          <w:color w:val="000000"/>
          <w:kern w:val="2"/>
          <w:sz w:val="20"/>
        </w:rPr>
        <w:t>令</w:t>
      </w:r>
      <m:oMath>
        <m:sSubSup>
          <m:sSub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σ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</m:t>
            </m:r>
          </m:sub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bSup>
        <m:r>
          <w:rPr>
            <w:rFonts w:ascii="Cambria Math" w:eastAsia="方正博雅宋_GBK" w:hAnsi="Cambria Math"/>
            <w:color w:val="000000"/>
            <w:kern w:val="2"/>
            <w:sz w:val="20"/>
          </w:rPr>
          <m:t>,</m:t>
        </m:r>
        <m:sSubSup>
          <m:sSub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σ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b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bSup>
        <m:r>
          <w:rPr>
            <w:rFonts w:ascii="Cambria Math" w:eastAsia="方正博雅宋_GBK" w:hAnsi="Cambria Math"/>
            <w:color w:val="000000"/>
            <w:kern w:val="2"/>
            <w:sz w:val="20"/>
          </w:rPr>
          <m:t>，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…,</m:t>
        </m:r>
        <m:sSubSup>
          <m:sSub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σ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D</m:t>
            </m:r>
          </m:sub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bSup>
      </m:oMath>
      <w:r w:rsidRPr="00013008">
        <w:rPr>
          <w:rFonts w:eastAsia="方正博雅宋_GBK"/>
          <w:color w:val="000000"/>
          <w:kern w:val="2"/>
          <w:sz w:val="20"/>
        </w:rPr>
        <w:t>为矩阵</w:t>
      </w:r>
      <m:oMath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Pr="00013008">
        <w:rPr>
          <w:rFonts w:eastAsia="方正博雅宋_GBK"/>
          <w:color w:val="000000"/>
          <w:kern w:val="2"/>
          <w:sz w:val="20"/>
        </w:rPr>
        <w:t>的特征值，则帽矩阵</w:t>
      </w:r>
      <m:oMath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Ridge</m:t>
            </m:r>
          </m:sub>
        </m:sSub>
      </m:oMath>
      <w:r w:rsidR="00AF5417" w:rsidRPr="00013008">
        <w:rPr>
          <w:rFonts w:eastAsia="方正博雅宋_GBK"/>
          <w:color w:val="000000"/>
          <w:kern w:val="2"/>
          <w:sz w:val="20"/>
        </w:rPr>
        <w:t>的迹</w:t>
      </w:r>
      <w:r w:rsidRPr="00013008">
        <w:rPr>
          <w:rFonts w:eastAsia="方正博雅宋_GBK"/>
          <w:color w:val="000000"/>
          <w:kern w:val="2"/>
          <w:sz w:val="20"/>
        </w:rPr>
        <w:t>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D56AA4" w:rsidRPr="008D0A40" w14:paraId="3DBBF2A0" w14:textId="77777777" w:rsidTr="00682508">
        <w:tc>
          <w:tcPr>
            <w:tcW w:w="7143" w:type="dxa"/>
            <w:vAlign w:val="center"/>
          </w:tcPr>
          <w:p w14:paraId="371CDDDC" w14:textId="504C56E3" w:rsidR="00D56AA4" w:rsidRPr="008D0A40" w:rsidRDefault="00AF5417" w:rsidP="00682508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Ridge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+λ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69780DF2" w14:textId="77777777" w:rsidR="00D56AA4" w:rsidRPr="008D0A40" w:rsidRDefault="00D56AA4" w:rsidP="00BE4D01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8D0A40">
              <w:rPr>
                <w:rFonts w:hint="eastAsia"/>
                <w:szCs w:val="20"/>
              </w:rPr>
              <w:t>（</w:t>
            </w:r>
            <w:r w:rsidRPr="008D0A40">
              <w:rPr>
                <w:rFonts w:hint="eastAsia"/>
                <w:szCs w:val="20"/>
              </w:rPr>
              <w:t>2</w:t>
            </w:r>
            <w:r w:rsidRPr="008D0A40">
              <w:rPr>
                <w:szCs w:val="20"/>
              </w:rPr>
              <w:t>-</w:t>
            </w:r>
            <w:r w:rsidR="00BE4D01" w:rsidRPr="008D0A40">
              <w:rPr>
                <w:rFonts w:hint="eastAsia"/>
                <w:szCs w:val="20"/>
              </w:rPr>
              <w:t>40</w:t>
            </w:r>
            <w:r w:rsidRPr="008D0A40">
              <w:rPr>
                <w:rFonts w:hint="eastAsia"/>
                <w:szCs w:val="20"/>
              </w:rPr>
              <w:t>）</w:t>
            </w:r>
          </w:p>
        </w:tc>
      </w:tr>
    </w:tbl>
    <w:p w14:paraId="6E57CBAC" w14:textId="08EBF4B1" w:rsidR="00D56AA4" w:rsidRPr="00013008" w:rsidRDefault="00D56AA4" w:rsidP="00013008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013008">
        <w:rPr>
          <w:rFonts w:eastAsia="方正博雅宋_GBK"/>
          <w:color w:val="000000"/>
          <w:kern w:val="2"/>
          <w:sz w:val="20"/>
        </w:rPr>
        <w:t>为岭回归模型的自由度。</w:t>
      </w:r>
    </w:p>
    <w:p w14:paraId="392D86BD" w14:textId="04E4C6F5" w:rsidR="00682508" w:rsidRPr="00013008" w:rsidRDefault="00682508" w:rsidP="0001300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013008">
        <w:rPr>
          <w:rFonts w:eastAsia="方正博雅宋_GBK" w:hint="eastAsia"/>
          <w:color w:val="000000"/>
          <w:kern w:val="2"/>
          <w:sz w:val="20"/>
        </w:rPr>
        <w:t>采用</w:t>
      </w:r>
      <w:r w:rsidRPr="00013008">
        <w:rPr>
          <w:rFonts w:eastAsia="方正博雅宋_GBK" w:hint="eastAsia"/>
          <w:color w:val="000000"/>
          <w:kern w:val="2"/>
          <w:sz w:val="20"/>
        </w:rPr>
        <w:t>SVD</w:t>
      </w:r>
      <w:r w:rsidRPr="00013008">
        <w:rPr>
          <w:rFonts w:eastAsia="方正博雅宋_GBK" w:hint="eastAsia"/>
          <w:color w:val="000000"/>
          <w:kern w:val="2"/>
          <w:sz w:val="20"/>
        </w:rPr>
        <w:t>法求解岭回归系统的一个额外好处是，只需对矩阵进行一次</w:t>
      </w:r>
      <w:r w:rsidRPr="00013008">
        <w:rPr>
          <w:rFonts w:eastAsia="方正博雅宋_GBK" w:hint="eastAsia"/>
          <w:color w:val="000000"/>
          <w:kern w:val="2"/>
          <w:sz w:val="20"/>
        </w:rPr>
        <w:t>SVD</w:t>
      </w:r>
      <w:r w:rsidRPr="00013008">
        <w:rPr>
          <w:rFonts w:eastAsia="方正博雅宋_GBK" w:hint="eastAsia"/>
          <w:color w:val="000000"/>
          <w:kern w:val="2"/>
          <w:sz w:val="20"/>
        </w:rPr>
        <w:t>，即可根据式（</w:t>
      </w:r>
      <w:r w:rsidRPr="00013008">
        <w:rPr>
          <w:rFonts w:eastAsia="方正博雅宋_GBK" w:hint="eastAsia"/>
          <w:color w:val="000000"/>
          <w:kern w:val="2"/>
          <w:sz w:val="20"/>
        </w:rPr>
        <w:t>2-37</w:t>
      </w:r>
      <w:r w:rsidRPr="00013008">
        <w:rPr>
          <w:rFonts w:eastAsia="方正博雅宋_GBK" w:hint="eastAsia"/>
          <w:color w:val="000000"/>
          <w:kern w:val="2"/>
          <w:sz w:val="20"/>
        </w:rPr>
        <w:t>）得到不同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="001D4BEA" w:rsidRPr="00013008">
        <w:rPr>
          <w:rFonts w:eastAsia="方正博雅宋_GBK" w:hint="eastAsia"/>
          <w:color w:val="000000"/>
          <w:kern w:val="2"/>
          <w:sz w:val="20"/>
        </w:rPr>
        <w:t>对应的回归系数。</w:t>
      </w:r>
    </w:p>
    <w:p w14:paraId="2296C0E0" w14:textId="77777777" w:rsidR="00701126" w:rsidRDefault="002C28EE">
      <w:pPr>
        <w:pStyle w:val="3"/>
        <w:spacing w:beforeLines="75" w:before="237" w:afterLines="25" w:after="79"/>
      </w:pPr>
      <w:r>
        <w:rPr>
          <w:b/>
        </w:rPr>
        <w:t>2.3.2</w:t>
      </w:r>
      <w:r>
        <w:t>梯度下降</w:t>
      </w:r>
      <w:r w:rsidR="00C908A3">
        <w:rPr>
          <w:rFonts w:hint="eastAsia"/>
        </w:rPr>
        <w:t>法</w:t>
      </w:r>
    </w:p>
    <w:p w14:paraId="0C721E68" w14:textId="77777777" w:rsidR="00701126" w:rsidRPr="00225C3E" w:rsidRDefault="002C28EE" w:rsidP="00225C3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bookmarkStart w:id="19" w:name="header-n542"/>
      <w:bookmarkEnd w:id="19"/>
      <w:r w:rsidRPr="00225C3E">
        <w:rPr>
          <w:rFonts w:eastAsia="方正博雅宋_GBK"/>
          <w:color w:val="000000"/>
          <w:kern w:val="2"/>
          <w:sz w:val="20"/>
        </w:rPr>
        <w:t>梯度下降（</w:t>
      </w:r>
      <w:r w:rsidRPr="00225C3E">
        <w:rPr>
          <w:rFonts w:eastAsia="方正博雅宋_GBK"/>
          <w:color w:val="000000"/>
          <w:kern w:val="2"/>
          <w:sz w:val="20"/>
        </w:rPr>
        <w:t>Gradient Descent</w:t>
      </w:r>
      <w:r w:rsidRPr="00225C3E">
        <w:rPr>
          <w:rFonts w:eastAsia="方正博雅宋_GBK" w:hint="eastAsia"/>
          <w:color w:val="000000"/>
          <w:kern w:val="2"/>
          <w:sz w:val="20"/>
        </w:rPr>
        <w:t>，</w:t>
      </w:r>
      <w:r w:rsidRPr="00225C3E">
        <w:rPr>
          <w:rFonts w:eastAsia="方正博雅宋_GBK"/>
          <w:color w:val="000000"/>
          <w:kern w:val="2"/>
          <w:sz w:val="20"/>
        </w:rPr>
        <w:t>GD</w:t>
      </w:r>
      <w:r w:rsidRPr="00225C3E">
        <w:rPr>
          <w:rFonts w:eastAsia="方正博雅宋_GBK"/>
          <w:color w:val="000000"/>
          <w:kern w:val="2"/>
          <w:sz w:val="20"/>
        </w:rPr>
        <w:t>）</w:t>
      </w:r>
      <w:r w:rsidRPr="00225C3E">
        <w:rPr>
          <w:rFonts w:eastAsia="方正博雅宋_GBK" w:hint="eastAsia"/>
          <w:color w:val="000000"/>
          <w:kern w:val="2"/>
          <w:sz w:val="20"/>
        </w:rPr>
        <w:t>法</w:t>
      </w:r>
      <w:r w:rsidRPr="00225C3E">
        <w:rPr>
          <w:rFonts w:eastAsia="方正博雅宋_GBK"/>
          <w:color w:val="000000"/>
          <w:kern w:val="2"/>
          <w:sz w:val="20"/>
        </w:rPr>
        <w:t>是求解无约束优化问题最常采用的方法之一</w:t>
      </w:r>
      <w:r w:rsidR="00215BD7" w:rsidRPr="00225C3E">
        <w:rPr>
          <w:rFonts w:eastAsia="方正博雅宋_GBK" w:hint="eastAsia"/>
          <w:color w:val="000000"/>
          <w:kern w:val="2"/>
          <w:sz w:val="20"/>
        </w:rPr>
        <w:t>，</w:t>
      </w:r>
      <w:r w:rsidR="00C855A2" w:rsidRPr="00225C3E">
        <w:rPr>
          <w:rFonts w:eastAsia="方正博雅宋_GBK" w:hint="eastAsia"/>
          <w:color w:val="000000"/>
          <w:kern w:val="2"/>
          <w:sz w:val="20"/>
        </w:rPr>
        <w:t>亦</w:t>
      </w:r>
      <w:r w:rsidR="00215BD7" w:rsidRPr="00225C3E">
        <w:rPr>
          <w:rFonts w:eastAsia="方正博雅宋_GBK" w:hint="eastAsia"/>
          <w:color w:val="000000"/>
          <w:kern w:val="2"/>
          <w:sz w:val="20"/>
        </w:rPr>
        <w:t>被称为</w:t>
      </w:r>
      <w:r w:rsidR="00215BD7" w:rsidRPr="00225C3E">
        <w:rPr>
          <w:rFonts w:eastAsia="方正博雅宋_GBK"/>
          <w:color w:val="000000"/>
          <w:kern w:val="2"/>
          <w:sz w:val="20"/>
        </w:rPr>
        <w:t>最速下降法</w:t>
      </w:r>
      <w:r w:rsidRPr="00225C3E">
        <w:rPr>
          <w:rFonts w:eastAsia="方正博雅宋_GBK"/>
          <w:color w:val="000000"/>
          <w:kern w:val="2"/>
          <w:sz w:val="20"/>
        </w:rPr>
        <w:t>。</w:t>
      </w:r>
      <w:r w:rsidR="001D4BEA" w:rsidRPr="00225C3E">
        <w:rPr>
          <w:rFonts w:eastAsia="方正博雅宋_GBK" w:hint="eastAsia"/>
          <w:color w:val="000000"/>
          <w:kern w:val="2"/>
          <w:sz w:val="20"/>
        </w:rPr>
        <w:t>最小二乘回归和岭回归均可采用梯度下降法求解，</w:t>
      </w:r>
      <w:r w:rsidR="001D4BEA" w:rsidRPr="00225C3E">
        <w:rPr>
          <w:rFonts w:eastAsia="方正博雅宋_GBK" w:hint="eastAsia"/>
          <w:color w:val="000000"/>
          <w:kern w:val="2"/>
          <w:sz w:val="20"/>
        </w:rPr>
        <w:t>Lasso</w:t>
      </w:r>
      <w:r w:rsidR="001D4BEA" w:rsidRPr="00225C3E">
        <w:rPr>
          <w:rFonts w:eastAsia="方正博雅宋_GBK" w:hint="eastAsia"/>
          <w:color w:val="000000"/>
          <w:kern w:val="2"/>
          <w:sz w:val="20"/>
        </w:rPr>
        <w:t>由于目标函数中有</w:t>
      </w:r>
      <w:r w:rsidR="001D4BEA" w:rsidRPr="00225C3E">
        <w:rPr>
          <w:rFonts w:eastAsia="方正博雅宋_GBK" w:hint="eastAsia"/>
          <w:color w:val="000000"/>
          <w:kern w:val="2"/>
          <w:sz w:val="20"/>
        </w:rPr>
        <w:t>L1</w:t>
      </w:r>
      <w:r w:rsidR="001D4BEA" w:rsidRPr="00225C3E">
        <w:rPr>
          <w:rFonts w:eastAsia="方正博雅宋_GBK" w:hint="eastAsia"/>
          <w:color w:val="000000"/>
          <w:kern w:val="2"/>
          <w:sz w:val="20"/>
        </w:rPr>
        <w:t>正则函数不可导，不能采用</w:t>
      </w:r>
      <w:r w:rsidR="001D4BEA" w:rsidRPr="00225C3E">
        <w:rPr>
          <w:rFonts w:eastAsia="方正博雅宋_GBK"/>
          <w:color w:val="000000"/>
          <w:kern w:val="2"/>
          <w:sz w:val="20"/>
        </w:rPr>
        <w:t>梯度下降法</w:t>
      </w:r>
      <w:r w:rsidR="001D4BEA" w:rsidRPr="00225C3E">
        <w:rPr>
          <w:rFonts w:eastAsia="方正博雅宋_GBK" w:hint="eastAsia"/>
          <w:color w:val="000000"/>
          <w:kern w:val="2"/>
          <w:sz w:val="20"/>
        </w:rPr>
        <w:t>求解。</w:t>
      </w:r>
    </w:p>
    <w:p w14:paraId="110524C5" w14:textId="4DFC5EF6" w:rsidR="0032376D" w:rsidRPr="00225C3E" w:rsidRDefault="00656116" w:rsidP="00225C3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bookmarkStart w:id="20" w:name="header-n558"/>
      <w:bookmarkEnd w:id="20"/>
      <w:r w:rsidRPr="00225C3E">
        <w:rPr>
          <w:rFonts w:eastAsia="方正博雅宋_GBK" w:hint="eastAsia"/>
          <w:color w:val="000000"/>
          <w:kern w:val="2"/>
          <w:sz w:val="20"/>
        </w:rPr>
        <w:t>假设</w:t>
      </w:r>
      <w:r w:rsidR="0032376D" w:rsidRPr="00225C3E">
        <w:rPr>
          <w:rFonts w:eastAsia="方正博雅宋_GBK" w:hint="eastAsia"/>
          <w:color w:val="000000"/>
          <w:kern w:val="2"/>
          <w:sz w:val="20"/>
        </w:rPr>
        <w:t>函数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="0032376D" w:rsidRPr="00225C3E">
        <w:rPr>
          <w:rFonts w:eastAsia="方正博雅宋_GBK" w:hint="eastAsia"/>
          <w:color w:val="000000"/>
          <w:kern w:val="2"/>
          <w:sz w:val="20"/>
        </w:rPr>
        <w:t>在</w:t>
      </w:r>
      <m:oMath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(t)</m:t>
            </m:r>
          </m:sup>
        </m:sSup>
      </m:oMath>
      <w:r w:rsidR="0032376D" w:rsidRPr="00225C3E">
        <w:rPr>
          <w:rFonts w:eastAsia="方正博雅宋_GBK" w:hint="eastAsia"/>
          <w:color w:val="000000"/>
          <w:kern w:val="2"/>
          <w:sz w:val="20"/>
        </w:rPr>
        <w:t>处</w:t>
      </w:r>
      <w:r w:rsidR="00094734" w:rsidRPr="00225C3E">
        <w:rPr>
          <w:rFonts w:eastAsia="方正博雅宋_GBK" w:hint="eastAsia"/>
          <w:color w:val="000000"/>
          <w:kern w:val="2"/>
          <w:sz w:val="20"/>
        </w:rPr>
        <w:t>可导，</w:t>
      </w:r>
      <w:r w:rsidRPr="00225C3E">
        <w:rPr>
          <w:rFonts w:eastAsia="方正博雅宋_GBK" w:hint="eastAsia"/>
          <w:color w:val="000000"/>
          <w:kern w:val="2"/>
          <w:sz w:val="20"/>
        </w:rPr>
        <w:t>对任意小</w:t>
      </w:r>
      <w:r w:rsidR="00884461" w:rsidRPr="00225C3E">
        <w:rPr>
          <w:rFonts w:eastAsia="方正博雅宋_GBK" w:hint="eastAsia"/>
          <w:color w:val="000000"/>
          <w:kern w:val="2"/>
          <w:sz w:val="20"/>
        </w:rPr>
        <w:t>的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∆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</m:oMath>
      <w:r w:rsidRPr="00225C3E">
        <w:rPr>
          <w:rFonts w:eastAsia="方正博雅宋_GBK" w:hint="eastAsia"/>
          <w:color w:val="000000"/>
          <w:kern w:val="2"/>
          <w:sz w:val="20"/>
        </w:rPr>
        <w:t>，函数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Pr="00225C3E">
        <w:rPr>
          <w:rFonts w:eastAsia="方正博雅宋_GBK" w:hint="eastAsia"/>
          <w:color w:val="000000"/>
          <w:kern w:val="2"/>
          <w:sz w:val="20"/>
        </w:rPr>
        <w:t>的</w:t>
      </w:r>
      <w:r w:rsidR="0032376D" w:rsidRPr="00225C3E">
        <w:rPr>
          <w:rFonts w:eastAsia="方正博雅宋_GBK" w:hint="eastAsia"/>
          <w:color w:val="000000"/>
          <w:kern w:val="2"/>
          <w:sz w:val="20"/>
        </w:rPr>
        <w:t>一阶泰勒（</w:t>
      </w:r>
      <w:r w:rsidR="0032376D" w:rsidRPr="00225C3E">
        <w:rPr>
          <w:rFonts w:eastAsia="方正博雅宋_GBK" w:hint="eastAsia"/>
          <w:color w:val="000000"/>
          <w:kern w:val="2"/>
          <w:sz w:val="20"/>
        </w:rPr>
        <w:t>Taylor</w:t>
      </w:r>
      <w:r w:rsidR="0032376D" w:rsidRPr="00225C3E">
        <w:rPr>
          <w:rFonts w:eastAsia="方正博雅宋_GBK" w:hint="eastAsia"/>
          <w:color w:val="000000"/>
          <w:kern w:val="2"/>
          <w:sz w:val="20"/>
        </w:rPr>
        <w:t>）展开近似</w:t>
      </w:r>
      <w:r w:rsidRPr="00225C3E">
        <w:rPr>
          <w:rFonts w:eastAsia="方正博雅宋_GBK" w:hint="eastAsia"/>
          <w:color w:val="000000"/>
          <w:kern w:val="2"/>
          <w:sz w:val="20"/>
        </w:rPr>
        <w:t>为：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32376D" w:rsidRPr="00094734" w14:paraId="75DCDB80" w14:textId="77777777" w:rsidTr="006F4182">
        <w:tc>
          <w:tcPr>
            <w:tcW w:w="7143" w:type="dxa"/>
            <w:vAlign w:val="center"/>
          </w:tcPr>
          <w:p w14:paraId="0D605AC2" w14:textId="04856B5A" w:rsidR="0032376D" w:rsidRPr="00094734" w:rsidRDefault="0025559A" w:rsidP="00A96151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(t)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+∆θ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≈J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(t)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∆θ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∇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(t)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44867900" w14:textId="77777777" w:rsidR="0032376D" w:rsidRPr="00094734" w:rsidRDefault="0032376D" w:rsidP="006F4182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094734">
              <w:rPr>
                <w:rFonts w:hint="eastAsia"/>
                <w:szCs w:val="20"/>
              </w:rPr>
              <w:t>（</w:t>
            </w:r>
            <w:r w:rsidRPr="00094734">
              <w:rPr>
                <w:rFonts w:hint="eastAsia"/>
                <w:szCs w:val="20"/>
              </w:rPr>
              <w:t>2</w:t>
            </w:r>
            <w:r w:rsidRPr="00094734">
              <w:rPr>
                <w:szCs w:val="20"/>
              </w:rPr>
              <w:t>-</w:t>
            </w:r>
            <w:r w:rsidRPr="00094734">
              <w:rPr>
                <w:rFonts w:hint="eastAsia"/>
                <w:szCs w:val="20"/>
              </w:rPr>
              <w:t>40</w:t>
            </w:r>
            <w:r w:rsidRPr="00094734">
              <w:rPr>
                <w:rFonts w:hint="eastAsia"/>
                <w:szCs w:val="20"/>
              </w:rPr>
              <w:t>）</w:t>
            </w:r>
          </w:p>
        </w:tc>
      </w:tr>
    </w:tbl>
    <w:p w14:paraId="34DDA9EC" w14:textId="3F0373CB" w:rsidR="00A70D72" w:rsidRPr="00225C3E" w:rsidRDefault="00E76AF4" w:rsidP="00225C3E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225C3E">
        <w:rPr>
          <w:rFonts w:eastAsia="方正博雅宋_GBK" w:hint="eastAsia"/>
          <w:color w:val="000000"/>
          <w:kern w:val="2"/>
          <w:sz w:val="20"/>
        </w:rPr>
        <w:t>其中</w:t>
      </w:r>
      <m:oMath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</m:oMath>
      <w:r w:rsidRPr="00225C3E">
        <w:rPr>
          <w:rFonts w:eastAsia="方正博雅宋_GBK" w:hint="eastAsia"/>
          <w:color w:val="000000"/>
          <w:kern w:val="2"/>
          <w:sz w:val="20"/>
        </w:rPr>
        <w:t>为函数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</m:oMath>
      <w:r w:rsidRPr="00225C3E">
        <w:rPr>
          <w:rFonts w:eastAsia="方正博雅宋_GBK" w:hint="eastAsia"/>
          <w:color w:val="000000"/>
          <w:kern w:val="2"/>
          <w:sz w:val="20"/>
        </w:rPr>
        <w:t>对每个变量的偏导数组成的向量</w:t>
      </w:r>
      <w:r w:rsidR="00656116" w:rsidRPr="00225C3E">
        <w:rPr>
          <w:rFonts w:eastAsia="方正博雅宋_GBK" w:hint="eastAsia"/>
          <w:color w:val="000000"/>
          <w:kern w:val="2"/>
          <w:sz w:val="20"/>
        </w:rPr>
        <w:t>，</w:t>
      </w:r>
      <w:r w:rsidR="00014C62" w:rsidRPr="00225C3E">
        <w:rPr>
          <w:rFonts w:eastAsia="方正博雅宋_GBK" w:hint="eastAsia"/>
          <w:color w:val="000000"/>
          <w:kern w:val="2"/>
          <w:sz w:val="20"/>
        </w:rPr>
        <w:t>即</w:t>
      </w:r>
      <w:r w:rsidR="00656116" w:rsidRPr="00225C3E">
        <w:rPr>
          <w:rFonts w:eastAsia="方正博雅宋_GBK" w:hint="eastAsia"/>
          <w:color w:val="000000"/>
          <w:kern w:val="2"/>
          <w:sz w:val="20"/>
        </w:rPr>
        <w:t>梯度，</w:t>
      </w:r>
      <w:r w:rsidRPr="00225C3E">
        <w:rPr>
          <w:rFonts w:eastAsia="方正博雅宋_GBK" w:hint="eastAsia"/>
          <w:color w:val="000000"/>
          <w:kern w:val="2"/>
          <w:sz w:val="20"/>
        </w:rPr>
        <w:t>有时也记为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g</m:t>
        </m:r>
      </m:oMath>
      <w:r w:rsidR="00A70D72" w:rsidRPr="00225C3E">
        <w:rPr>
          <w:rFonts w:eastAsia="方正博雅宋_GBK"/>
          <w:color w:val="000000"/>
          <w:kern w:val="2"/>
          <w:sz w:val="20"/>
        </w:rPr>
        <w:t>。</w:t>
      </w:r>
    </w:p>
    <w:p w14:paraId="36CC9648" w14:textId="14DB1D99" w:rsidR="00215BD7" w:rsidRPr="00225C3E" w:rsidRDefault="0087040D" w:rsidP="00225C3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225C3E">
        <w:rPr>
          <w:rFonts w:eastAsia="方正博雅宋_GBK" w:hint="eastAsia"/>
          <w:color w:val="000000"/>
          <w:kern w:val="2"/>
          <w:sz w:val="20"/>
        </w:rPr>
        <w:t>令式（</w:t>
      </w:r>
      <w:r w:rsidRPr="00225C3E">
        <w:rPr>
          <w:rFonts w:eastAsia="方正博雅宋_GBK" w:hint="eastAsia"/>
          <w:color w:val="000000"/>
          <w:kern w:val="2"/>
          <w:sz w:val="20"/>
        </w:rPr>
        <w:t>2</w:t>
      </w:r>
      <w:r w:rsidRPr="00225C3E">
        <w:rPr>
          <w:rFonts w:eastAsia="方正博雅宋_GBK"/>
          <w:color w:val="000000"/>
          <w:kern w:val="2"/>
          <w:sz w:val="20"/>
        </w:rPr>
        <w:t>-</w:t>
      </w:r>
      <w:r w:rsidRPr="00225C3E">
        <w:rPr>
          <w:rFonts w:eastAsia="方正博雅宋_GBK" w:hint="eastAsia"/>
          <w:color w:val="000000"/>
          <w:kern w:val="2"/>
          <w:sz w:val="20"/>
        </w:rPr>
        <w:t>40</w:t>
      </w:r>
      <w:r w:rsidRPr="00225C3E">
        <w:rPr>
          <w:rFonts w:eastAsia="方正博雅宋_GBK" w:hint="eastAsia"/>
          <w:color w:val="000000"/>
          <w:kern w:val="2"/>
          <w:sz w:val="20"/>
        </w:rPr>
        <w:t>）</w:t>
      </w:r>
      <w:r w:rsidR="00884461" w:rsidRPr="00225C3E">
        <w:rPr>
          <w:rFonts w:eastAsia="方正博雅宋_GBK" w:hint="eastAsia"/>
          <w:color w:val="000000"/>
          <w:kern w:val="2"/>
          <w:sz w:val="20"/>
        </w:rPr>
        <w:t>中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∆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=-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η</m:t>
        </m:r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θ</m:t>
                    </m:r>
                  </m:sub>
                </m:s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J</m:t>
                </m:r>
              </m:e>
            </m:d>
          </m:e>
          <m:sub>
            <m:sSup>
              <m:sSup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(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)</m:t>
                </m:r>
              </m:sup>
            </m:sSup>
          </m:sub>
        </m:sSub>
      </m:oMath>
      <w:r w:rsidR="00884461" w:rsidRPr="00225C3E">
        <w:rPr>
          <w:rFonts w:eastAsia="方正博雅宋_GBK" w:hint="eastAsia"/>
          <w:color w:val="000000"/>
          <w:kern w:val="2"/>
          <w:sz w:val="20"/>
        </w:rPr>
        <w:t>，其中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η</m:t>
        </m:r>
      </m:oMath>
      <w:r w:rsidR="008A3000" w:rsidRPr="00225C3E">
        <w:rPr>
          <w:rFonts w:eastAsia="方正博雅宋_GBK" w:hint="eastAsia"/>
          <w:color w:val="000000"/>
          <w:kern w:val="2"/>
          <w:sz w:val="20"/>
        </w:rPr>
        <w:t>为</w:t>
      </w:r>
      <w:r w:rsidR="00884461" w:rsidRPr="00225C3E">
        <w:rPr>
          <w:rFonts w:eastAsia="方正博雅宋_GBK" w:hint="eastAsia"/>
          <w:color w:val="000000"/>
          <w:kern w:val="2"/>
          <w:sz w:val="20"/>
        </w:rPr>
        <w:t>较小的正数，</w:t>
      </w:r>
      <m:oMath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θ</m:t>
                    </m:r>
                  </m:sub>
                </m:s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J</m:t>
                </m:r>
              </m:e>
            </m:d>
          </m:e>
          <m:sub>
            <m:sSup>
              <m:sSup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(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)</m:t>
                </m:r>
              </m:sup>
            </m:sSup>
          </m:sub>
        </m:sSub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≠0</m:t>
        </m:r>
      </m:oMath>
      <w:r w:rsidR="008A3000" w:rsidRPr="00225C3E">
        <w:rPr>
          <w:rFonts w:eastAsia="方正博雅宋_GBK" w:hint="eastAsia"/>
          <w:color w:val="000000"/>
          <w:kern w:val="2"/>
          <w:sz w:val="20"/>
        </w:rPr>
        <w:t>，</w:t>
      </w:r>
      <w:r w:rsidR="00884461" w:rsidRPr="00225C3E">
        <w:rPr>
          <w:rFonts w:eastAsia="方正博雅宋_GBK" w:hint="eastAsia"/>
          <w:color w:val="000000"/>
          <w:kern w:val="2"/>
          <w:sz w:val="20"/>
        </w:rPr>
        <w:t>则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(</m:t>
        </m:r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sSub>
              <m:sSub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方正博雅宋_GBK" w:hAnsi="Cambria Math"/>
                            <w:color w:val="000000"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方正博雅宋_GBK" w:hAnsi="Cambria Math"/>
                            <w:color w:val="000000"/>
                            <w:kern w:val="2"/>
                            <w:sz w:val="20"/>
                          </w:rPr>
                          <m:t>∇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方正博雅宋_GBK" w:hAnsi="Cambria Math"/>
                            <w:color w:val="000000"/>
                            <w:kern w:val="2"/>
                            <w:sz w:val="20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J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(</m:t>
                    </m:r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)</m:t>
                    </m:r>
                  </m:sup>
                </m:sSup>
              </m:sub>
            </m:s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d>
          <m:d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方正博雅宋_GBK" w:hAnsi="Cambria Math"/>
                            <w:color w:val="000000"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方正博雅宋_GBK" w:hAnsi="Cambria Math"/>
                            <w:color w:val="000000"/>
                            <w:kern w:val="2"/>
                            <w:sz w:val="20"/>
                          </w:rPr>
                          <m:t>∇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方正博雅宋_GBK" w:hAnsi="Cambria Math"/>
                            <w:color w:val="000000"/>
                            <w:kern w:val="2"/>
                            <w:sz w:val="20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J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(</m:t>
                    </m:r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)</m:t>
                    </m:r>
                  </m:sup>
                </m:sSup>
              </m:sub>
            </m:sSub>
          </m:e>
        </m:d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&gt;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w:lastRenderedPageBreak/>
          <m:t>0</m:t>
        </m:r>
      </m:oMath>
      <w:r w:rsidR="0095303E" w:rsidRPr="00225C3E">
        <w:rPr>
          <w:rFonts w:eastAsia="方正博雅宋_GBK" w:hint="eastAsia"/>
          <w:color w:val="000000"/>
          <w:kern w:val="2"/>
          <w:sz w:val="20"/>
        </w:rPr>
        <w:t>，</w:t>
      </w:r>
      <w:r w:rsidR="00884461" w:rsidRPr="00225C3E">
        <w:rPr>
          <w:rFonts w:eastAsia="方正博雅宋_GBK" w:hint="eastAsia"/>
          <w:color w:val="000000"/>
          <w:kern w:val="2"/>
          <w:sz w:val="20"/>
        </w:rPr>
        <w:t>式子第二项</w:t>
      </w:r>
      <m:oMath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∆</m:t>
            </m:r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θ</m:t>
                    </m:r>
                  </m:sub>
                </m:s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J</m:t>
                </m:r>
              </m:e>
            </m:d>
          </m:e>
          <m:sub>
            <m:sSup>
              <m:sSup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(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)</m:t>
                </m:r>
              </m:sup>
            </m:sSup>
          </m:sub>
        </m:sSub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=-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η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(</m:t>
        </m:r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sSub>
              <m:sSub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方正博雅宋_GBK" w:hAnsi="Cambria Math"/>
                            <w:color w:val="000000"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方正博雅宋_GBK" w:hAnsi="Cambria Math"/>
                            <w:color w:val="000000"/>
                            <w:kern w:val="2"/>
                            <w:sz w:val="20"/>
                          </w:rPr>
                          <m:t>∇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方正博雅宋_GBK" w:hAnsi="Cambria Math"/>
                            <w:color w:val="000000"/>
                            <w:kern w:val="2"/>
                            <w:sz w:val="20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J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(</m:t>
                    </m:r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)</m:t>
                    </m:r>
                  </m:sup>
                </m:sSup>
              </m:sub>
            </m:s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(</m:t>
        </m:r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θ</m:t>
                    </m:r>
                  </m:sub>
                </m:s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J</m:t>
                </m:r>
              </m:e>
            </m:d>
          </m:e>
          <m:sub>
            <m:sSup>
              <m:sSup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(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)</m:t>
                </m:r>
              </m:sup>
            </m:sSup>
          </m:sub>
        </m:sSub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)&lt;0</m:t>
        </m:r>
      </m:oMath>
      <w:r w:rsidR="00215BD7" w:rsidRPr="00225C3E">
        <w:rPr>
          <w:rFonts w:eastAsia="方正博雅宋_GBK" w:hint="eastAsia"/>
          <w:color w:val="000000"/>
          <w:kern w:val="2"/>
          <w:sz w:val="20"/>
        </w:rPr>
        <w:t>。令</w:t>
      </w:r>
      <m:oMath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(</m:t>
            </m:r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+1)</m:t>
            </m:r>
          </m:sup>
        </m:sSup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(</m:t>
            </m:r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)</m:t>
            </m:r>
          </m:sup>
        </m:sSup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+∆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</m:oMath>
      <w:r w:rsidR="00215BD7" w:rsidRPr="00225C3E">
        <w:rPr>
          <w:rFonts w:eastAsia="方正博雅宋_GBK" w:hint="eastAsia"/>
          <w:color w:val="000000"/>
          <w:kern w:val="2"/>
          <w:sz w:val="20"/>
        </w:rPr>
        <w:t>，则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215BD7" w:rsidRPr="00094734" w14:paraId="1E9DD171" w14:textId="77777777" w:rsidTr="006F4182">
        <w:tc>
          <w:tcPr>
            <w:tcW w:w="7143" w:type="dxa"/>
            <w:vAlign w:val="center"/>
          </w:tcPr>
          <w:p w14:paraId="61AE0FF0" w14:textId="77777777" w:rsidR="00215BD7" w:rsidRPr="00094734" w:rsidRDefault="0025559A" w:rsidP="0095303E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(t+1)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(t)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η(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∇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(t)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∇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(t)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&lt;J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6DA64479" w14:textId="77777777" w:rsidR="00215BD7" w:rsidRPr="00094734" w:rsidRDefault="00215BD7" w:rsidP="00215BD7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094734">
              <w:rPr>
                <w:rFonts w:hint="eastAsia"/>
                <w:szCs w:val="20"/>
              </w:rPr>
              <w:t>（</w:t>
            </w:r>
            <w:r w:rsidRPr="00094734">
              <w:rPr>
                <w:rFonts w:hint="eastAsia"/>
                <w:szCs w:val="20"/>
              </w:rPr>
              <w:t>2</w:t>
            </w:r>
            <w:r w:rsidRPr="00094734">
              <w:rPr>
                <w:szCs w:val="20"/>
              </w:rPr>
              <w:t>-</w:t>
            </w:r>
            <w:r w:rsidRPr="00094734">
              <w:rPr>
                <w:rFonts w:hint="eastAsia"/>
                <w:szCs w:val="20"/>
              </w:rPr>
              <w:t>4</w:t>
            </w:r>
            <w:r w:rsidRPr="00094734">
              <w:rPr>
                <w:szCs w:val="20"/>
              </w:rPr>
              <w:t>1</w:t>
            </w:r>
            <w:r w:rsidRPr="00094734">
              <w:rPr>
                <w:rFonts w:hint="eastAsia"/>
                <w:szCs w:val="20"/>
              </w:rPr>
              <w:t>）</w:t>
            </w:r>
          </w:p>
        </w:tc>
      </w:tr>
    </w:tbl>
    <w:p w14:paraId="27789CB7" w14:textId="3BAEA2D0" w:rsidR="00E62B13" w:rsidRPr="00225C3E" w:rsidRDefault="00820925" w:rsidP="00225C3E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225C3E">
        <w:rPr>
          <w:rFonts w:eastAsia="方正博雅宋_GBK" w:hint="eastAsia"/>
          <w:color w:val="000000"/>
          <w:kern w:val="2"/>
          <w:sz w:val="20"/>
        </w:rPr>
        <w:t>即</w:t>
      </w:r>
      <w:r w:rsidRPr="00225C3E">
        <w:rPr>
          <w:rFonts w:eastAsia="方正博雅宋_GBK"/>
          <w:color w:val="000000"/>
          <w:kern w:val="2"/>
          <w:sz w:val="20"/>
        </w:rPr>
        <w:t>函数</w:t>
      </w:r>
      <w:r w:rsidRPr="00225C3E">
        <w:rPr>
          <w:rFonts w:eastAsia="方正博雅宋_GBK" w:hint="eastAsia"/>
          <w:color w:val="000000"/>
          <w:kern w:val="2"/>
          <w:sz w:val="20"/>
        </w:rPr>
        <w:t>值减小。如果</w:t>
      </w:r>
      <w:r w:rsidR="007E77AB" w:rsidRPr="00225C3E">
        <w:rPr>
          <w:rFonts w:eastAsia="方正博雅宋_GBK" w:hint="eastAsia"/>
          <w:color w:val="000000"/>
          <w:kern w:val="2"/>
          <w:sz w:val="20"/>
        </w:rPr>
        <w:t>进行</w:t>
      </w:r>
      <w:r w:rsidRPr="00225C3E">
        <w:rPr>
          <w:rFonts w:eastAsia="方正博雅宋_GBK" w:hint="eastAsia"/>
          <w:color w:val="000000"/>
          <w:kern w:val="2"/>
          <w:sz w:val="20"/>
        </w:rPr>
        <w:t>多次迭代，凸函数将</w:t>
      </w:r>
      <w:r w:rsidRPr="00225C3E">
        <w:rPr>
          <w:rFonts w:eastAsia="方正博雅宋_GBK"/>
          <w:color w:val="000000"/>
          <w:kern w:val="2"/>
          <w:sz w:val="20"/>
        </w:rPr>
        <w:t>收敛到一个全局最小值，非凸</w:t>
      </w:r>
      <w:r w:rsidRPr="00225C3E">
        <w:rPr>
          <w:rFonts w:eastAsia="方正博雅宋_GBK" w:hint="eastAsia"/>
          <w:color w:val="000000"/>
          <w:kern w:val="2"/>
          <w:sz w:val="20"/>
        </w:rPr>
        <w:t>函数</w:t>
      </w:r>
      <w:r w:rsidRPr="00225C3E">
        <w:rPr>
          <w:rFonts w:eastAsia="方正博雅宋_GBK"/>
          <w:color w:val="000000"/>
          <w:kern w:val="2"/>
          <w:sz w:val="20"/>
        </w:rPr>
        <w:t>收敛到一个局部最小值。</w:t>
      </w:r>
      <w:r w:rsidR="00797D7F">
        <w:rPr>
          <w:rFonts w:eastAsia="方正博雅宋_GBK" w:hint="eastAsia"/>
          <w:color w:val="000000"/>
          <w:kern w:val="2"/>
          <w:sz w:val="20"/>
        </w:rPr>
        <w:t>注意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η</m:t>
        </m:r>
      </m:oMath>
      <w:r w:rsidR="00797D7F">
        <w:rPr>
          <w:rFonts w:eastAsia="方正博雅宋_GBK" w:hint="eastAsia"/>
          <w:color w:val="000000"/>
          <w:kern w:val="2"/>
          <w:sz w:val="20"/>
        </w:rPr>
        <w:t>要足够小，以</w:t>
      </w:r>
      <w:r w:rsidR="00797D7F" w:rsidRPr="00797D7F">
        <w:rPr>
          <w:rFonts w:eastAsia="方正博雅宋_GBK" w:hint="eastAsia"/>
          <w:color w:val="000000"/>
          <w:kern w:val="2"/>
          <w:sz w:val="20"/>
        </w:rPr>
        <w:t>保证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∆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=-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η</m:t>
        </m:r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θ</m:t>
                    </m:r>
                  </m:sub>
                </m:s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J</m:t>
                </m:r>
              </m:e>
            </m:d>
          </m:e>
          <m:sub>
            <m:sSup>
              <m:sSup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(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)</m:t>
                </m:r>
              </m:sup>
            </m:sSup>
          </m:sub>
        </m:sSub>
      </m:oMath>
      <w:r w:rsidR="005824D3">
        <w:rPr>
          <w:rFonts w:eastAsia="方正博雅宋_GBK" w:hint="eastAsia"/>
          <w:color w:val="000000"/>
          <w:kern w:val="2"/>
          <w:sz w:val="20"/>
        </w:rPr>
        <w:t>足够小，这样</w:t>
      </w:r>
      <w:r w:rsidR="00797D7F" w:rsidRPr="00797D7F">
        <w:rPr>
          <w:rFonts w:eastAsia="方正博雅宋_GBK" w:hint="eastAsia"/>
          <w:color w:val="000000"/>
          <w:kern w:val="2"/>
          <w:sz w:val="20"/>
        </w:rPr>
        <w:t xml:space="preserve"> </w:t>
      </w:r>
      <m:oMath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(</m:t>
            </m:r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+1)</m:t>
            </m:r>
          </m:sup>
        </m:sSup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(</m:t>
            </m:r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)</m:t>
            </m:r>
          </m:sup>
        </m:sSup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+∆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</m:oMath>
      <w:r w:rsidR="00797D7F" w:rsidRPr="00797D7F">
        <w:rPr>
          <w:rFonts w:eastAsia="方正博雅宋_GBK" w:hint="eastAsia"/>
          <w:color w:val="000000"/>
          <w:kern w:val="2"/>
          <w:sz w:val="20"/>
        </w:rPr>
        <w:t>在</w:t>
      </w:r>
      <w:r w:rsidR="00797D7F" w:rsidRPr="00797D7F">
        <w:rPr>
          <w:rFonts w:eastAsia="方正博雅宋_GBK" w:hint="eastAsia"/>
          <w:color w:val="000000"/>
          <w:kern w:val="2"/>
          <w:sz w:val="20"/>
        </w:rPr>
        <w:t xml:space="preserve"> </w:t>
      </w:r>
      <m:oMath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(</m:t>
            </m:r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)</m:t>
            </m:r>
          </m:sup>
        </m:sSup>
      </m:oMath>
      <w:r w:rsidR="005824D3">
        <w:rPr>
          <w:rFonts w:eastAsia="方正博雅宋_GBK" w:hint="eastAsia"/>
          <w:color w:val="000000"/>
          <w:kern w:val="2"/>
          <w:sz w:val="20"/>
        </w:rPr>
        <w:t>的</w:t>
      </w:r>
      <w:r w:rsidR="00797D7F" w:rsidRPr="00797D7F">
        <w:rPr>
          <w:rFonts w:eastAsia="方正博雅宋_GBK" w:hint="eastAsia"/>
          <w:color w:val="000000"/>
          <w:kern w:val="2"/>
          <w:sz w:val="20"/>
        </w:rPr>
        <w:t>邻域内，从而可以忽略泰勒展开的高次项。</w:t>
      </w:r>
    </w:p>
    <w:p w14:paraId="5920E8F4" w14:textId="77777777" w:rsidR="00A70D72" w:rsidRPr="00225C3E" w:rsidRDefault="00A70D72" w:rsidP="00A70D72">
      <w:pPr>
        <w:ind w:firstLine="400"/>
        <w:rPr>
          <w:rStyle w:val="af5"/>
          <w:sz w:val="20"/>
        </w:rPr>
      </w:pPr>
      <w:r w:rsidRPr="00225C3E">
        <w:rPr>
          <w:rStyle w:val="af5"/>
          <w:sz w:val="20"/>
        </w:rPr>
        <w:t>算法</w:t>
      </w:r>
      <w:r w:rsidRPr="00225C3E">
        <w:rPr>
          <w:rStyle w:val="af5"/>
          <w:b/>
          <w:sz w:val="20"/>
        </w:rPr>
        <w:t>2-</w:t>
      </w:r>
      <w:r w:rsidR="00215BD7" w:rsidRPr="00225C3E">
        <w:rPr>
          <w:rStyle w:val="af5"/>
          <w:rFonts w:hint="eastAsia"/>
          <w:b/>
          <w:sz w:val="20"/>
        </w:rPr>
        <w:t>3</w:t>
      </w:r>
      <w:r w:rsidRPr="00225C3E">
        <w:rPr>
          <w:rStyle w:val="af5"/>
          <w:sz w:val="20"/>
        </w:rPr>
        <w:t>：梯度下降</w:t>
      </w:r>
    </w:p>
    <w:p w14:paraId="5E95B5A0" w14:textId="5BA94A44" w:rsidR="00A70D72" w:rsidRPr="00225C3E" w:rsidRDefault="00A70D72" w:rsidP="00225C3E">
      <w:pPr>
        <w:pStyle w:val="afff9"/>
        <w:numPr>
          <w:ilvl w:val="0"/>
          <w:numId w:val="23"/>
        </w:numPr>
        <w:ind w:firstLineChars="0"/>
        <w:rPr>
          <w:color w:val="000000"/>
          <w:kern w:val="2"/>
        </w:rPr>
      </w:pPr>
      <w:r w:rsidRPr="00225C3E">
        <w:rPr>
          <w:color w:val="000000"/>
          <w:kern w:val="2"/>
        </w:rPr>
        <w:t>初始化：</w:t>
      </w:r>
      <m:oMath>
        <m:sSup>
          <m:sSupPr>
            <m:ctrlPr>
              <w:rPr>
                <w:rFonts w:ascii="Cambria Math" w:hAnsi="Cambria Math"/>
                <w:color w:val="000000"/>
                <w:kern w:val="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2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kern w:val="2"/>
              </w:rPr>
              <m:t>(0)</m:t>
            </m:r>
          </m:sup>
        </m:sSup>
      </m:oMath>
      <w:r w:rsidRPr="00225C3E">
        <w:rPr>
          <w:color w:val="000000"/>
          <w:kern w:val="2"/>
        </w:rPr>
        <w:t>（上标括号中的数字表示迭代次数）；</w:t>
      </w:r>
    </w:p>
    <w:p w14:paraId="3065A4ED" w14:textId="606F6222" w:rsidR="00A70D72" w:rsidRPr="00225C3E" w:rsidRDefault="00A70D72" w:rsidP="00225C3E">
      <w:pPr>
        <w:pStyle w:val="afff9"/>
        <w:numPr>
          <w:ilvl w:val="0"/>
          <w:numId w:val="23"/>
        </w:numPr>
        <w:ind w:firstLineChars="0"/>
        <w:rPr>
          <w:color w:val="000000"/>
          <w:kern w:val="2"/>
        </w:rPr>
      </w:pPr>
      <w:r w:rsidRPr="00225C3E">
        <w:rPr>
          <w:color w:val="000000"/>
          <w:kern w:val="2"/>
        </w:rPr>
        <w:t>计算函数</w:t>
      </w:r>
      <m:oMath>
        <m:r>
          <w:rPr>
            <w:rFonts w:ascii="Cambria Math" w:hAnsi="Cambria Math"/>
            <w:color w:val="000000"/>
            <w:kern w:val="2"/>
          </w:rPr>
          <m:t>J</m:t>
        </m:r>
        <m:r>
          <m:rPr>
            <m:sty m:val="p"/>
          </m:rPr>
          <w:rPr>
            <w:rFonts w:ascii="Cambria Math" w:hAnsi="Cambria Math"/>
            <w:color w:val="000000"/>
            <w:kern w:val="2"/>
          </w:rPr>
          <m:t>(</m:t>
        </m:r>
        <m:r>
          <m:rPr>
            <m:sty m:val="bi"/>
          </m:rPr>
          <w:rPr>
            <w:rFonts w:ascii="Cambria Math" w:hAnsi="Cambria Math"/>
            <w:color w:val="000000"/>
            <w:kern w:val="2"/>
          </w:rPr>
          <m:t>θ</m:t>
        </m:r>
        <m:r>
          <m:rPr>
            <m:sty m:val="p"/>
          </m:rPr>
          <w:rPr>
            <w:rFonts w:ascii="Cambria Math" w:hAnsi="Cambria Math"/>
            <w:color w:val="000000"/>
            <w:kern w:val="2"/>
          </w:rPr>
          <m:t>)</m:t>
        </m:r>
      </m:oMath>
      <w:r w:rsidRPr="00225C3E">
        <w:rPr>
          <w:color w:val="000000"/>
          <w:kern w:val="2"/>
        </w:rPr>
        <w:t>在当前</w:t>
      </w:r>
      <w:r w:rsidR="00215BD7" w:rsidRPr="00225C3E">
        <w:rPr>
          <w:color w:val="000000"/>
          <w:kern w:val="2"/>
        </w:rPr>
        <w:t>位置</w:t>
      </w:r>
      <m:oMath>
        <m:sSup>
          <m:sSupPr>
            <m:ctrlPr>
              <w:rPr>
                <w:rFonts w:ascii="Cambria Math" w:hAnsi="Cambria Math"/>
                <w:color w:val="000000"/>
                <w:kern w:val="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2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kern w:val="2"/>
              </w:rPr>
              <m:t>(</m:t>
            </m:r>
            <m:r>
              <w:rPr>
                <w:rFonts w:ascii="Cambria Math" w:hAnsi="Cambria Math"/>
                <w:color w:val="000000"/>
                <w:kern w:val="2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2"/>
              </w:rPr>
              <m:t>)</m:t>
            </m:r>
          </m:sup>
        </m:sSup>
      </m:oMath>
      <w:r w:rsidR="00BD26F1" w:rsidRPr="00225C3E">
        <w:rPr>
          <w:color w:val="000000"/>
          <w:kern w:val="2"/>
        </w:rPr>
        <w:t>处</w:t>
      </w:r>
      <w:r w:rsidRPr="00225C3E">
        <w:rPr>
          <w:color w:val="000000"/>
          <w:kern w:val="2"/>
        </w:rPr>
        <w:t>的梯度</w:t>
      </w:r>
      <m:oMath>
        <m:sSub>
          <m:sSubPr>
            <m:ctrlPr>
              <w:rPr>
                <w:rFonts w:ascii="Cambria Math" w:hAnsi="Cambria Math"/>
                <w:color w:val="000000"/>
                <w:kern w:val="2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color w:val="000000"/>
                    <w:kern w:val="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/>
                        <w:kern w:val="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kern w:val="2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/>
                        <w:kern w:val="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kern w:val="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kern w:val="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kern w:val="2"/>
                      </w:rPr>
                      <m:t>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kern w:val="2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kern w:val="2"/>
                  </w:rPr>
                  <m:t>J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color w:val="000000"/>
                    <w:kern w:val="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kern w:val="2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kern w:val="2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</w:rPr>
                  <m:t>)</m:t>
                </m:r>
              </m:sup>
            </m:sSup>
          </m:sub>
        </m:sSub>
      </m:oMath>
      <w:r w:rsidR="00412EE3">
        <w:rPr>
          <w:rFonts w:hint="eastAsia"/>
          <w:color w:val="000000"/>
          <w:kern w:val="2"/>
        </w:rPr>
        <w:t>。</w:t>
      </w:r>
      <w:r w:rsidR="00225C3E">
        <w:rPr>
          <w:rFonts w:hint="eastAsia"/>
          <w:color w:val="000000"/>
          <w:kern w:val="2"/>
        </w:rPr>
        <w:t>若</w:t>
      </w:r>
      <m:oMath>
        <m:d>
          <m:dPr>
            <m:begChr m:val="‖"/>
            <m:endChr m:val="‖"/>
            <m:ctrlPr>
              <w:rPr>
                <w:rFonts w:ascii="Cambria Math" w:hAnsi="Cambria Math"/>
                <w:color w:val="000000"/>
                <w:kern w:val="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/>
                    <w:kern w:val="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kern w:val="2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kern w:val="2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2"/>
                  </w:rPr>
                  <m:t>)</m:t>
                </m:r>
              </m:sup>
            </m:sSup>
          </m:e>
        </m:d>
        <m:r>
          <w:rPr>
            <w:rFonts w:ascii="Cambria Math" w:hAnsi="Cambria Math"/>
            <w:color w:val="000000"/>
            <w:kern w:val="2"/>
          </w:rPr>
          <m:t>&lt;</m:t>
        </m:r>
        <m:r>
          <m:rPr>
            <m:sty m:val="bi"/>
          </m:rPr>
          <w:rPr>
            <w:rFonts w:ascii="Cambria Math" w:hAnsi="Cambria Math"/>
            <w:color w:val="000000"/>
            <w:kern w:val="2"/>
          </w:rPr>
          <m:t>ϵ</m:t>
        </m:r>
      </m:oMath>
      <w:r w:rsidR="00225C3E">
        <w:rPr>
          <w:rFonts w:hint="eastAsia"/>
          <w:color w:val="000000"/>
          <w:kern w:val="2"/>
        </w:rPr>
        <w:t>，返回</w:t>
      </w:r>
      <m:oMath>
        <m:sSup>
          <m:sSupPr>
            <m:ctrlPr>
              <w:rPr>
                <w:rFonts w:ascii="Cambria Math" w:hAnsi="Cambria Math"/>
                <w:color w:val="000000"/>
                <w:kern w:val="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2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kern w:val="2"/>
              </w:rPr>
              <m:t>(</m:t>
            </m:r>
            <m:r>
              <w:rPr>
                <w:rFonts w:ascii="Cambria Math" w:hAnsi="Cambria Math"/>
                <w:color w:val="000000"/>
                <w:kern w:val="2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2"/>
              </w:rPr>
              <m:t>)</m:t>
            </m:r>
          </m:sup>
        </m:sSup>
      </m:oMath>
      <w:r w:rsidR="00225C3E">
        <w:rPr>
          <w:rFonts w:hint="eastAsia"/>
          <w:color w:val="000000"/>
          <w:kern w:val="2"/>
        </w:rPr>
        <w:t>为最佳参数</w:t>
      </w:r>
      <w:r w:rsidRPr="00225C3E">
        <w:rPr>
          <w:color w:val="000000"/>
          <w:kern w:val="2"/>
        </w:rPr>
        <w:t>；</w:t>
      </w:r>
    </w:p>
    <w:p w14:paraId="4674DDDB" w14:textId="2DB901DA" w:rsidR="005416EA" w:rsidRPr="00225C3E" w:rsidRDefault="00A70D72" w:rsidP="00225C3E">
      <w:pPr>
        <w:pStyle w:val="afff9"/>
        <w:numPr>
          <w:ilvl w:val="0"/>
          <w:numId w:val="23"/>
        </w:numPr>
        <w:ind w:firstLineChars="0"/>
        <w:rPr>
          <w:color w:val="000000"/>
          <w:kern w:val="2"/>
        </w:rPr>
      </w:pPr>
      <w:r w:rsidRPr="00225C3E">
        <w:rPr>
          <w:color w:val="000000"/>
          <w:kern w:val="2"/>
        </w:rPr>
        <w:t>根据当前学习率</w:t>
      </w:r>
      <m:oMath>
        <m:r>
          <w:rPr>
            <w:rFonts w:ascii="Cambria Math" w:hAnsi="Cambria Math"/>
            <w:color w:val="000000"/>
            <w:kern w:val="2"/>
          </w:rPr>
          <m:t>η</m:t>
        </m:r>
      </m:oMath>
      <w:r w:rsidRPr="00225C3E">
        <w:rPr>
          <w:color w:val="000000"/>
          <w:kern w:val="2"/>
        </w:rPr>
        <w:t>，更新</w:t>
      </w:r>
      <w:r w:rsidR="0098342A" w:rsidRPr="00225C3E">
        <w:rPr>
          <w:color w:val="000000"/>
          <w:kern w:val="2"/>
        </w:rPr>
        <w:t>位置</w:t>
      </w:r>
      <w:r w:rsidRPr="00225C3E">
        <w:rPr>
          <w:color w:val="000000"/>
          <w:kern w:val="2"/>
        </w:rPr>
        <w:t>：</w:t>
      </w:r>
    </w:p>
    <w:tbl>
      <w:tblPr>
        <w:tblW w:w="12485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093"/>
        <w:gridCol w:w="5392"/>
      </w:tblGrid>
      <w:tr w:rsidR="005416EA" w:rsidRPr="00225C3E" w14:paraId="48657EF2" w14:textId="77777777" w:rsidTr="00C12416">
        <w:tc>
          <w:tcPr>
            <w:tcW w:w="7093" w:type="dxa"/>
            <w:vAlign w:val="center"/>
          </w:tcPr>
          <w:p w14:paraId="0C6FF886" w14:textId="529918E1" w:rsidR="005416EA" w:rsidRPr="00225C3E" w:rsidRDefault="004377E1" w:rsidP="00225C3E">
            <w:pPr>
              <w:widowControl w:val="0"/>
              <w:topLinePunct/>
              <w:ind w:firstLine="420"/>
              <w:jc w:val="both"/>
              <w:rPr>
                <w:rFonts w:eastAsia="方正博雅宋_GBK"/>
                <w:color w:val="000000"/>
                <w:kern w:val="2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  <w:szCs w:val="20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  <w:szCs w:val="2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  <w:szCs w:val="20"/>
                      </w:rPr>
                      <m:t>+1)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  <w:szCs w:val="20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  <w:szCs w:val="2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  <w:szCs w:val="20"/>
                      </w:rPr>
                      <m:t>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  <w:szCs w:val="20"/>
                  </w:rPr>
                  <m:t>-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  <w:szCs w:val="20"/>
                  </w:rPr>
                  <m:t>η</m:t>
                </m:r>
                <m:sSup>
                  <m:sSupPr>
                    <m:ctrl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kern w:val="2"/>
                        <w:sz w:val="20"/>
                        <w:szCs w:val="20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  <w:szCs w:val="2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  <w:szCs w:val="20"/>
                      </w:rPr>
                      <m:t>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  <w:szCs w:val="20"/>
                  </w:rPr>
                  <m:t>；</m:t>
                </m:r>
              </m:oMath>
            </m:oMathPara>
          </w:p>
        </w:tc>
        <w:tc>
          <w:tcPr>
            <w:tcW w:w="5392" w:type="dxa"/>
            <w:vAlign w:val="center"/>
          </w:tcPr>
          <w:p w14:paraId="3E9DD79D" w14:textId="77777777" w:rsidR="005416EA" w:rsidRPr="00225C3E" w:rsidRDefault="00913FF4" w:rsidP="00C12416">
            <w:pPr>
              <w:widowControl w:val="0"/>
              <w:topLinePunct/>
              <w:ind w:leftChars="175" w:left="570" w:hanging="150"/>
              <w:jc w:val="both"/>
              <w:rPr>
                <w:rFonts w:eastAsia="方正博雅宋_GBK"/>
                <w:color w:val="000000"/>
                <w:kern w:val="2"/>
                <w:sz w:val="20"/>
              </w:rPr>
            </w:pPr>
            <w:r w:rsidRPr="00225C3E">
              <w:rPr>
                <w:rFonts w:eastAsia="方正博雅宋_GBK" w:hint="eastAsia"/>
                <w:color w:val="000000"/>
                <w:kern w:val="2"/>
                <w:sz w:val="20"/>
              </w:rPr>
              <w:t>（</w:t>
            </w:r>
            <w:r w:rsidRPr="00225C3E">
              <w:rPr>
                <w:rFonts w:eastAsia="方正博雅宋_GBK" w:hint="eastAsia"/>
                <w:color w:val="000000"/>
                <w:kern w:val="2"/>
                <w:sz w:val="20"/>
              </w:rPr>
              <w:t>2</w:t>
            </w:r>
            <w:r w:rsidRPr="00225C3E">
              <w:rPr>
                <w:rFonts w:eastAsia="方正博雅宋_GBK"/>
                <w:color w:val="000000"/>
                <w:kern w:val="2"/>
                <w:sz w:val="20"/>
              </w:rPr>
              <w:t>-</w:t>
            </w:r>
            <w:r w:rsidRPr="00225C3E">
              <w:rPr>
                <w:rFonts w:eastAsia="方正博雅宋_GBK" w:hint="eastAsia"/>
                <w:color w:val="000000"/>
                <w:kern w:val="2"/>
                <w:sz w:val="20"/>
              </w:rPr>
              <w:t>4</w:t>
            </w:r>
            <w:r w:rsidRPr="00225C3E">
              <w:rPr>
                <w:rFonts w:eastAsia="方正博雅宋_GBK"/>
                <w:color w:val="000000"/>
                <w:kern w:val="2"/>
                <w:sz w:val="20"/>
              </w:rPr>
              <w:t>2</w:t>
            </w:r>
            <w:r w:rsidRPr="00225C3E">
              <w:rPr>
                <w:rFonts w:eastAsia="方正博雅宋_GBK" w:hint="eastAsia"/>
                <w:color w:val="000000"/>
                <w:kern w:val="2"/>
                <w:sz w:val="20"/>
              </w:rPr>
              <w:t>）</w:t>
            </w:r>
          </w:p>
        </w:tc>
      </w:tr>
    </w:tbl>
    <w:p w14:paraId="78C3ECBE" w14:textId="1E0BFE53" w:rsidR="00A70D72" w:rsidRPr="00225C3E" w:rsidRDefault="00412EE3" w:rsidP="00225C3E">
      <w:pPr>
        <w:pStyle w:val="afff9"/>
        <w:numPr>
          <w:ilvl w:val="0"/>
          <w:numId w:val="23"/>
        </w:numPr>
        <w:ind w:firstLineChars="0"/>
        <w:rPr>
          <w:color w:val="000000"/>
          <w:kern w:val="2"/>
        </w:rPr>
      </w:pPr>
      <m:oMath>
        <m:r>
          <w:rPr>
            <w:rFonts w:ascii="Cambria Math" w:hAnsi="Cambria Math"/>
            <w:color w:val="000000"/>
            <w:kern w:val="2"/>
          </w:rPr>
          <m:t>t=t+1</m:t>
        </m:r>
      </m:oMath>
      <w:r>
        <w:rPr>
          <w:rFonts w:hint="eastAsia"/>
          <w:color w:val="000000"/>
          <w:kern w:val="2"/>
        </w:rPr>
        <w:t>，转第</w:t>
      </w:r>
      <w:r>
        <w:rPr>
          <w:rFonts w:hint="eastAsia"/>
          <w:color w:val="000000"/>
          <w:kern w:val="2"/>
        </w:rPr>
        <w:t>2</w:t>
      </w:r>
      <w:r>
        <w:rPr>
          <w:rFonts w:hint="eastAsia"/>
          <w:color w:val="000000"/>
          <w:kern w:val="2"/>
        </w:rPr>
        <w:t>步。</w:t>
      </w:r>
    </w:p>
    <w:p w14:paraId="0F5E2545" w14:textId="47F0E172" w:rsidR="00134E00" w:rsidRPr="00DA281A" w:rsidRDefault="00C84518" w:rsidP="00DA281A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DA281A">
        <w:rPr>
          <w:rFonts w:eastAsia="方正博雅宋_GBK" w:hint="eastAsia"/>
          <w:color w:val="000000"/>
          <w:kern w:val="2"/>
          <w:sz w:val="20"/>
        </w:rPr>
        <w:t>梯度的计算与目标函数的具体表达式有关。</w:t>
      </w:r>
      <w:r w:rsidR="00080C88" w:rsidRPr="00DA281A">
        <w:rPr>
          <w:rFonts w:eastAsia="方正博雅宋_GBK" w:hint="eastAsia"/>
          <w:color w:val="000000"/>
          <w:kern w:val="2"/>
          <w:sz w:val="20"/>
        </w:rPr>
        <w:t>对最小二乘线性回归，目标函数式为式（</w:t>
      </w:r>
      <w:r w:rsidR="00080C88" w:rsidRPr="00DA281A">
        <w:rPr>
          <w:rFonts w:eastAsia="方正博雅宋_GBK" w:hint="eastAsia"/>
          <w:color w:val="000000"/>
          <w:kern w:val="2"/>
          <w:sz w:val="20"/>
        </w:rPr>
        <w:t>2-14</w:t>
      </w:r>
      <w:r w:rsidR="00080C88" w:rsidRPr="00DA281A">
        <w:rPr>
          <w:rFonts w:eastAsia="方正博雅宋_GBK" w:hint="eastAsia"/>
          <w:color w:val="000000"/>
          <w:kern w:val="2"/>
          <w:sz w:val="20"/>
        </w:rPr>
        <w:t>）</w:t>
      </w:r>
      <w:r w:rsidR="00080C88" w:rsidRPr="00DA281A">
        <w:rPr>
          <w:rFonts w:eastAsia="方正博雅宋_GBK"/>
          <w:color w:val="000000"/>
          <w:kern w:val="2"/>
          <w:sz w:val="20"/>
        </w:rPr>
        <w:t>：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</m:d>
        <m:r>
          <w:rPr>
            <w:rFonts w:ascii="Cambria Math" w:eastAsia="方正博雅宋_GBK" w:hAnsi="Cambria Math"/>
            <w:color w:val="000000"/>
            <w:kern w:val="2"/>
            <w:sz w:val="20"/>
          </w:rPr>
          <m:t>=(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Xw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-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r>
          <w:rPr>
            <w:rFonts w:ascii="Cambria Math" w:eastAsia="方正博雅宋_GBK" w:hAnsi="Cambria Math"/>
            <w:color w:val="000000"/>
            <w:kern w:val="2"/>
            <w:sz w:val="20"/>
          </w:rPr>
          <m:t>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Xw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-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="00080C88" w:rsidRPr="00DA281A">
        <w:rPr>
          <w:rFonts w:eastAsia="方正博雅宋_GBK" w:hint="eastAsia"/>
          <w:color w:val="000000"/>
          <w:kern w:val="2"/>
          <w:sz w:val="20"/>
        </w:rPr>
        <w:t>，梯度为</w:t>
      </w:r>
      <w:r w:rsidR="00202301" w:rsidRPr="00DA281A">
        <w:rPr>
          <w:rFonts w:eastAsia="方正博雅宋_GBK"/>
          <w:color w:val="000000"/>
          <w:kern w:val="2"/>
          <w:sz w:val="20"/>
        </w:rPr>
        <w:t>式</w:t>
      </w:r>
      <w:r w:rsidR="00202301" w:rsidRPr="00DA281A">
        <w:rPr>
          <w:rFonts w:eastAsia="方正博雅宋_GBK" w:hint="eastAsia"/>
          <w:color w:val="000000"/>
          <w:kern w:val="2"/>
          <w:sz w:val="20"/>
        </w:rPr>
        <w:t>（</w:t>
      </w:r>
      <w:r w:rsidR="00202301" w:rsidRPr="00DA281A">
        <w:rPr>
          <w:rFonts w:eastAsia="方正博雅宋_GBK" w:hint="eastAsia"/>
          <w:color w:val="000000"/>
          <w:kern w:val="2"/>
          <w:sz w:val="20"/>
        </w:rPr>
        <w:t>2-29</w:t>
      </w:r>
      <w:r w:rsidR="00202301" w:rsidRPr="00DA281A">
        <w:rPr>
          <w:rFonts w:eastAsia="方正博雅宋_GBK" w:hint="eastAsia"/>
          <w:color w:val="000000"/>
          <w:kern w:val="2"/>
          <w:sz w:val="20"/>
        </w:rPr>
        <w:t>）</w:t>
      </w:r>
      <w:r w:rsidR="00080C88" w:rsidRPr="00DA281A">
        <w:rPr>
          <w:rFonts w:eastAsia="方正博雅宋_GBK" w:hint="eastAsia"/>
          <w:color w:val="000000"/>
          <w:kern w:val="2"/>
          <w:sz w:val="20"/>
        </w:rPr>
        <w:t>：</w:t>
      </w:r>
      <m:oMath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f>
          <m:f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∂</m:t>
            </m:r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den>
        </m:f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</m:d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=2</m:t>
        </m:r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d>
          <m:d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Xw</m:t>
            </m:r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</m:t>
            </m:r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</m:d>
      </m:oMath>
      <w:r w:rsidR="00080C88" w:rsidRPr="00DA281A">
        <w:rPr>
          <w:rFonts w:eastAsia="方正博雅宋_GBK" w:hint="eastAsia"/>
          <w:color w:val="000000"/>
          <w:kern w:val="2"/>
          <w:sz w:val="20"/>
        </w:rPr>
        <w:t>。将上述梯度</w:t>
      </w:r>
      <w:r w:rsidR="00202301" w:rsidRPr="00DA281A">
        <w:rPr>
          <w:rFonts w:eastAsia="方正博雅宋_GBK" w:hint="eastAsia"/>
          <w:color w:val="000000"/>
          <w:kern w:val="2"/>
          <w:sz w:val="20"/>
        </w:rPr>
        <w:t>代入</w:t>
      </w:r>
      <w:r w:rsidR="00080C88" w:rsidRPr="00DA281A">
        <w:rPr>
          <w:rFonts w:eastAsia="方正博雅宋_GBK" w:hint="eastAsia"/>
          <w:color w:val="000000"/>
          <w:kern w:val="2"/>
          <w:sz w:val="20"/>
        </w:rPr>
        <w:t>算法</w:t>
      </w:r>
      <w:r w:rsidR="00080C88" w:rsidRPr="00DA281A">
        <w:rPr>
          <w:rFonts w:eastAsia="方正博雅宋_GBK" w:hint="eastAsia"/>
          <w:color w:val="000000"/>
          <w:kern w:val="2"/>
          <w:sz w:val="20"/>
        </w:rPr>
        <w:t>2-3</w:t>
      </w:r>
      <w:r w:rsidR="00202301" w:rsidRPr="00DA281A">
        <w:rPr>
          <w:rFonts w:eastAsia="方正博雅宋_GBK" w:hint="eastAsia"/>
          <w:color w:val="000000"/>
          <w:kern w:val="2"/>
          <w:sz w:val="20"/>
        </w:rPr>
        <w:t>，得到最小二乘线性回归的梯度下降</w:t>
      </w:r>
      <w:r w:rsidR="00134E00" w:rsidRPr="00DA281A">
        <w:rPr>
          <w:rFonts w:eastAsia="方正博雅宋_GBK" w:hint="eastAsia"/>
          <w:color w:val="000000"/>
          <w:kern w:val="2"/>
          <w:sz w:val="20"/>
        </w:rPr>
        <w:t>更新公式：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134E00" w:rsidRPr="00094734" w14:paraId="7175AE53" w14:textId="77777777" w:rsidTr="00F77DA8">
        <w:tc>
          <w:tcPr>
            <w:tcW w:w="7143" w:type="dxa"/>
            <w:vAlign w:val="center"/>
          </w:tcPr>
          <w:p w14:paraId="29C87F71" w14:textId="77777777" w:rsidR="00134E00" w:rsidRPr="00094734" w:rsidRDefault="004377E1" w:rsidP="00F77DA8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(t+1)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(t)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-η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∇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(t)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-2η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Xw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。</m:t>
                </m:r>
              </m:oMath>
            </m:oMathPara>
          </w:p>
        </w:tc>
        <w:tc>
          <w:tcPr>
            <w:tcW w:w="948" w:type="dxa"/>
            <w:vAlign w:val="center"/>
          </w:tcPr>
          <w:p w14:paraId="0BCDCE72" w14:textId="77777777" w:rsidR="00134E00" w:rsidRPr="00094734" w:rsidRDefault="00134E00" w:rsidP="00134E00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094734">
              <w:rPr>
                <w:rFonts w:hint="eastAsia"/>
                <w:szCs w:val="20"/>
              </w:rPr>
              <w:t>（</w:t>
            </w:r>
            <w:r w:rsidRPr="00094734">
              <w:rPr>
                <w:rFonts w:hint="eastAsia"/>
                <w:szCs w:val="20"/>
              </w:rPr>
              <w:t>2</w:t>
            </w:r>
            <w:r w:rsidRPr="00094734">
              <w:rPr>
                <w:szCs w:val="20"/>
              </w:rPr>
              <w:t>-</w:t>
            </w:r>
            <w:r w:rsidRPr="00094734">
              <w:rPr>
                <w:rFonts w:hint="eastAsia"/>
                <w:szCs w:val="20"/>
              </w:rPr>
              <w:t>43</w:t>
            </w:r>
            <w:r w:rsidRPr="00094734">
              <w:rPr>
                <w:rFonts w:hint="eastAsia"/>
                <w:szCs w:val="20"/>
              </w:rPr>
              <w:t>）</w:t>
            </w:r>
          </w:p>
        </w:tc>
      </w:tr>
    </w:tbl>
    <w:p w14:paraId="4AAD87DC" w14:textId="77777777" w:rsidR="00134E00" w:rsidRPr="00DA281A" w:rsidRDefault="00927D3C" w:rsidP="00DA281A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DA281A">
        <w:rPr>
          <w:rFonts w:eastAsia="方正博雅宋_GBK" w:hint="eastAsia"/>
          <w:color w:val="000000"/>
          <w:kern w:val="2"/>
          <w:sz w:val="20"/>
        </w:rPr>
        <w:t>类似</w:t>
      </w:r>
      <w:r w:rsidR="00714127" w:rsidRPr="00DA281A">
        <w:rPr>
          <w:rFonts w:eastAsia="方正博雅宋_GBK" w:hint="eastAsia"/>
          <w:color w:val="000000"/>
          <w:kern w:val="2"/>
          <w:sz w:val="20"/>
        </w:rPr>
        <w:t>地</w:t>
      </w:r>
      <w:r w:rsidRPr="00DA281A">
        <w:rPr>
          <w:rFonts w:eastAsia="方正博雅宋_GBK" w:hint="eastAsia"/>
          <w:color w:val="000000"/>
          <w:kern w:val="2"/>
          <w:sz w:val="20"/>
        </w:rPr>
        <w:t>，</w:t>
      </w:r>
      <w:r w:rsidR="003D7EBC" w:rsidRPr="00DA281A">
        <w:rPr>
          <w:rFonts w:eastAsia="方正博雅宋_GBK" w:hint="eastAsia"/>
          <w:color w:val="000000"/>
          <w:kern w:val="2"/>
          <w:sz w:val="20"/>
        </w:rPr>
        <w:t>可得到岭回归的梯度下降</w:t>
      </w:r>
      <w:r w:rsidR="00134E00" w:rsidRPr="00DA281A">
        <w:rPr>
          <w:rFonts w:eastAsia="方正博雅宋_GBK" w:hint="eastAsia"/>
          <w:color w:val="000000"/>
          <w:kern w:val="2"/>
          <w:sz w:val="20"/>
        </w:rPr>
        <w:t>更新公式：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134E00" w:rsidRPr="00094734" w14:paraId="18361101" w14:textId="77777777" w:rsidTr="00F77DA8">
        <w:tc>
          <w:tcPr>
            <w:tcW w:w="7143" w:type="dxa"/>
            <w:vAlign w:val="center"/>
          </w:tcPr>
          <w:p w14:paraId="7E41D75D" w14:textId="77777777" w:rsidR="00134E00" w:rsidRPr="00094734" w:rsidRDefault="004377E1" w:rsidP="00134E00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(t+1)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(t)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-η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∇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(t)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-2η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Xw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+λ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。</m:t>
                </m:r>
              </m:oMath>
            </m:oMathPara>
          </w:p>
        </w:tc>
        <w:tc>
          <w:tcPr>
            <w:tcW w:w="948" w:type="dxa"/>
            <w:vAlign w:val="center"/>
          </w:tcPr>
          <w:p w14:paraId="3EEFFFD3" w14:textId="77777777" w:rsidR="00134E00" w:rsidRPr="00094734" w:rsidRDefault="00134E00" w:rsidP="00134E00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094734">
              <w:rPr>
                <w:rFonts w:hint="eastAsia"/>
                <w:szCs w:val="20"/>
              </w:rPr>
              <w:t>（</w:t>
            </w:r>
            <w:r w:rsidRPr="00094734">
              <w:rPr>
                <w:rFonts w:hint="eastAsia"/>
                <w:szCs w:val="20"/>
              </w:rPr>
              <w:t>2</w:t>
            </w:r>
            <w:r w:rsidRPr="00094734">
              <w:rPr>
                <w:szCs w:val="20"/>
              </w:rPr>
              <w:t>-</w:t>
            </w:r>
            <w:r w:rsidRPr="00094734">
              <w:rPr>
                <w:rFonts w:hint="eastAsia"/>
                <w:szCs w:val="20"/>
              </w:rPr>
              <w:t>44</w:t>
            </w:r>
            <w:r w:rsidRPr="00094734">
              <w:rPr>
                <w:rFonts w:hint="eastAsia"/>
                <w:szCs w:val="20"/>
              </w:rPr>
              <w:t>）</w:t>
            </w:r>
          </w:p>
        </w:tc>
      </w:tr>
    </w:tbl>
    <w:p w14:paraId="6D37148C" w14:textId="08B11F19" w:rsidR="004E3DD1" w:rsidRDefault="00636083" w:rsidP="00DA281A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DA281A">
        <w:rPr>
          <w:rFonts w:eastAsia="方正博雅宋_GBK" w:hint="eastAsia"/>
          <w:color w:val="000000"/>
          <w:kern w:val="2"/>
          <w:sz w:val="20"/>
        </w:rPr>
        <w:t>学习率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η</m:t>
        </m:r>
      </m:oMath>
      <w:r w:rsidRPr="00DA281A">
        <w:rPr>
          <w:rFonts w:eastAsia="方正博雅宋_GBK" w:hint="eastAsia"/>
          <w:color w:val="000000"/>
          <w:kern w:val="2"/>
          <w:sz w:val="20"/>
        </w:rPr>
        <w:t>是</w:t>
      </w:r>
      <w:r w:rsidR="004E3DD1" w:rsidRPr="00DA281A">
        <w:rPr>
          <w:rFonts w:eastAsia="方正博雅宋_GBK" w:hint="eastAsia"/>
          <w:color w:val="000000"/>
          <w:kern w:val="2"/>
          <w:sz w:val="20"/>
        </w:rPr>
        <w:t>梯度下降算法</w:t>
      </w:r>
      <w:r w:rsidRPr="00DA281A">
        <w:rPr>
          <w:rFonts w:eastAsia="方正博雅宋_GBK" w:hint="eastAsia"/>
          <w:color w:val="000000"/>
          <w:kern w:val="2"/>
          <w:sz w:val="20"/>
        </w:rPr>
        <w:t>一个很重要的参数。</w:t>
      </w:r>
      <w:r w:rsidR="004C4A05" w:rsidRPr="00DA281A">
        <w:rPr>
          <w:rFonts w:eastAsia="方正博雅宋_GBK" w:hint="eastAsia"/>
          <w:color w:val="000000"/>
          <w:kern w:val="2"/>
          <w:sz w:val="20"/>
        </w:rPr>
        <w:t>图</w:t>
      </w:r>
      <w:r w:rsidR="00CC231A" w:rsidRPr="00DA281A">
        <w:rPr>
          <w:rFonts w:eastAsia="方正博雅宋_GBK" w:hint="eastAsia"/>
          <w:color w:val="000000"/>
          <w:kern w:val="2"/>
          <w:sz w:val="20"/>
        </w:rPr>
        <w:t>2-2</w:t>
      </w:r>
      <w:r w:rsidR="00CC231A" w:rsidRPr="00DA281A">
        <w:rPr>
          <w:rFonts w:eastAsia="方正博雅宋_GBK" w:hint="eastAsia"/>
          <w:color w:val="000000"/>
          <w:kern w:val="2"/>
          <w:sz w:val="20"/>
        </w:rPr>
        <w:t>给出了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对</w:t>
      </w:r>
      <w:r w:rsidR="00CC231A" w:rsidRPr="00DA281A">
        <w:rPr>
          <w:rFonts w:eastAsia="方正博雅宋_GBK" w:hint="eastAsia"/>
          <w:color w:val="000000"/>
          <w:kern w:val="2"/>
          <w:sz w:val="20"/>
        </w:rPr>
        <w:t>例</w:t>
      </w:r>
      <w:r w:rsidR="00CC231A" w:rsidRPr="00DA281A">
        <w:rPr>
          <w:rFonts w:eastAsia="方正博雅宋_GBK" w:hint="eastAsia"/>
          <w:color w:val="000000"/>
          <w:kern w:val="2"/>
          <w:sz w:val="20"/>
        </w:rPr>
        <w:t>2-1</w:t>
      </w:r>
      <w:r w:rsidR="00CC231A" w:rsidRPr="00DA281A">
        <w:rPr>
          <w:rFonts w:eastAsia="方正博雅宋_GBK" w:hint="eastAsia"/>
          <w:color w:val="000000"/>
          <w:kern w:val="2"/>
          <w:sz w:val="20"/>
        </w:rPr>
        <w:t>中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的数据</w:t>
      </w:r>
      <w:r w:rsidR="008455BF" w:rsidRPr="00DA281A">
        <w:rPr>
          <w:rFonts w:eastAsia="方正博雅宋_GBK" w:hint="eastAsia"/>
          <w:color w:val="000000"/>
          <w:kern w:val="2"/>
          <w:sz w:val="20"/>
        </w:rPr>
        <w:t>集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，采用</w:t>
      </w:r>
      <w:r w:rsidR="00CC231A" w:rsidRPr="00DA281A">
        <w:rPr>
          <w:rFonts w:eastAsia="方正博雅宋_GBK" w:hint="eastAsia"/>
          <w:color w:val="000000"/>
          <w:kern w:val="2"/>
          <w:sz w:val="20"/>
        </w:rPr>
        <w:t>不同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学习率求解最小二乘回归模型参数的过程。图中给出了</w:t>
      </w:r>
      <w:r w:rsidR="00CC231A" w:rsidRPr="00DA281A">
        <w:rPr>
          <w:rFonts w:eastAsia="方正博雅宋_GBK" w:hint="eastAsia"/>
          <w:color w:val="000000"/>
          <w:kern w:val="2"/>
          <w:sz w:val="20"/>
        </w:rPr>
        <w:t>目标函数的值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随</w:t>
      </w:r>
      <w:r w:rsidR="00CC231A" w:rsidRPr="00DA281A">
        <w:rPr>
          <w:rFonts w:eastAsia="方正博雅宋_GBK" w:hint="eastAsia"/>
          <w:color w:val="000000"/>
          <w:kern w:val="2"/>
          <w:sz w:val="20"/>
        </w:rPr>
        <w:t>迭代次数的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变化。</w:t>
      </w:r>
      <w:r w:rsidR="008455BF" w:rsidRPr="00DA281A">
        <w:rPr>
          <w:rFonts w:eastAsia="方正博雅宋_GBK" w:hint="eastAsia"/>
          <w:color w:val="000000"/>
          <w:kern w:val="2"/>
          <w:sz w:val="20"/>
        </w:rPr>
        <w:t>请</w:t>
      </w:r>
      <w:r w:rsidR="00765084" w:rsidRPr="00DA281A">
        <w:rPr>
          <w:rFonts w:eastAsia="方正博雅宋_GBK" w:hint="eastAsia"/>
          <w:color w:val="000000"/>
          <w:kern w:val="2"/>
          <w:sz w:val="20"/>
        </w:rPr>
        <w:t>注意</w:t>
      </w:r>
      <w:r w:rsidR="005A7383" w:rsidRPr="00DA281A">
        <w:rPr>
          <w:rFonts w:eastAsia="方正博雅宋_GBK" w:hint="eastAsia"/>
          <w:color w:val="000000"/>
          <w:kern w:val="2"/>
          <w:sz w:val="20"/>
        </w:rPr>
        <w:t>图</w:t>
      </w:r>
      <w:r w:rsidR="005A7383" w:rsidRPr="00DA281A">
        <w:rPr>
          <w:rFonts w:eastAsia="方正博雅宋_GBK" w:hint="eastAsia"/>
          <w:color w:val="000000"/>
          <w:kern w:val="2"/>
          <w:sz w:val="20"/>
        </w:rPr>
        <w:t>2-2</w:t>
      </w:r>
      <w:r w:rsidR="00765084" w:rsidRPr="00DA281A">
        <w:rPr>
          <w:rFonts w:eastAsia="方正博雅宋_GBK" w:hint="eastAsia"/>
          <w:color w:val="000000"/>
          <w:kern w:val="2"/>
          <w:sz w:val="20"/>
        </w:rPr>
        <w:t>（</w:t>
      </w:r>
      <w:r w:rsidR="00765084" w:rsidRPr="00DA281A">
        <w:rPr>
          <w:rFonts w:eastAsia="方正博雅宋_GBK"/>
          <w:color w:val="000000"/>
          <w:kern w:val="2"/>
          <w:sz w:val="20"/>
        </w:rPr>
        <w:t>a</w:t>
      </w:r>
      <w:r w:rsidR="00765084" w:rsidRPr="00DA281A">
        <w:rPr>
          <w:rFonts w:eastAsia="方正博雅宋_GBK" w:hint="eastAsia"/>
          <w:color w:val="000000"/>
          <w:kern w:val="2"/>
          <w:sz w:val="20"/>
        </w:rPr>
        <w:t>）与</w:t>
      </w:r>
      <w:r w:rsidR="005A7383" w:rsidRPr="00DA281A">
        <w:rPr>
          <w:rFonts w:eastAsia="方正博雅宋_GBK" w:hint="eastAsia"/>
          <w:color w:val="000000"/>
          <w:kern w:val="2"/>
          <w:sz w:val="20"/>
        </w:rPr>
        <w:t>图</w:t>
      </w:r>
      <w:r w:rsidR="005A7383" w:rsidRPr="00DA281A">
        <w:rPr>
          <w:rFonts w:eastAsia="方正博雅宋_GBK" w:hint="eastAsia"/>
          <w:color w:val="000000"/>
          <w:kern w:val="2"/>
          <w:sz w:val="20"/>
        </w:rPr>
        <w:t>2-2</w:t>
      </w:r>
      <w:r w:rsidR="00765084" w:rsidRPr="00DA281A">
        <w:rPr>
          <w:rFonts w:eastAsia="方正博雅宋_GBK" w:hint="eastAsia"/>
          <w:color w:val="000000"/>
          <w:kern w:val="2"/>
          <w:sz w:val="20"/>
        </w:rPr>
        <w:t>（</w:t>
      </w:r>
      <w:r w:rsidR="00765084" w:rsidRPr="00DA281A">
        <w:rPr>
          <w:rFonts w:eastAsia="方正博雅宋_GBK" w:hint="eastAsia"/>
          <w:color w:val="000000"/>
          <w:kern w:val="2"/>
          <w:sz w:val="20"/>
        </w:rPr>
        <w:t>b</w:t>
      </w:r>
      <w:r w:rsidR="00765084" w:rsidRPr="00DA281A">
        <w:rPr>
          <w:rFonts w:eastAsia="方正博雅宋_GBK" w:hint="eastAsia"/>
          <w:color w:val="000000"/>
          <w:kern w:val="2"/>
          <w:sz w:val="20"/>
        </w:rPr>
        <w:t>）</w:t>
      </w:r>
      <w:r w:rsidR="008455BF" w:rsidRPr="00DA281A">
        <w:rPr>
          <w:rFonts w:eastAsia="方正博雅宋_GBK" w:hint="eastAsia"/>
          <w:color w:val="000000"/>
          <w:kern w:val="2"/>
          <w:sz w:val="20"/>
        </w:rPr>
        <w:t>虽然</w:t>
      </w:r>
      <w:r w:rsidR="00765084" w:rsidRPr="00DA281A">
        <w:rPr>
          <w:rFonts w:eastAsia="方正博雅宋_GBK" w:hint="eastAsia"/>
          <w:color w:val="000000"/>
          <w:kern w:val="2"/>
          <w:sz w:val="20"/>
        </w:rPr>
        <w:t>图形形状相似，但达到收敛所用的迭次次数不同</w:t>
      </w:r>
      <w:r w:rsidR="00EE7BDF" w:rsidRPr="00DA281A">
        <w:rPr>
          <w:rFonts w:eastAsia="方正博雅宋_GBK" w:hint="eastAsia"/>
          <w:color w:val="000000"/>
          <w:kern w:val="2"/>
          <w:sz w:val="20"/>
        </w:rPr>
        <w:t>。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当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η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=0.1</m:t>
        </m:r>
      </m:oMath>
      <w:r w:rsidR="00BD474C" w:rsidRPr="00DA281A">
        <w:rPr>
          <w:rFonts w:eastAsia="方正博雅宋_GBK" w:hint="eastAsia"/>
          <w:color w:val="000000"/>
          <w:kern w:val="2"/>
          <w:sz w:val="20"/>
        </w:rPr>
        <w:t>时，迭代</w:t>
      </w:r>
      <w:r w:rsidR="00C33691" w:rsidRPr="00DA281A">
        <w:rPr>
          <w:rFonts w:eastAsia="方正博雅宋_GBK" w:hint="eastAsia"/>
          <w:color w:val="000000"/>
          <w:kern w:val="2"/>
          <w:sz w:val="20"/>
        </w:rPr>
        <w:t>30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次达到收敛。当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η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=0.2</m:t>
        </m:r>
      </m:oMath>
      <w:r w:rsidR="00BD474C" w:rsidRPr="00DA281A">
        <w:rPr>
          <w:rFonts w:eastAsia="方正博雅宋_GBK" w:hint="eastAsia"/>
          <w:color w:val="000000"/>
          <w:kern w:val="2"/>
          <w:sz w:val="20"/>
        </w:rPr>
        <w:t>时，只需迭代</w:t>
      </w:r>
      <w:r w:rsidR="00C33691" w:rsidRPr="00DA281A">
        <w:rPr>
          <w:rFonts w:eastAsia="方正博雅宋_GBK" w:hint="eastAsia"/>
          <w:color w:val="000000"/>
          <w:kern w:val="2"/>
          <w:sz w:val="20"/>
        </w:rPr>
        <w:t>15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次</w:t>
      </w:r>
      <w:r w:rsidR="008455BF" w:rsidRPr="00DA281A">
        <w:rPr>
          <w:rFonts w:eastAsia="方正博雅宋_GBK" w:hint="eastAsia"/>
          <w:color w:val="000000"/>
          <w:kern w:val="2"/>
          <w:sz w:val="20"/>
        </w:rPr>
        <w:t>即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达到收敛。</w:t>
      </w:r>
      <w:r w:rsidR="00EE7BDF" w:rsidRPr="00DA281A">
        <w:rPr>
          <w:rFonts w:eastAsia="方正博雅宋_GBK" w:hint="eastAsia"/>
          <w:color w:val="000000"/>
          <w:kern w:val="2"/>
          <w:sz w:val="20"/>
        </w:rPr>
        <w:t>学习率大，收敛速度快，所需的迭代次数少。</w:t>
      </w:r>
      <w:r w:rsidR="000959C9" w:rsidRPr="00DA281A">
        <w:rPr>
          <w:rFonts w:eastAsia="方正博雅宋_GBK" w:hint="eastAsia"/>
          <w:color w:val="000000"/>
          <w:kern w:val="2"/>
          <w:sz w:val="20"/>
        </w:rPr>
        <w:t>如果</w:t>
      </w:r>
      <w:r w:rsidR="000959C9" w:rsidRPr="00DA281A">
        <w:rPr>
          <w:rFonts w:eastAsia="方正博雅宋_GBK"/>
          <w:color w:val="000000"/>
          <w:kern w:val="2"/>
          <w:sz w:val="20"/>
        </w:rPr>
        <w:t>学习率设置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得</w:t>
      </w:r>
      <w:r w:rsidR="00BD474C" w:rsidRPr="00DA281A">
        <w:rPr>
          <w:rFonts w:eastAsia="方正博雅宋_GBK"/>
          <w:color w:val="000000"/>
          <w:kern w:val="2"/>
          <w:sz w:val="20"/>
        </w:rPr>
        <w:t>太小，需要花费</w:t>
      </w:r>
      <w:r w:rsidR="008455BF" w:rsidRPr="00DA281A">
        <w:rPr>
          <w:rFonts w:eastAsia="方正博雅宋_GBK" w:hint="eastAsia"/>
          <w:color w:val="000000"/>
          <w:kern w:val="2"/>
          <w:sz w:val="20"/>
        </w:rPr>
        <w:t>较长的</w:t>
      </w:r>
      <w:r w:rsidR="00BD474C" w:rsidRPr="00DA281A">
        <w:rPr>
          <w:rFonts w:eastAsia="方正博雅宋_GBK"/>
          <w:color w:val="000000"/>
          <w:kern w:val="2"/>
          <w:sz w:val="20"/>
        </w:rPr>
        <w:t>时间</w:t>
      </w:r>
      <w:r w:rsidR="008455BF" w:rsidRPr="00DA281A">
        <w:rPr>
          <w:rFonts w:eastAsia="方正博雅宋_GBK" w:hint="eastAsia"/>
          <w:color w:val="000000"/>
          <w:kern w:val="2"/>
          <w:sz w:val="20"/>
        </w:rPr>
        <w:t>才能</w:t>
      </w:r>
      <w:r w:rsidR="000959C9" w:rsidRPr="00DA281A">
        <w:rPr>
          <w:rFonts w:eastAsia="方正博雅宋_GBK"/>
          <w:color w:val="000000"/>
          <w:kern w:val="2"/>
          <w:sz w:val="20"/>
        </w:rPr>
        <w:t>收敛</w:t>
      </w:r>
      <w:r w:rsidR="000959C9" w:rsidRPr="00DA281A">
        <w:rPr>
          <w:rFonts w:eastAsia="方正博雅宋_GBK" w:hint="eastAsia"/>
          <w:color w:val="000000"/>
          <w:kern w:val="2"/>
          <w:sz w:val="20"/>
        </w:rPr>
        <w:t>。</w:t>
      </w:r>
      <w:r w:rsidR="00230964" w:rsidRPr="00DA281A">
        <w:rPr>
          <w:rFonts w:eastAsia="方正博雅宋_GBK" w:hint="eastAsia"/>
          <w:color w:val="000000"/>
          <w:kern w:val="2"/>
          <w:sz w:val="20"/>
        </w:rPr>
        <w:t>但学习率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过</w:t>
      </w:r>
      <w:r w:rsidR="00230964" w:rsidRPr="00DA281A">
        <w:rPr>
          <w:rFonts w:eastAsia="方正博雅宋_GBK" w:hint="eastAsia"/>
          <w:color w:val="000000"/>
          <w:kern w:val="2"/>
          <w:sz w:val="20"/>
        </w:rPr>
        <w:t>大</w:t>
      </w:r>
      <w:r w:rsidR="005A7383" w:rsidRPr="00DA281A">
        <w:rPr>
          <w:rFonts w:eastAsia="方正博雅宋_GBK" w:hint="eastAsia"/>
          <w:color w:val="000000"/>
          <w:kern w:val="2"/>
          <w:sz w:val="20"/>
        </w:rPr>
        <w:t>，</w:t>
      </w:r>
      <w:r w:rsidR="008455BF" w:rsidRPr="00DA281A">
        <w:rPr>
          <w:rFonts w:eastAsia="方正博雅宋_GBK" w:hint="eastAsia"/>
          <w:color w:val="000000"/>
          <w:kern w:val="2"/>
          <w:sz w:val="20"/>
        </w:rPr>
        <w:t>会导致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参数更新过大，</w:t>
      </w:r>
      <w:r w:rsidR="008455BF" w:rsidRPr="00DA281A">
        <w:rPr>
          <w:rFonts w:eastAsia="方正博雅宋_GBK" w:hint="eastAsia"/>
          <w:color w:val="000000"/>
          <w:kern w:val="2"/>
          <w:sz w:val="20"/>
        </w:rPr>
        <w:t>可能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会跨越最佳值</w:t>
      </w:r>
      <w:r w:rsidR="00F90B06" w:rsidRPr="00DA281A">
        <w:rPr>
          <w:rFonts w:eastAsia="方正博雅宋_GBK" w:hint="eastAsia"/>
          <w:color w:val="000000"/>
          <w:kern w:val="2"/>
          <w:sz w:val="20"/>
        </w:rPr>
        <w:t>，</w:t>
      </w:r>
      <w:r w:rsidR="008455BF" w:rsidRPr="00DA281A">
        <w:rPr>
          <w:rFonts w:eastAsia="方正博雅宋_GBK" w:hint="eastAsia"/>
          <w:color w:val="000000"/>
          <w:kern w:val="2"/>
          <w:sz w:val="20"/>
        </w:rPr>
        <w:t>使得</w:t>
      </w:r>
      <w:r w:rsidR="003F1DD5" w:rsidRPr="00DA281A">
        <w:rPr>
          <w:rFonts w:eastAsia="方正博雅宋_GBK" w:hint="eastAsia"/>
          <w:color w:val="000000"/>
          <w:kern w:val="2"/>
          <w:sz w:val="20"/>
        </w:rPr>
        <w:t>目标函数值反而增大，发生过冲现象</w:t>
      </w:r>
      <w:r w:rsidR="006F4182" w:rsidRPr="00DA281A">
        <w:rPr>
          <w:rFonts w:eastAsia="方正博雅宋_GBK" w:hint="eastAsia"/>
          <w:color w:val="000000"/>
          <w:kern w:val="2"/>
          <w:sz w:val="20"/>
        </w:rPr>
        <w:t>（</w:t>
      </w:r>
      <w:r w:rsidR="006F4182" w:rsidRPr="00DA281A">
        <w:rPr>
          <w:rFonts w:eastAsia="方正博雅宋_GBK" w:hint="eastAsia"/>
          <w:color w:val="000000"/>
          <w:kern w:val="2"/>
          <w:sz w:val="20"/>
        </w:rPr>
        <w:t>Overshooting</w:t>
      </w:r>
      <w:r w:rsidR="006F4182" w:rsidRPr="00DA281A">
        <w:rPr>
          <w:rFonts w:eastAsia="方正博雅宋_GBK" w:hint="eastAsia"/>
          <w:color w:val="000000"/>
          <w:kern w:val="2"/>
          <w:sz w:val="20"/>
        </w:rPr>
        <w:t>）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。如图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2-2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（</w:t>
      </w:r>
      <w:r w:rsidR="00BD474C" w:rsidRPr="00DA281A">
        <w:rPr>
          <w:rFonts w:eastAsia="方正博雅宋_GBK"/>
          <w:color w:val="000000"/>
          <w:kern w:val="2"/>
          <w:sz w:val="20"/>
        </w:rPr>
        <w:t>c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）所示，当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η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=0.8</m:t>
        </m:r>
      </m:oMath>
      <w:r w:rsidR="00BD474C" w:rsidRPr="00DA281A">
        <w:rPr>
          <w:rFonts w:eastAsia="方正博雅宋_GBK" w:hint="eastAsia"/>
          <w:color w:val="000000"/>
          <w:kern w:val="2"/>
          <w:sz w:val="20"/>
        </w:rPr>
        <w:t>时，迭代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3</w:t>
      </w:r>
      <w:r w:rsidR="00BD474C" w:rsidRPr="00DA281A">
        <w:rPr>
          <w:rFonts w:eastAsia="方正博雅宋_GBK" w:hint="eastAsia"/>
          <w:color w:val="000000"/>
          <w:kern w:val="2"/>
          <w:sz w:val="20"/>
        </w:rPr>
        <w:t>次即可收敛，但精度不够，</w:t>
      </w:r>
      <w:r w:rsidR="00C33691" w:rsidRPr="00DA281A">
        <w:rPr>
          <w:rFonts w:eastAsia="方正博雅宋_GBK" w:hint="eastAsia"/>
          <w:color w:val="000000"/>
          <w:kern w:val="2"/>
          <w:sz w:val="20"/>
        </w:rPr>
        <w:t>若</w:t>
      </w:r>
      <w:r w:rsidR="006341B6" w:rsidRPr="00DA281A">
        <w:rPr>
          <w:rFonts w:eastAsia="方正博雅宋_GBK" w:hint="eastAsia"/>
          <w:color w:val="000000"/>
          <w:kern w:val="2"/>
          <w:sz w:val="20"/>
        </w:rPr>
        <w:t>继续</w:t>
      </w:r>
      <w:r w:rsidR="00BA4FFA" w:rsidRPr="00DA281A">
        <w:rPr>
          <w:rFonts w:eastAsia="方正博雅宋_GBK" w:hint="eastAsia"/>
          <w:color w:val="000000"/>
          <w:kern w:val="2"/>
          <w:sz w:val="20"/>
        </w:rPr>
        <w:t>迭代，</w:t>
      </w:r>
      <w:r w:rsidR="006341B6" w:rsidRPr="00DA281A">
        <w:rPr>
          <w:rFonts w:eastAsia="方正博雅宋_GBK" w:hint="eastAsia"/>
          <w:color w:val="000000"/>
          <w:kern w:val="2"/>
          <w:sz w:val="20"/>
        </w:rPr>
        <w:t>目标函数的值反而增大</w:t>
      </w:r>
      <w:r w:rsidR="003E0E20" w:rsidRPr="00DA281A">
        <w:rPr>
          <w:rFonts w:eastAsia="方正博雅宋_GBK" w:hint="eastAsia"/>
          <w:color w:val="000000"/>
          <w:kern w:val="2"/>
          <w:sz w:val="20"/>
        </w:rPr>
        <w:t>。</w:t>
      </w:r>
      <w:r w:rsidR="00EC3E21" w:rsidRPr="00DA281A">
        <w:rPr>
          <w:rFonts w:eastAsia="方正博雅宋_GBK" w:hint="eastAsia"/>
          <w:color w:val="000000"/>
          <w:kern w:val="2"/>
          <w:sz w:val="20"/>
        </w:rPr>
        <w:t>所以如果观测到目标函数随迭代次数增加反而增大的情况，说明学习率设置得过大</w:t>
      </w:r>
      <w:r w:rsidR="00FD0E17" w:rsidRPr="00DA281A">
        <w:rPr>
          <w:rFonts w:eastAsia="方正博雅宋_GBK" w:hint="eastAsia"/>
          <w:color w:val="000000"/>
          <w:kern w:val="2"/>
          <w:sz w:val="20"/>
        </w:rPr>
        <w:t>，此时应调小学习率</w:t>
      </w:r>
      <w:r w:rsidR="00EC3E21" w:rsidRPr="00DA281A">
        <w:rPr>
          <w:rFonts w:eastAsia="方正博雅宋_GBK" w:hint="eastAsia"/>
          <w:color w:val="000000"/>
          <w:kern w:val="2"/>
          <w:sz w:val="20"/>
        </w:rPr>
        <w:t>。</w:t>
      </w:r>
      <w:r w:rsidR="006F4182" w:rsidRPr="00DA281A">
        <w:rPr>
          <w:rFonts w:eastAsia="方正博雅宋_GBK" w:hint="eastAsia"/>
          <w:color w:val="000000"/>
          <w:kern w:val="2"/>
          <w:sz w:val="20"/>
        </w:rPr>
        <w:t>通常可</w:t>
      </w:r>
      <w:r w:rsidR="00080C88" w:rsidRPr="00DA281A">
        <w:rPr>
          <w:rFonts w:eastAsia="方正博雅宋_GBK" w:hint="eastAsia"/>
          <w:color w:val="000000"/>
          <w:kern w:val="2"/>
          <w:sz w:val="20"/>
        </w:rPr>
        <w:t>以在优化开始阶段采用较大的学习率加快学习速度，但后续应该慢慢衰减</w:t>
      </w:r>
      <w:r w:rsidR="003F1DD5" w:rsidRPr="00DA281A">
        <w:rPr>
          <w:rFonts w:eastAsia="方正博雅宋_GBK" w:hint="eastAsia"/>
          <w:color w:val="000000"/>
          <w:kern w:val="2"/>
          <w:sz w:val="20"/>
        </w:rPr>
        <w:t>。</w:t>
      </w:r>
      <w:r w:rsidR="006F4182" w:rsidRPr="00DA281A">
        <w:rPr>
          <w:rFonts w:eastAsia="方正博雅宋_GBK" w:hint="eastAsia"/>
          <w:color w:val="000000"/>
          <w:kern w:val="2"/>
          <w:sz w:val="20"/>
        </w:rPr>
        <w:t>第</w:t>
      </w:r>
      <w:r w:rsidR="006F4182" w:rsidRPr="00DA281A">
        <w:rPr>
          <w:rFonts w:eastAsia="方正博雅宋_GBK" w:hint="eastAsia"/>
          <w:color w:val="000000"/>
          <w:kern w:val="2"/>
          <w:sz w:val="20"/>
        </w:rPr>
        <w:t>9</w:t>
      </w:r>
      <w:r w:rsidR="006F4182" w:rsidRPr="00DA281A">
        <w:rPr>
          <w:rFonts w:eastAsia="方正博雅宋_GBK" w:hint="eastAsia"/>
          <w:color w:val="000000"/>
          <w:kern w:val="2"/>
          <w:sz w:val="20"/>
        </w:rPr>
        <w:t>章我们</w:t>
      </w:r>
      <w:r w:rsidR="003F1DD5" w:rsidRPr="00DA281A">
        <w:rPr>
          <w:rFonts w:eastAsia="方正博雅宋_GBK" w:hint="eastAsia"/>
          <w:color w:val="000000"/>
          <w:kern w:val="2"/>
          <w:sz w:val="20"/>
        </w:rPr>
        <w:t>将讨论自适应的学习率设置。</w:t>
      </w:r>
    </w:p>
    <w:p w14:paraId="53CFB1F1" w14:textId="5D33B491" w:rsidR="00A55EC6" w:rsidRPr="00DA281A" w:rsidRDefault="00A55EC6" w:rsidP="00A55EC6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55EC6">
        <w:rPr>
          <w:rFonts w:eastAsia="方正博雅宋_GBK" w:hint="eastAsia"/>
          <w:color w:val="000000"/>
          <w:kern w:val="2"/>
          <w:sz w:val="20"/>
        </w:rPr>
        <w:t>在线性回归中，</w:t>
      </w:r>
      <w:r w:rsidRPr="00A55EC6">
        <w:rPr>
          <w:rFonts w:eastAsia="方正博雅宋_GBK"/>
          <w:color w:val="000000"/>
          <w:kern w:val="2"/>
          <w:sz w:val="20"/>
        </w:rPr>
        <w:t>如果</w:t>
      </w:r>
      <w:r w:rsidRPr="00A55EC6">
        <w:rPr>
          <w:rFonts w:eastAsia="方正博雅宋_GBK" w:hint="eastAsia"/>
          <w:color w:val="000000"/>
          <w:kern w:val="2"/>
          <w:sz w:val="20"/>
        </w:rPr>
        <w:t>特征的取值范围</w:t>
      </w:r>
      <w:r w:rsidRPr="00A55EC6">
        <w:rPr>
          <w:rFonts w:eastAsia="方正博雅宋_GBK"/>
          <w:color w:val="000000"/>
          <w:kern w:val="2"/>
          <w:sz w:val="20"/>
        </w:rPr>
        <w:t>不同，理论上不同的</w:t>
      </w:r>
      <w:r w:rsidRPr="00A55EC6">
        <w:rPr>
          <w:rFonts w:eastAsia="方正博雅宋_GBK" w:hint="eastAsia"/>
          <w:color w:val="000000"/>
          <w:kern w:val="2"/>
          <w:sz w:val="20"/>
        </w:rPr>
        <w:t>特征</w:t>
      </w:r>
      <w:r w:rsidRPr="00A55EC6">
        <w:rPr>
          <w:rFonts w:eastAsia="方正博雅宋_GBK"/>
          <w:color w:val="000000"/>
          <w:kern w:val="2"/>
          <w:sz w:val="20"/>
        </w:rPr>
        <w:t>需要设置不同的</w:t>
      </w:r>
      <w:r w:rsidRPr="00A55EC6">
        <w:rPr>
          <w:rFonts w:eastAsia="方正博雅宋_GBK" w:hint="eastAsia"/>
          <w:color w:val="000000"/>
          <w:kern w:val="2"/>
          <w:sz w:val="20"/>
        </w:rPr>
        <w:t>学习率，因为在泰勒展开中，近似只在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∆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=-η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</m:oMath>
      <w:r w:rsidRPr="00A55EC6">
        <w:rPr>
          <w:rFonts w:eastAsia="方正博雅宋_GBK" w:hint="eastAsia"/>
          <w:color w:val="000000"/>
          <w:kern w:val="2"/>
          <w:sz w:val="20"/>
        </w:rPr>
        <w:t>足够小的情况下才成立。以最小二乘回归为例，第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</m:oMath>
      <w:r w:rsidRPr="00A55EC6">
        <w:rPr>
          <w:rFonts w:eastAsia="方正博雅宋_GBK" w:hint="eastAsia"/>
          <w:color w:val="000000"/>
          <w:kern w:val="2"/>
          <w:sz w:val="20"/>
        </w:rPr>
        <w:t>维特征的更新量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∆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=-2η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d>
              <m:d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方正博雅宋_GBK" w:hAnsi="Cambria Math"/>
                        <w:i/>
                        <w:color w:val="000000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:,j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r>
          <w:rPr>
            <w:rFonts w:ascii="Cambria Math" w:eastAsia="方正博雅宋_GBK" w:hAnsi="Cambria Math"/>
            <w:color w:val="000000"/>
            <w:kern w:val="2"/>
            <w:sz w:val="20"/>
          </w:rPr>
          <m:t>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p>
            <m:d>
              <m:d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t</m:t>
                </m:r>
              </m:e>
            </m:d>
          </m:sup>
        </m:sSup>
        <m:r>
          <w:rPr>
            <w:rFonts w:ascii="Cambria Math" w:eastAsia="方正博雅宋_GBK" w:hAnsi="Cambria Math"/>
            <w:color w:val="000000"/>
            <w:kern w:val="2"/>
            <w:sz w:val="20"/>
          </w:rPr>
          <m:t>-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Pr="00A55EC6">
        <w:rPr>
          <w:rFonts w:eastAsia="方正博雅宋_GBK" w:hint="eastAsia"/>
          <w:color w:val="000000"/>
          <w:kern w:val="2"/>
          <w:sz w:val="20"/>
        </w:rPr>
        <w:t>，其中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:,j</m:t>
            </m:r>
          </m:sub>
        </m:sSub>
      </m:oMath>
      <w:r w:rsidRPr="00A55EC6">
        <w:rPr>
          <w:rFonts w:eastAsia="方正博雅宋_GBK" w:hint="eastAsia"/>
          <w:color w:val="000000"/>
          <w:kern w:val="2"/>
          <w:sz w:val="20"/>
        </w:rPr>
        <w:t>为矩阵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 xml:space="preserve"> 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Pr="00A55EC6">
        <w:rPr>
          <w:rFonts w:eastAsia="方正博雅宋_GBK" w:hint="eastAsia"/>
          <w:color w:val="000000"/>
          <w:kern w:val="2"/>
          <w:sz w:val="20"/>
        </w:rPr>
        <w:t>的第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</m:oMath>
      <w:r w:rsidRPr="00A55EC6">
        <w:rPr>
          <w:rFonts w:eastAsia="方正博雅宋_GBK" w:hint="eastAsia"/>
          <w:color w:val="000000"/>
          <w:kern w:val="2"/>
          <w:sz w:val="20"/>
        </w:rPr>
        <w:t>列。假设某维特征的绝对值相对其他特征特别大，如果所有特征的学习率相同</w:t>
      </w:r>
      <w:r w:rsidRPr="00A55EC6">
        <w:rPr>
          <w:rFonts w:eastAsia="方正博雅宋_GBK"/>
          <w:color w:val="000000"/>
          <w:kern w:val="2"/>
          <w:sz w:val="20"/>
        </w:rPr>
        <w:t>，</w:t>
      </w:r>
      <w:r w:rsidRPr="00A55EC6">
        <w:rPr>
          <w:rFonts w:eastAsia="方正博雅宋_GBK" w:hint="eastAsia"/>
          <w:color w:val="000000"/>
          <w:kern w:val="2"/>
          <w:sz w:val="20"/>
        </w:rPr>
        <w:t>为了使绝对值值大的特征对应的参数更新量足够小，这个全局学习率就须设得足够小</w:t>
      </w:r>
      <w:r w:rsidRPr="00A55EC6">
        <w:rPr>
          <w:rFonts w:eastAsia="方正博雅宋_GBK"/>
          <w:color w:val="000000"/>
          <w:kern w:val="2"/>
          <w:sz w:val="20"/>
        </w:rPr>
        <w:t>，从而影响总体的收敛效果。</w:t>
      </w:r>
    </w:p>
    <w:tbl>
      <w:tblPr>
        <w:tblStyle w:val="aff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4"/>
        <w:gridCol w:w="2775"/>
        <w:gridCol w:w="2775"/>
      </w:tblGrid>
      <w:tr w:rsidR="008D7628" w14:paraId="07A4A384" w14:textId="77777777" w:rsidTr="00B16233">
        <w:trPr>
          <w:trHeight w:val="2232"/>
        </w:trPr>
        <w:tc>
          <w:tcPr>
            <w:tcW w:w="2774" w:type="dxa"/>
          </w:tcPr>
          <w:p w14:paraId="751C401C" w14:textId="77777777" w:rsidR="008D7628" w:rsidRDefault="00D312EC" w:rsidP="009F14DB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C422C25" wp14:editId="17BF5599">
                  <wp:extent cx="1699200" cy="1206000"/>
                  <wp:effectExtent l="0" t="0" r="317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d_0.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2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14:paraId="57D458BF" w14:textId="77777777" w:rsidR="008D7628" w:rsidRDefault="00C33691" w:rsidP="009F14DB">
            <w:r>
              <w:rPr>
                <w:rFonts w:hint="eastAsia"/>
                <w:noProof/>
              </w:rPr>
              <w:drawing>
                <wp:inline distT="0" distB="0" distL="0" distR="0" wp14:anchorId="75F649B6" wp14:editId="59EBD6E8">
                  <wp:extent cx="1699200" cy="1206000"/>
                  <wp:effectExtent l="0" t="0" r="317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d_0.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2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14:paraId="085D8ADB" w14:textId="77777777" w:rsidR="008D7628" w:rsidRDefault="00C33691" w:rsidP="009F14DB">
            <w:r>
              <w:rPr>
                <w:rFonts w:hint="eastAsia"/>
                <w:noProof/>
              </w:rPr>
              <w:drawing>
                <wp:inline distT="0" distB="0" distL="0" distR="0" wp14:anchorId="5A0CF56F" wp14:editId="29A50A78">
                  <wp:extent cx="1699200" cy="1206000"/>
                  <wp:effectExtent l="0" t="0" r="317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d_0.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2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628" w:rsidRPr="008D7628" w14:paraId="230DC1C8" w14:textId="77777777" w:rsidTr="00B16233">
        <w:trPr>
          <w:trHeight w:val="290"/>
        </w:trPr>
        <w:tc>
          <w:tcPr>
            <w:tcW w:w="2774" w:type="dxa"/>
          </w:tcPr>
          <w:p w14:paraId="5221BC05" w14:textId="77777777" w:rsidR="008D7628" w:rsidRPr="008D7628" w:rsidRDefault="008D7628" w:rsidP="008D7628">
            <w:pPr>
              <w:jc w:val="center"/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</w:pP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（</w:t>
            </w:r>
            <w:r w:rsidRPr="008D7628"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  <w:t>a</w:t>
            </w: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）</w:t>
            </w:r>
          </w:p>
        </w:tc>
        <w:tc>
          <w:tcPr>
            <w:tcW w:w="2775" w:type="dxa"/>
          </w:tcPr>
          <w:p w14:paraId="7336E714" w14:textId="77777777" w:rsidR="008D7628" w:rsidRPr="008D7628" w:rsidRDefault="008D7628" w:rsidP="008D7628">
            <w:pPr>
              <w:jc w:val="center"/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</w:pP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（</w:t>
            </w:r>
            <w:r w:rsidRPr="008D7628"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  <w:t>b</w:t>
            </w: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）</w:t>
            </w:r>
          </w:p>
        </w:tc>
        <w:tc>
          <w:tcPr>
            <w:tcW w:w="2775" w:type="dxa"/>
          </w:tcPr>
          <w:p w14:paraId="1C4BCD40" w14:textId="77777777" w:rsidR="008D7628" w:rsidRPr="008D7628" w:rsidRDefault="008D7628" w:rsidP="008D7628">
            <w:pPr>
              <w:jc w:val="center"/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</w:pP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（</w:t>
            </w:r>
            <w:r w:rsidRPr="008D7628"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  <w:t>c</w:t>
            </w: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）</w:t>
            </w:r>
          </w:p>
        </w:tc>
      </w:tr>
    </w:tbl>
    <w:p w14:paraId="61CFCB9A" w14:textId="410F710D" w:rsidR="00870D3C" w:rsidRPr="008D7628" w:rsidRDefault="008D7628" w:rsidP="008D7628">
      <w:pPr>
        <w:jc w:val="center"/>
        <w:rPr>
          <w:rFonts w:ascii="方正兰亭中黑_GBK" w:eastAsia="方正兰亭中黑_GBK" w:hAnsi="Arial" w:cs="Arial"/>
          <w:w w:val="105"/>
          <w:kern w:val="2"/>
          <w:sz w:val="14"/>
        </w:rPr>
      </w:pPr>
      <w:r w:rsidRPr="008D7628">
        <w:rPr>
          <w:rFonts w:ascii="方正兰亭中黑_GBK" w:eastAsia="方正兰亭中黑_GBK" w:hAnsi="Arial" w:cs="Arial" w:hint="eastAsia"/>
          <w:w w:val="105"/>
          <w:kern w:val="2"/>
          <w:sz w:val="14"/>
        </w:rPr>
        <w:t xml:space="preserve">图2-2 </w:t>
      </w:r>
      <w:r w:rsidR="006D05A7">
        <w:rPr>
          <w:rFonts w:ascii="方正兰亭中黑_GBK" w:eastAsia="方正兰亭中黑_GBK" w:hAnsi="Arial" w:cs="Arial" w:hint="eastAsia"/>
          <w:w w:val="105"/>
          <w:kern w:val="2"/>
          <w:sz w:val="14"/>
        </w:rPr>
        <w:t>梯度下降中</w:t>
      </w:r>
      <w:r w:rsidR="00816FB2">
        <w:rPr>
          <w:rFonts w:ascii="方正兰亭中黑_GBK" w:eastAsia="方正兰亭中黑_GBK" w:hAnsi="Arial" w:cs="Arial" w:hint="eastAsia"/>
          <w:w w:val="105"/>
          <w:kern w:val="2"/>
          <w:sz w:val="14"/>
        </w:rPr>
        <w:t>学习率的影响</w:t>
      </w:r>
    </w:p>
    <w:p w14:paraId="79F35458" w14:textId="2578F0CC" w:rsidR="0001680D" w:rsidRPr="00A55EC6" w:rsidRDefault="00CC397C" w:rsidP="00A55EC6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A55EC6">
        <w:rPr>
          <w:rFonts w:eastAsia="方正博雅宋_GBK" w:hint="eastAsia"/>
          <w:color w:val="000000"/>
          <w:kern w:val="2"/>
          <w:sz w:val="20"/>
        </w:rPr>
        <w:t>我们在例</w:t>
      </w:r>
      <w:r w:rsidRPr="00A55EC6">
        <w:rPr>
          <w:rFonts w:eastAsia="方正博雅宋_GBK" w:hint="eastAsia"/>
          <w:color w:val="000000"/>
          <w:kern w:val="2"/>
          <w:sz w:val="20"/>
        </w:rPr>
        <w:t>2-1</w:t>
      </w:r>
      <w:r w:rsidRPr="00A55EC6">
        <w:rPr>
          <w:rFonts w:eastAsia="方正博雅宋_GBK" w:hint="eastAsia"/>
          <w:color w:val="000000"/>
          <w:kern w:val="2"/>
          <w:sz w:val="20"/>
        </w:rPr>
        <w:t>中的数据集上验证了这一点。为了可视化，我们对数据进行中心化使得截距项为</w:t>
      </w:r>
      <w:r w:rsidRPr="00A55EC6">
        <w:rPr>
          <w:rFonts w:eastAsia="方正博雅宋_GBK" w:hint="eastAsia"/>
          <w:color w:val="000000"/>
          <w:kern w:val="2"/>
          <w:sz w:val="20"/>
        </w:rPr>
        <w:t>0</w:t>
      </w:r>
      <w:r w:rsidR="007B3C88">
        <w:rPr>
          <w:rFonts w:eastAsia="方正博雅宋_GBK" w:hint="eastAsia"/>
          <w:color w:val="000000"/>
          <w:kern w:val="2"/>
          <w:sz w:val="20"/>
        </w:rPr>
        <w:t>，同时去除对响应影响不大的特征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newspaper</m:t>
        </m:r>
      </m:oMath>
      <w:r w:rsidR="00C70DA3" w:rsidRPr="00A55EC6">
        <w:rPr>
          <w:rFonts w:eastAsia="方正博雅宋_GBK" w:hint="eastAsia"/>
          <w:color w:val="000000"/>
          <w:kern w:val="2"/>
          <w:sz w:val="20"/>
        </w:rPr>
        <w:t>，这样</w:t>
      </w:r>
      <w:r w:rsidRPr="00A55EC6">
        <w:rPr>
          <w:rFonts w:eastAsia="方正博雅宋_GBK" w:hint="eastAsia"/>
          <w:color w:val="000000"/>
          <w:kern w:val="2"/>
          <w:sz w:val="20"/>
        </w:rPr>
        <w:t>模型中</w:t>
      </w:r>
      <w:r w:rsidR="00C70DA3" w:rsidRPr="00A55EC6">
        <w:rPr>
          <w:rFonts w:eastAsia="方正博雅宋_GBK" w:hint="eastAsia"/>
          <w:color w:val="000000"/>
          <w:kern w:val="2"/>
          <w:sz w:val="20"/>
        </w:rPr>
        <w:t>只</w:t>
      </w:r>
      <w:r w:rsidRPr="00A55EC6">
        <w:rPr>
          <w:rFonts w:eastAsia="方正博雅宋_GBK" w:hint="eastAsia"/>
          <w:color w:val="000000"/>
          <w:kern w:val="2"/>
          <w:sz w:val="20"/>
        </w:rPr>
        <w:t>包含</w:t>
      </w:r>
      <w:r w:rsidRPr="00A55EC6">
        <w:rPr>
          <w:rFonts w:eastAsia="方正博雅宋_GBK" w:hint="eastAsia"/>
          <w:color w:val="000000"/>
          <w:kern w:val="2"/>
          <w:sz w:val="20"/>
        </w:rPr>
        <w:t>2</w:t>
      </w:r>
      <w:r w:rsidR="007B3C88">
        <w:rPr>
          <w:rFonts w:eastAsia="方正博雅宋_GBK" w:hint="eastAsia"/>
          <w:color w:val="000000"/>
          <w:kern w:val="2"/>
          <w:sz w:val="20"/>
        </w:rPr>
        <w:t>维特征：</w:t>
      </w:r>
      <m:oMath>
        <m:r>
          <m:rPr>
            <m:sty m:val="p"/>
          </m:rPr>
          <w:rPr>
            <w:rFonts w:ascii="Cambria Math" w:eastAsia="方正博雅宋_GBK" w:hAnsi="Cambria Math" w:hint="eastAsia"/>
            <w:color w:val="000000"/>
            <w:kern w:val="2"/>
            <w:sz w:val="20"/>
          </w:rPr>
          <m:t>TV</m:t>
        </m:r>
      </m:oMath>
      <w:r w:rsidR="007B3C88">
        <w:rPr>
          <w:rFonts w:eastAsia="方正博雅宋_GBK" w:hint="eastAsia"/>
          <w:color w:val="000000"/>
          <w:kern w:val="2"/>
          <w:sz w:val="20"/>
        </w:rPr>
        <w:t>和</w:t>
      </w:r>
      <m:oMath>
        <m:r>
          <m:rPr>
            <m:sty m:val="p"/>
          </m:rPr>
          <w:rPr>
            <w:rFonts w:ascii="Cambria Math" w:eastAsia="方正博雅宋_GBK" w:hAnsi="Cambria Math" w:hint="eastAsia"/>
            <w:color w:val="000000"/>
            <w:kern w:val="2"/>
            <w:sz w:val="20"/>
          </w:rPr>
          <m:t>radio</m:t>
        </m:r>
      </m:oMath>
      <w:r w:rsidRPr="00A55EC6">
        <w:rPr>
          <w:rFonts w:eastAsia="方正博雅宋_GBK" w:hint="eastAsia"/>
          <w:color w:val="000000"/>
          <w:kern w:val="2"/>
          <w:sz w:val="20"/>
        </w:rPr>
        <w:t>，</w:t>
      </w:r>
      <w:r w:rsidR="00734DF4" w:rsidRPr="00A55EC6">
        <w:rPr>
          <w:rFonts w:eastAsia="方正博雅宋_GBK" w:hint="eastAsia"/>
          <w:color w:val="000000"/>
          <w:kern w:val="2"/>
          <w:sz w:val="20"/>
        </w:rPr>
        <w:t>分别</w:t>
      </w:r>
      <w:r w:rsidRPr="00A55EC6">
        <w:rPr>
          <w:rFonts w:eastAsia="方正博雅宋_GBK" w:hint="eastAsia"/>
          <w:color w:val="000000"/>
          <w:kern w:val="2"/>
          <w:sz w:val="20"/>
        </w:rPr>
        <w:t>对应的参数的为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w1</m:t>
        </m:r>
      </m:oMath>
      <w:r w:rsidRPr="00A55EC6">
        <w:rPr>
          <w:rFonts w:eastAsia="方正博雅宋_GBK" w:hint="eastAsia"/>
          <w:color w:val="000000"/>
          <w:kern w:val="2"/>
          <w:sz w:val="20"/>
        </w:rPr>
        <w:t>和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w2</m:t>
        </m:r>
      </m:oMath>
      <w:r w:rsidRPr="00A55EC6">
        <w:rPr>
          <w:rFonts w:eastAsia="方正博雅宋_GBK" w:hint="eastAsia"/>
          <w:color w:val="000000"/>
          <w:kern w:val="2"/>
          <w:sz w:val="20"/>
        </w:rPr>
        <w:t>。如果对输入特征进行标准化，变换后</w:t>
      </w:r>
      <w:r w:rsidRPr="00A55EC6">
        <w:rPr>
          <w:rFonts w:eastAsia="方正博雅宋_GBK"/>
          <w:color w:val="000000"/>
          <w:kern w:val="2"/>
          <w:sz w:val="20"/>
        </w:rPr>
        <w:t>每列特征的均值为</w:t>
      </w:r>
      <w:r w:rsidRPr="00A55EC6">
        <w:rPr>
          <w:rFonts w:eastAsia="方正博雅宋_GBK"/>
          <w:color w:val="000000"/>
          <w:kern w:val="2"/>
          <w:sz w:val="20"/>
        </w:rPr>
        <w:t>0</w:t>
      </w:r>
      <w:r w:rsidRPr="00A55EC6">
        <w:rPr>
          <w:rFonts w:eastAsia="方正博雅宋_GBK"/>
          <w:color w:val="000000"/>
          <w:kern w:val="2"/>
          <w:sz w:val="20"/>
        </w:rPr>
        <w:t>，标准差为</w:t>
      </w:r>
      <w:r w:rsidRPr="00A55EC6">
        <w:rPr>
          <w:rFonts w:eastAsia="方正博雅宋_GBK"/>
          <w:color w:val="000000"/>
          <w:kern w:val="2"/>
          <w:sz w:val="20"/>
        </w:rPr>
        <w:t>1</w:t>
      </w:r>
      <w:r w:rsidRPr="00A55EC6">
        <w:rPr>
          <w:rFonts w:eastAsia="方正博雅宋_GBK"/>
          <w:color w:val="000000"/>
          <w:kern w:val="2"/>
          <w:sz w:val="20"/>
        </w:rPr>
        <w:t>，</w:t>
      </w:r>
      <w:r w:rsidR="00507D90" w:rsidRPr="00A55EC6">
        <w:rPr>
          <w:rFonts w:eastAsia="方正博雅宋_GBK" w:hint="eastAsia"/>
          <w:color w:val="000000"/>
          <w:kern w:val="2"/>
          <w:sz w:val="20"/>
        </w:rPr>
        <w:t>初始值为</w:t>
      </w:r>
      <m:oMath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(0,0)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</m:oMath>
      <w:r w:rsidR="00507D90" w:rsidRPr="00A55EC6">
        <w:rPr>
          <w:rFonts w:eastAsia="方正博雅宋_GBK" w:hint="eastAsia"/>
          <w:color w:val="000000"/>
          <w:kern w:val="2"/>
          <w:sz w:val="20"/>
        </w:rPr>
        <w:t>，</w:t>
      </w:r>
      <w:r w:rsidRPr="00A55EC6">
        <w:rPr>
          <w:rFonts w:eastAsia="方正博雅宋_GBK" w:hint="eastAsia"/>
          <w:color w:val="000000"/>
          <w:kern w:val="2"/>
          <w:sz w:val="20"/>
        </w:rPr>
        <w:t>学习率为</w:t>
      </w:r>
      <w:r w:rsidR="009537E0" w:rsidRPr="00A55EC6">
        <w:rPr>
          <w:rFonts w:eastAsia="方正博雅宋_GBK"/>
          <w:color w:val="000000"/>
          <w:kern w:val="2"/>
          <w:sz w:val="20"/>
        </w:rPr>
        <w:t>0.</w:t>
      </w:r>
      <w:r w:rsidR="006D05A7" w:rsidRPr="00A55EC6">
        <w:rPr>
          <w:rFonts w:eastAsia="方正博雅宋_GBK"/>
          <w:color w:val="000000"/>
          <w:kern w:val="2"/>
          <w:sz w:val="20"/>
        </w:rPr>
        <w:t>1</w:t>
      </w:r>
      <w:r w:rsidR="006D05A7" w:rsidRPr="00A55EC6">
        <w:rPr>
          <w:rFonts w:eastAsia="方正博雅宋_GBK" w:hint="eastAsia"/>
          <w:color w:val="000000"/>
          <w:kern w:val="2"/>
          <w:sz w:val="20"/>
        </w:rPr>
        <w:t>时，最小二乘回归的参数更新轨迹如图</w:t>
      </w:r>
      <w:r w:rsidR="006D05A7" w:rsidRPr="00A55EC6">
        <w:rPr>
          <w:rFonts w:eastAsia="方正博雅宋_GBK" w:hint="eastAsia"/>
          <w:color w:val="000000"/>
          <w:kern w:val="2"/>
          <w:sz w:val="20"/>
        </w:rPr>
        <w:t>2-3</w:t>
      </w:r>
      <w:r w:rsidR="006D05A7" w:rsidRPr="00A55EC6">
        <w:rPr>
          <w:rFonts w:eastAsia="方正博雅宋_GBK" w:hint="eastAsia"/>
          <w:color w:val="000000"/>
          <w:kern w:val="2"/>
          <w:sz w:val="20"/>
        </w:rPr>
        <w:t>（</w:t>
      </w:r>
      <w:r w:rsidR="006D05A7" w:rsidRPr="00A55EC6">
        <w:rPr>
          <w:rFonts w:eastAsia="方正博雅宋_GBK"/>
          <w:color w:val="000000"/>
          <w:kern w:val="2"/>
          <w:sz w:val="20"/>
        </w:rPr>
        <w:t>a</w:t>
      </w:r>
      <w:r w:rsidR="006D05A7" w:rsidRPr="00A55EC6">
        <w:rPr>
          <w:rFonts w:eastAsia="方正博雅宋_GBK" w:hint="eastAsia"/>
          <w:color w:val="000000"/>
          <w:kern w:val="2"/>
          <w:sz w:val="20"/>
        </w:rPr>
        <w:t>）所示。我们看到，此时目标函数的等高线基本呈圆形，任意点的</w:t>
      </w:r>
      <w:r w:rsidR="00F80CC1" w:rsidRPr="00A55EC6">
        <w:rPr>
          <w:rFonts w:eastAsia="方正博雅宋_GBK"/>
          <w:color w:val="000000"/>
          <w:kern w:val="2"/>
          <w:sz w:val="20"/>
        </w:rPr>
        <w:t>负</w:t>
      </w:r>
      <w:r w:rsidR="006D05A7" w:rsidRPr="00A55EC6">
        <w:rPr>
          <w:rFonts w:eastAsia="方正博雅宋_GBK" w:hint="eastAsia"/>
          <w:color w:val="000000"/>
          <w:kern w:val="2"/>
          <w:sz w:val="20"/>
        </w:rPr>
        <w:t>梯度均指向圆心（最小值对应点），轨迹近似直线，收敛速度非常快（</w:t>
      </w:r>
      <w:r w:rsidR="006D05A7" w:rsidRPr="00A55EC6">
        <w:rPr>
          <w:rFonts w:eastAsia="方正博雅宋_GBK" w:hint="eastAsia"/>
          <w:color w:val="000000"/>
          <w:kern w:val="2"/>
          <w:sz w:val="20"/>
        </w:rPr>
        <w:t>30</w:t>
      </w:r>
      <w:r w:rsidR="006D05A7" w:rsidRPr="00A55EC6">
        <w:rPr>
          <w:rFonts w:eastAsia="方正博雅宋_GBK" w:hint="eastAsia"/>
          <w:color w:val="000000"/>
          <w:kern w:val="2"/>
          <w:sz w:val="20"/>
        </w:rPr>
        <w:t>次达到收敛）。</w:t>
      </w:r>
    </w:p>
    <w:p w14:paraId="7AE938F5" w14:textId="28C49749" w:rsidR="006D05A7" w:rsidRPr="00A55EC6" w:rsidRDefault="007B3C88" w:rsidP="00A55EC6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>
        <w:rPr>
          <w:rFonts w:eastAsia="方正博雅宋_GBK" w:hint="eastAsia"/>
          <w:color w:val="000000"/>
          <w:kern w:val="2"/>
          <w:sz w:val="20"/>
        </w:rPr>
        <w:t>如果对输入特征不做处理，特征</w:t>
      </w:r>
      <m:oMath>
        <m:r>
          <m:rPr>
            <m:sty m:val="p"/>
          </m:rPr>
          <w:rPr>
            <w:rFonts w:ascii="Cambria Math" w:eastAsia="方正博雅宋_GBK" w:hAnsi="Cambria Math" w:hint="eastAsia"/>
            <w:color w:val="000000"/>
            <w:kern w:val="2"/>
            <w:sz w:val="20"/>
          </w:rPr>
          <m:t>TV</m:t>
        </m:r>
      </m:oMath>
      <w:r w:rsidR="006D05A7" w:rsidRPr="00A55EC6">
        <w:rPr>
          <w:rFonts w:eastAsia="方正博雅宋_GBK" w:hint="eastAsia"/>
          <w:color w:val="000000"/>
          <w:kern w:val="2"/>
          <w:sz w:val="20"/>
        </w:rPr>
        <w:t>的取值范围为</w:t>
      </w:r>
      <m:oMath>
        <m:d>
          <m:dPr>
            <m:begChr m:val="["/>
            <m:endChr m:val="]"/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0.7, 296.4</m:t>
            </m:r>
          </m:e>
        </m:d>
      </m:oMath>
      <w:r w:rsidR="006D05A7" w:rsidRPr="00A55EC6">
        <w:rPr>
          <w:rFonts w:eastAsia="方正博雅宋_GBK" w:hint="eastAsia"/>
          <w:color w:val="000000"/>
          <w:kern w:val="2"/>
          <w:sz w:val="20"/>
        </w:rPr>
        <w:t>，特征</w:t>
      </w:r>
      <m:oMath>
        <m:r>
          <m:rPr>
            <m:sty m:val="p"/>
          </m:rPr>
          <w:rPr>
            <w:rFonts w:ascii="Cambria Math" w:eastAsia="方正博雅宋_GBK" w:hAnsi="Cambria Math" w:hint="eastAsia"/>
            <w:color w:val="000000"/>
            <w:kern w:val="2"/>
            <w:sz w:val="20"/>
          </w:rPr>
          <m:t>radio</m:t>
        </m:r>
      </m:oMath>
      <w:r w:rsidR="006D05A7" w:rsidRPr="00A55EC6">
        <w:rPr>
          <w:rFonts w:eastAsia="方正博雅宋_GBK" w:hint="eastAsia"/>
          <w:color w:val="000000"/>
          <w:kern w:val="2"/>
          <w:sz w:val="20"/>
        </w:rPr>
        <w:t>的取值范围为</w:t>
      </w:r>
      <m:oMath>
        <m:d>
          <m:dPr>
            <m:begChr m:val="["/>
            <m:endChr m:val="]"/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0.0, 49.6</m:t>
            </m:r>
          </m:e>
        </m:d>
      </m:oMath>
      <w:r w:rsidR="006D05A7" w:rsidRPr="00A55EC6">
        <w:rPr>
          <w:rFonts w:eastAsia="方正博雅宋_GBK" w:hint="eastAsia"/>
          <w:color w:val="000000"/>
          <w:kern w:val="2"/>
          <w:sz w:val="20"/>
        </w:rPr>
        <w:t>。</w:t>
      </w:r>
      <w:r w:rsidR="0001680D" w:rsidRPr="00A55EC6">
        <w:rPr>
          <w:rFonts w:eastAsia="方正博雅宋_GBK" w:hint="eastAsia"/>
          <w:color w:val="000000"/>
          <w:kern w:val="2"/>
          <w:sz w:val="20"/>
        </w:rPr>
        <w:t>从而</w:t>
      </w:r>
      <w:r w:rsidR="0001680D" w:rsidRPr="00A55EC6">
        <w:rPr>
          <w:rFonts w:eastAsia="方正博雅宋_GBK"/>
          <w:color w:val="000000"/>
          <w:kern w:val="2"/>
          <w:sz w:val="20"/>
        </w:rPr>
        <w:t>目标函数在竖直方向比在水平方向的斜率的绝对值更大</w:t>
      </w:r>
      <w:r w:rsidR="0001680D" w:rsidRPr="00A55EC6">
        <w:rPr>
          <w:rFonts w:eastAsia="方正博雅宋_GBK" w:hint="eastAsia"/>
          <w:color w:val="000000"/>
          <w:kern w:val="2"/>
          <w:sz w:val="20"/>
        </w:rPr>
        <w:t>，等高线呈椭圆形。</w:t>
      </w:r>
      <w:r>
        <w:rPr>
          <w:rFonts w:eastAsia="方正博雅宋_GBK"/>
          <w:color w:val="000000"/>
          <w:kern w:val="2"/>
          <w:sz w:val="20"/>
        </w:rPr>
        <w:t>因此，</w:t>
      </w:r>
      <w:r>
        <w:rPr>
          <w:rFonts w:eastAsia="方正博雅宋_GBK" w:hint="eastAsia"/>
          <w:color w:val="000000"/>
          <w:kern w:val="2"/>
          <w:sz w:val="20"/>
        </w:rPr>
        <w:t>固定</w:t>
      </w:r>
      <w:r w:rsidR="0001680D" w:rsidRPr="00A55EC6">
        <w:rPr>
          <w:rFonts w:eastAsia="方正博雅宋_GBK"/>
          <w:color w:val="000000"/>
          <w:kern w:val="2"/>
          <w:sz w:val="20"/>
        </w:rPr>
        <w:t>学习率，梯度下降</w:t>
      </w:r>
      <w:r w:rsidR="0001680D" w:rsidRPr="00A55EC6">
        <w:rPr>
          <w:rFonts w:eastAsia="方正博雅宋_GBK" w:hint="eastAsia"/>
          <w:color w:val="000000"/>
          <w:kern w:val="2"/>
          <w:sz w:val="20"/>
        </w:rPr>
        <w:t>法中参数</w:t>
      </w:r>
      <w:r w:rsidR="0001680D" w:rsidRPr="00A55EC6">
        <w:rPr>
          <w:rFonts w:eastAsia="方正博雅宋_GBK"/>
          <w:color w:val="000000"/>
          <w:kern w:val="2"/>
          <w:sz w:val="20"/>
        </w:rPr>
        <w:t>在竖直方向比在水平方向移动幅度更大。</w:t>
      </w:r>
      <w:r w:rsidR="0001680D" w:rsidRPr="00A55EC6">
        <w:rPr>
          <w:rFonts w:eastAsia="方正博雅宋_GBK" w:hint="eastAsia"/>
          <w:color w:val="000000"/>
          <w:kern w:val="2"/>
          <w:sz w:val="20"/>
        </w:rPr>
        <w:t>所以</w:t>
      </w:r>
      <w:r w:rsidR="0001680D" w:rsidRPr="00A55EC6">
        <w:rPr>
          <w:rFonts w:eastAsia="方正博雅宋_GBK"/>
          <w:color w:val="000000"/>
          <w:kern w:val="2"/>
          <w:sz w:val="20"/>
        </w:rPr>
        <w:t>我们需要一个较小的学习率</w:t>
      </w:r>
      <w:r w:rsidR="0001680D" w:rsidRPr="00A55EC6">
        <w:rPr>
          <w:rFonts w:eastAsia="方正博雅宋_GBK" w:hint="eastAsia"/>
          <w:color w:val="000000"/>
          <w:kern w:val="2"/>
          <w:sz w:val="20"/>
        </w:rPr>
        <w:t>，以</w:t>
      </w:r>
      <w:r w:rsidR="0001680D" w:rsidRPr="00A55EC6">
        <w:rPr>
          <w:rFonts w:eastAsia="方正博雅宋_GBK"/>
          <w:color w:val="000000"/>
          <w:kern w:val="2"/>
          <w:sz w:val="20"/>
        </w:rPr>
        <w:t>避免</w:t>
      </w:r>
      <w:r w:rsidR="0001680D" w:rsidRPr="00A55EC6">
        <w:rPr>
          <w:rFonts w:eastAsia="方正博雅宋_GBK" w:hint="eastAsia"/>
          <w:color w:val="000000"/>
          <w:kern w:val="2"/>
          <w:sz w:val="20"/>
        </w:rPr>
        <w:t>参数</w:t>
      </w:r>
      <w:r w:rsidR="0001680D" w:rsidRPr="00A55EC6">
        <w:rPr>
          <w:rFonts w:eastAsia="方正博雅宋_GBK"/>
          <w:color w:val="000000"/>
          <w:kern w:val="2"/>
          <w:sz w:val="20"/>
        </w:rPr>
        <w:t>在竖直方向上越过目标函数最优解。然而，</w:t>
      </w:r>
      <w:r w:rsidR="0001680D" w:rsidRPr="00A55EC6">
        <w:rPr>
          <w:rFonts w:eastAsia="方正博雅宋_GBK" w:hint="eastAsia"/>
          <w:color w:val="000000"/>
          <w:kern w:val="2"/>
          <w:sz w:val="20"/>
        </w:rPr>
        <w:t>较小的学习率</w:t>
      </w:r>
      <w:r w:rsidR="0001680D" w:rsidRPr="00A55EC6">
        <w:rPr>
          <w:rFonts w:eastAsia="方正博雅宋_GBK"/>
          <w:color w:val="000000"/>
          <w:kern w:val="2"/>
          <w:sz w:val="20"/>
        </w:rPr>
        <w:t>会造成</w:t>
      </w:r>
      <w:r w:rsidR="0001680D" w:rsidRPr="00A55EC6">
        <w:rPr>
          <w:rFonts w:eastAsia="方正博雅宋_GBK" w:hint="eastAsia"/>
          <w:color w:val="000000"/>
          <w:kern w:val="2"/>
          <w:sz w:val="20"/>
        </w:rPr>
        <w:t>参数</w:t>
      </w:r>
      <w:r w:rsidR="0001680D" w:rsidRPr="00A55EC6">
        <w:rPr>
          <w:rFonts w:eastAsia="方正博雅宋_GBK"/>
          <w:color w:val="000000"/>
          <w:kern w:val="2"/>
          <w:sz w:val="20"/>
        </w:rPr>
        <w:t>在水平方向上朝最优解移动变慢</w:t>
      </w:r>
      <w:r w:rsidR="0001680D" w:rsidRPr="00A55EC6">
        <w:rPr>
          <w:rFonts w:eastAsia="方正博雅宋_GBK" w:hint="eastAsia"/>
          <w:color w:val="000000"/>
          <w:kern w:val="2"/>
          <w:sz w:val="20"/>
        </w:rPr>
        <w:t>。在本例中，</w:t>
      </w:r>
      <w:r w:rsidR="006D05A7" w:rsidRPr="00A55EC6">
        <w:rPr>
          <w:rFonts w:eastAsia="方正博雅宋_GBK" w:hint="eastAsia"/>
          <w:color w:val="000000"/>
          <w:kern w:val="2"/>
          <w:sz w:val="20"/>
        </w:rPr>
        <w:t>若设学习率为</w:t>
      </w:r>
      <m:oMath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-3</m:t>
            </m:r>
          </m:sup>
        </m:sSup>
      </m:oMath>
      <w:r w:rsidR="006D05A7" w:rsidRPr="00A55EC6">
        <w:rPr>
          <w:rFonts w:eastAsia="方正博雅宋_GBK" w:hint="eastAsia"/>
          <w:color w:val="000000"/>
          <w:kern w:val="2"/>
          <w:sz w:val="20"/>
        </w:rPr>
        <w:t>，</w:t>
      </w:r>
      <w:r w:rsidR="00F80CC1" w:rsidRPr="00A55EC6">
        <w:rPr>
          <w:rFonts w:eastAsia="方正博雅宋_GBK" w:hint="eastAsia"/>
          <w:color w:val="000000"/>
          <w:kern w:val="2"/>
          <w:sz w:val="20"/>
        </w:rPr>
        <w:t>由于学习率过大，</w:t>
      </w:r>
      <w:r w:rsidR="006D05A7" w:rsidRPr="00A55EC6">
        <w:rPr>
          <w:rFonts w:eastAsia="方正博雅宋_GBK" w:hint="eastAsia"/>
          <w:color w:val="000000"/>
          <w:kern w:val="2"/>
          <w:sz w:val="20"/>
        </w:rPr>
        <w:t>算法不能收敛。当学习率</w:t>
      </w:r>
      <w:r w:rsidR="00FD2459" w:rsidRPr="00A55EC6">
        <w:rPr>
          <w:rFonts w:eastAsia="方正博雅宋_GBK" w:hint="eastAsia"/>
          <w:color w:val="000000"/>
          <w:kern w:val="2"/>
          <w:sz w:val="20"/>
        </w:rPr>
        <w:t>设</w:t>
      </w:r>
      <w:r w:rsidR="006D05A7" w:rsidRPr="00A55EC6">
        <w:rPr>
          <w:rFonts w:eastAsia="方正博雅宋_GBK" w:hint="eastAsia"/>
          <w:color w:val="000000"/>
          <w:kern w:val="2"/>
          <w:sz w:val="20"/>
        </w:rPr>
        <w:t>为</w:t>
      </w:r>
      <m:oMath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-4</m:t>
            </m:r>
          </m:sup>
        </m:sSup>
      </m:oMath>
      <w:r w:rsidR="006D05A7" w:rsidRPr="00A55EC6">
        <w:rPr>
          <w:rFonts w:eastAsia="方正博雅宋_GBK" w:hint="eastAsia"/>
          <w:color w:val="000000"/>
          <w:kern w:val="2"/>
          <w:sz w:val="20"/>
        </w:rPr>
        <w:t>时，</w:t>
      </w:r>
      <w:r w:rsidR="00F80CC1" w:rsidRPr="00A55EC6">
        <w:rPr>
          <w:rFonts w:eastAsia="方正博雅宋_GBK" w:hint="eastAsia"/>
          <w:color w:val="000000"/>
          <w:kern w:val="2"/>
          <w:sz w:val="20"/>
        </w:rPr>
        <w:t>经过</w:t>
      </w:r>
      <w:r w:rsidR="004E3D28" w:rsidRPr="00A55EC6">
        <w:rPr>
          <w:rFonts w:eastAsia="方正博雅宋_GBK" w:hint="eastAsia"/>
          <w:color w:val="000000"/>
          <w:kern w:val="2"/>
          <w:sz w:val="20"/>
        </w:rPr>
        <w:t>89</w:t>
      </w:r>
      <w:r w:rsidR="00F80CC1" w:rsidRPr="00A55EC6">
        <w:rPr>
          <w:rFonts w:eastAsia="方正博雅宋_GBK" w:hint="eastAsia"/>
          <w:color w:val="000000"/>
          <w:kern w:val="2"/>
          <w:sz w:val="20"/>
        </w:rPr>
        <w:t>次迭代，</w:t>
      </w:r>
      <w:r w:rsidR="006D05A7" w:rsidRPr="00A55EC6">
        <w:rPr>
          <w:rFonts w:eastAsia="方正博雅宋_GBK" w:hint="eastAsia"/>
          <w:color w:val="000000"/>
          <w:kern w:val="2"/>
          <w:sz w:val="20"/>
        </w:rPr>
        <w:t>算法</w:t>
      </w:r>
      <w:r w:rsidR="00F80CC1" w:rsidRPr="00A55EC6">
        <w:rPr>
          <w:rFonts w:eastAsia="方正博雅宋_GBK" w:hint="eastAsia"/>
          <w:color w:val="000000"/>
          <w:kern w:val="2"/>
          <w:sz w:val="20"/>
        </w:rPr>
        <w:t>达到</w:t>
      </w:r>
      <w:r w:rsidR="006D05A7" w:rsidRPr="00A55EC6">
        <w:rPr>
          <w:rFonts w:eastAsia="方正博雅宋_GBK" w:hint="eastAsia"/>
          <w:color w:val="000000"/>
          <w:kern w:val="2"/>
          <w:sz w:val="20"/>
        </w:rPr>
        <w:t>收敛</w:t>
      </w:r>
      <w:r w:rsidR="00F80CC1" w:rsidRPr="00A55EC6">
        <w:rPr>
          <w:rFonts w:eastAsia="方正博雅宋_GBK" w:hint="eastAsia"/>
          <w:color w:val="000000"/>
          <w:kern w:val="2"/>
          <w:sz w:val="20"/>
        </w:rPr>
        <w:t>，参数更新轨迹如图</w:t>
      </w:r>
      <w:r w:rsidR="00F80CC1" w:rsidRPr="00A55EC6">
        <w:rPr>
          <w:rFonts w:eastAsia="方正博雅宋_GBK" w:hint="eastAsia"/>
          <w:color w:val="000000"/>
          <w:kern w:val="2"/>
          <w:sz w:val="20"/>
        </w:rPr>
        <w:t>2-3</w:t>
      </w:r>
      <w:r w:rsidR="00F80CC1" w:rsidRPr="00A55EC6">
        <w:rPr>
          <w:rFonts w:eastAsia="方正博雅宋_GBK" w:hint="eastAsia"/>
          <w:color w:val="000000"/>
          <w:kern w:val="2"/>
          <w:sz w:val="20"/>
        </w:rPr>
        <w:t>（</w:t>
      </w:r>
      <w:r w:rsidR="00F80CC1" w:rsidRPr="00A55EC6">
        <w:rPr>
          <w:rFonts w:eastAsia="方正博雅宋_GBK" w:hint="eastAsia"/>
          <w:color w:val="000000"/>
          <w:kern w:val="2"/>
          <w:sz w:val="20"/>
        </w:rPr>
        <w:t>b</w:t>
      </w:r>
      <w:r w:rsidR="00F80CC1" w:rsidRPr="00A55EC6">
        <w:rPr>
          <w:rFonts w:eastAsia="方正博雅宋_GBK" w:hint="eastAsia"/>
          <w:color w:val="000000"/>
          <w:kern w:val="2"/>
          <w:sz w:val="20"/>
        </w:rPr>
        <w:t>）所示。</w:t>
      </w:r>
      <w:r w:rsidR="0001680D" w:rsidRPr="00A55EC6">
        <w:rPr>
          <w:rFonts w:eastAsia="方正博雅宋_GBK" w:hint="eastAsia"/>
          <w:color w:val="000000"/>
          <w:kern w:val="2"/>
          <w:sz w:val="20"/>
        </w:rPr>
        <w:t>由于</w:t>
      </w:r>
      <w:r w:rsidR="00F80CC1" w:rsidRPr="00A55EC6">
        <w:rPr>
          <w:rFonts w:eastAsia="方正博雅宋_GBK" w:hint="eastAsia"/>
          <w:color w:val="000000"/>
          <w:kern w:val="2"/>
          <w:sz w:val="20"/>
        </w:rPr>
        <w:t>目标函</w:t>
      </w:r>
      <w:r w:rsidR="0001680D" w:rsidRPr="00A55EC6">
        <w:rPr>
          <w:rFonts w:eastAsia="方正博雅宋_GBK" w:hint="eastAsia"/>
          <w:color w:val="000000"/>
          <w:kern w:val="2"/>
          <w:sz w:val="20"/>
        </w:rPr>
        <w:t>数的等高线</w:t>
      </w:r>
      <w:r w:rsidR="00734DF4" w:rsidRPr="00A55EC6">
        <w:rPr>
          <w:rFonts w:eastAsia="方正博雅宋_GBK" w:hint="eastAsia"/>
          <w:color w:val="000000"/>
          <w:kern w:val="2"/>
          <w:sz w:val="20"/>
        </w:rPr>
        <w:t>呈椭圆形，</w:t>
      </w:r>
      <w:r w:rsidR="00F80CC1" w:rsidRPr="00A55EC6">
        <w:rPr>
          <w:rFonts w:eastAsia="方正博雅宋_GBK"/>
          <w:color w:val="000000"/>
          <w:kern w:val="2"/>
          <w:sz w:val="20"/>
        </w:rPr>
        <w:t>除非</w:t>
      </w:r>
      <w:r w:rsidR="00F80CC1" w:rsidRPr="00A55EC6">
        <w:rPr>
          <w:rFonts w:eastAsia="方正博雅宋_GBK" w:hint="eastAsia"/>
          <w:color w:val="000000"/>
          <w:kern w:val="2"/>
          <w:sz w:val="20"/>
        </w:rPr>
        <w:t>初始</w:t>
      </w:r>
      <w:r w:rsidR="00F80CC1" w:rsidRPr="00A55EC6">
        <w:rPr>
          <w:rFonts w:eastAsia="方正博雅宋_GBK"/>
          <w:color w:val="000000"/>
          <w:kern w:val="2"/>
          <w:sz w:val="20"/>
        </w:rPr>
        <w:t>点刚好靠近椭圆的轴</w:t>
      </w:r>
      <w:r w:rsidR="00F80CC1" w:rsidRPr="00A55EC6">
        <w:rPr>
          <w:rFonts w:eastAsia="方正博雅宋_GBK" w:hint="eastAsia"/>
          <w:color w:val="000000"/>
          <w:kern w:val="2"/>
          <w:sz w:val="20"/>
        </w:rPr>
        <w:t>，否则</w:t>
      </w:r>
      <w:r w:rsidR="00F80CC1" w:rsidRPr="00A55EC6">
        <w:rPr>
          <w:rFonts w:eastAsia="方正博雅宋_GBK"/>
          <w:color w:val="000000"/>
          <w:kern w:val="2"/>
          <w:sz w:val="20"/>
        </w:rPr>
        <w:t>负梯度不是指向椭圆圆心并且会趋向于与短轴平行，</w:t>
      </w:r>
      <w:r w:rsidR="00F80CC1" w:rsidRPr="00A55EC6">
        <w:rPr>
          <w:rFonts w:eastAsia="方正博雅宋_GBK" w:hint="eastAsia"/>
          <w:color w:val="000000"/>
          <w:kern w:val="2"/>
          <w:sz w:val="20"/>
        </w:rPr>
        <w:t>从而</w:t>
      </w:r>
      <w:r w:rsidR="00F80CC1" w:rsidRPr="00A55EC6">
        <w:rPr>
          <w:rFonts w:eastAsia="方正博雅宋_GBK"/>
          <w:color w:val="000000"/>
          <w:kern w:val="2"/>
          <w:sz w:val="20"/>
        </w:rPr>
        <w:t>造成在长轴上</w:t>
      </w:r>
      <w:r w:rsidR="00F80CC1" w:rsidRPr="00A55EC6">
        <w:rPr>
          <w:rFonts w:eastAsia="方正博雅宋_GBK" w:hint="eastAsia"/>
          <w:color w:val="000000"/>
          <w:kern w:val="2"/>
          <w:sz w:val="20"/>
        </w:rPr>
        <w:t>呈“之”字形</w:t>
      </w:r>
      <w:r w:rsidR="00AA538A" w:rsidRPr="00A55EC6">
        <w:rPr>
          <w:rFonts w:eastAsia="方正博雅宋_GBK"/>
          <w:color w:val="000000"/>
          <w:kern w:val="2"/>
          <w:sz w:val="20"/>
        </w:rPr>
        <w:t>反复</w:t>
      </w:r>
      <w:r w:rsidR="00AA538A" w:rsidRPr="00A55EC6">
        <w:rPr>
          <w:rFonts w:eastAsia="方正博雅宋_GBK" w:hint="eastAsia"/>
          <w:color w:val="000000"/>
          <w:kern w:val="2"/>
          <w:sz w:val="20"/>
        </w:rPr>
        <w:t>跳跃</w:t>
      </w:r>
      <w:r w:rsidR="00F80CC1" w:rsidRPr="00A55EC6">
        <w:rPr>
          <w:rFonts w:eastAsia="方正博雅宋_GBK"/>
          <w:color w:val="000000"/>
          <w:kern w:val="2"/>
          <w:sz w:val="20"/>
        </w:rPr>
        <w:t>，缓慢向最小值逼近。</w:t>
      </w:r>
    </w:p>
    <w:tbl>
      <w:tblPr>
        <w:tblStyle w:val="afff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1" w:author="Microsoft Office 用户" w:date="2020-11-09T17:58:00Z">
          <w:tblPr>
            <w:tblStyle w:val="afffe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747"/>
        <w:gridCol w:w="3936"/>
        <w:tblGridChange w:id="22">
          <w:tblGrid>
            <w:gridCol w:w="3747"/>
            <w:gridCol w:w="3936"/>
          </w:tblGrid>
        </w:tblGridChange>
      </w:tblGrid>
      <w:tr w:rsidR="00224F69" w14:paraId="0B48750D" w14:textId="77777777" w:rsidTr="004377E1">
        <w:trPr>
          <w:trHeight w:val="2540"/>
          <w:jc w:val="center"/>
          <w:trPrChange w:id="23" w:author="Microsoft Office 用户" w:date="2020-11-09T17:58:00Z">
            <w:trPr>
              <w:trHeight w:val="2232"/>
              <w:jc w:val="center"/>
            </w:trPr>
          </w:trPrChange>
        </w:trPr>
        <w:tc>
          <w:tcPr>
            <w:tcW w:w="2937" w:type="dxa"/>
            <w:tcPrChange w:id="24" w:author="Microsoft Office 用户" w:date="2020-11-09T17:58:00Z">
              <w:tcPr>
                <w:tcW w:w="2937" w:type="dxa"/>
              </w:tcPr>
            </w:tcPrChange>
          </w:tcPr>
          <w:p w14:paraId="603B101B" w14:textId="77777777" w:rsidR="00224F69" w:rsidRDefault="00390A69" w:rsidP="00F77DA8">
            <w:r>
              <w:rPr>
                <w:rFonts w:hint="eastAsia"/>
                <w:noProof/>
              </w:rPr>
              <w:drawing>
                <wp:inline distT="0" distB="0" distL="0" distR="0" wp14:anchorId="683283EA" wp14:editId="74FB9E18">
                  <wp:extent cx="2242800" cy="1566000"/>
                  <wp:effectExtent l="0" t="0" r="0" b="889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d_2d_grid_st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800" cy="156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  <w:tcPrChange w:id="25" w:author="Microsoft Office 用户" w:date="2020-11-09T17:58:00Z">
              <w:tcPr>
                <w:tcW w:w="3096" w:type="dxa"/>
              </w:tcPr>
            </w:tcPrChange>
          </w:tcPr>
          <w:p w14:paraId="54E5B473" w14:textId="77777777" w:rsidR="00224F69" w:rsidRDefault="00390A69" w:rsidP="00F77DA8">
            <w:r>
              <w:rPr>
                <w:rFonts w:hint="eastAsia"/>
                <w:noProof/>
              </w:rPr>
              <w:drawing>
                <wp:inline distT="0" distB="0" distL="0" distR="0" wp14:anchorId="73ECE2BF" wp14:editId="61C3A61B">
                  <wp:extent cx="2359017" cy="1564893"/>
                  <wp:effectExtent l="0" t="0" r="3810" b="1016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d_2d_grid_org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396" cy="157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F69" w:rsidRPr="008D7628" w14:paraId="09A5EF52" w14:textId="77777777" w:rsidTr="00224F69">
        <w:trPr>
          <w:trHeight w:val="290"/>
          <w:jc w:val="center"/>
        </w:trPr>
        <w:tc>
          <w:tcPr>
            <w:tcW w:w="2937" w:type="dxa"/>
          </w:tcPr>
          <w:p w14:paraId="75BF1BF5" w14:textId="77777777" w:rsidR="00224F69" w:rsidRPr="008D7628" w:rsidRDefault="00224F69" w:rsidP="00F77DA8">
            <w:pPr>
              <w:jc w:val="center"/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</w:pP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（</w:t>
            </w:r>
            <w:r w:rsidRPr="008D7628"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  <w:t>a</w:t>
            </w: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）</w:t>
            </w:r>
            <w:r w:rsidR="0016406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特征通过标准化进行缩放</w:t>
            </w:r>
          </w:p>
        </w:tc>
        <w:tc>
          <w:tcPr>
            <w:tcW w:w="3096" w:type="dxa"/>
          </w:tcPr>
          <w:p w14:paraId="3FA07499" w14:textId="77777777" w:rsidR="00224F69" w:rsidRPr="008D7628" w:rsidRDefault="00224F69" w:rsidP="00F77DA8">
            <w:pPr>
              <w:jc w:val="center"/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</w:pP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（</w:t>
            </w:r>
            <w:r w:rsidRPr="008D7628"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  <w:t>b</w:t>
            </w: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）</w:t>
            </w:r>
            <w:r w:rsidR="0016406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特征不缩放</w:t>
            </w:r>
          </w:p>
        </w:tc>
      </w:tr>
    </w:tbl>
    <w:p w14:paraId="3DDAD92F" w14:textId="0E16CF1A" w:rsidR="006D05A7" w:rsidRPr="008D7628" w:rsidRDefault="006D05A7" w:rsidP="006D05A7">
      <w:pPr>
        <w:jc w:val="center"/>
        <w:rPr>
          <w:rFonts w:ascii="方正兰亭中黑_GBK" w:eastAsia="方正兰亭中黑_GBK" w:hAnsi="Arial" w:cs="Arial"/>
          <w:w w:val="105"/>
          <w:kern w:val="2"/>
          <w:sz w:val="14"/>
        </w:rPr>
      </w:pPr>
      <w:r w:rsidRPr="008D7628">
        <w:rPr>
          <w:rFonts w:ascii="方正兰亭中黑_GBK" w:eastAsia="方正兰亭中黑_GBK" w:hAnsi="Arial" w:cs="Arial" w:hint="eastAsia"/>
          <w:w w:val="105"/>
          <w:kern w:val="2"/>
          <w:sz w:val="14"/>
        </w:rPr>
        <w:t>图2-</w:t>
      </w:r>
      <w:r w:rsidR="00224F69">
        <w:rPr>
          <w:rFonts w:ascii="方正兰亭中黑_GBK" w:eastAsia="方正兰亭中黑_GBK" w:hAnsi="Arial" w:cs="Arial" w:hint="eastAsia"/>
          <w:w w:val="105"/>
          <w:kern w:val="2"/>
          <w:sz w:val="14"/>
        </w:rPr>
        <w:t>3</w:t>
      </w:r>
      <w:r w:rsidRPr="008D7628">
        <w:rPr>
          <w:rFonts w:ascii="方正兰亭中黑_GBK" w:eastAsia="方正兰亭中黑_GBK" w:hAnsi="Arial" w:cs="Arial" w:hint="eastAsia"/>
          <w:w w:val="105"/>
          <w:kern w:val="2"/>
          <w:sz w:val="14"/>
        </w:rPr>
        <w:t xml:space="preserve"> </w:t>
      </w:r>
      <w:r w:rsidR="00224F69">
        <w:rPr>
          <w:rFonts w:ascii="方正兰亭中黑_GBK" w:eastAsia="方正兰亭中黑_GBK" w:hAnsi="Arial" w:cs="Arial" w:hint="eastAsia"/>
          <w:w w:val="105"/>
          <w:kern w:val="2"/>
          <w:sz w:val="14"/>
        </w:rPr>
        <w:t>梯度下降中特征缩放的</w:t>
      </w:r>
      <w:r w:rsidR="00816FB2">
        <w:rPr>
          <w:rFonts w:ascii="方正兰亭中黑_GBK" w:eastAsia="方正兰亭中黑_GBK" w:hAnsi="Arial" w:cs="Arial" w:hint="eastAsia"/>
          <w:w w:val="105"/>
          <w:kern w:val="2"/>
          <w:sz w:val="14"/>
        </w:rPr>
        <w:t>影响</w:t>
      </w:r>
    </w:p>
    <w:p w14:paraId="0FCAA2FD" w14:textId="6EC778A9" w:rsidR="0025079F" w:rsidRPr="007B3C88" w:rsidRDefault="0025079F" w:rsidP="007B3C8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bookmarkStart w:id="26" w:name="header-n570"/>
      <w:bookmarkEnd w:id="26"/>
      <w:r w:rsidRPr="007B3C88">
        <w:rPr>
          <w:rFonts w:eastAsia="方正博雅宋_GBK" w:hint="eastAsia"/>
          <w:color w:val="000000"/>
          <w:kern w:val="2"/>
          <w:sz w:val="20"/>
        </w:rPr>
        <w:t>上述梯度下降算法</w:t>
      </w:r>
      <w:r w:rsidRPr="007B3C88">
        <w:rPr>
          <w:rFonts w:eastAsia="方正博雅宋_GBK"/>
          <w:color w:val="000000"/>
          <w:kern w:val="2"/>
          <w:sz w:val="20"/>
        </w:rPr>
        <w:t>被称为</w:t>
      </w:r>
      <w:r w:rsidRPr="007B3C88">
        <w:rPr>
          <w:rFonts w:eastAsia="方正博雅宋_GBK" w:hint="eastAsia"/>
          <w:color w:val="000000"/>
          <w:kern w:val="2"/>
          <w:sz w:val="20"/>
        </w:rPr>
        <w:t>“批处理梯度下降”（</w:t>
      </w:r>
      <w:r w:rsidRPr="007B3C88">
        <w:rPr>
          <w:rFonts w:eastAsia="方正博雅宋_GBK" w:hint="eastAsia"/>
          <w:color w:val="000000"/>
          <w:kern w:val="2"/>
          <w:sz w:val="20"/>
        </w:rPr>
        <w:t>B</w:t>
      </w:r>
      <w:r w:rsidRPr="007B3C88">
        <w:rPr>
          <w:rFonts w:eastAsia="方正博雅宋_GBK"/>
          <w:color w:val="000000"/>
          <w:kern w:val="2"/>
          <w:sz w:val="20"/>
        </w:rPr>
        <w:t>atch Gradient Descent</w:t>
      </w:r>
      <w:r w:rsidRPr="007B3C88">
        <w:rPr>
          <w:rFonts w:eastAsia="方正博雅宋_GBK"/>
          <w:color w:val="000000"/>
          <w:kern w:val="2"/>
          <w:sz w:val="20"/>
        </w:rPr>
        <w:t>，</w:t>
      </w:r>
      <w:r w:rsidRPr="007B3C88">
        <w:rPr>
          <w:rFonts w:eastAsia="方正博雅宋_GBK" w:hint="eastAsia"/>
          <w:color w:val="000000"/>
          <w:kern w:val="2"/>
          <w:sz w:val="20"/>
        </w:rPr>
        <w:t>BGD</w:t>
      </w:r>
      <w:r w:rsidRPr="007B3C88">
        <w:rPr>
          <w:rFonts w:eastAsia="方正博雅宋_GBK" w:hint="eastAsia"/>
          <w:color w:val="000000"/>
          <w:kern w:val="2"/>
          <w:sz w:val="20"/>
        </w:rPr>
        <w:t>），因为在梯度计算中用到了</w:t>
      </w:r>
      <w:r w:rsidR="007B3C88">
        <w:rPr>
          <w:rFonts w:eastAsia="方正博雅宋_GBK" w:hint="eastAsia"/>
          <w:color w:val="000000"/>
          <w:kern w:val="2"/>
          <w:sz w:val="20"/>
        </w:rPr>
        <w:t>成批的</w:t>
      </w:r>
      <w:r w:rsidRPr="007B3C88">
        <w:rPr>
          <w:rFonts w:eastAsia="方正博雅宋_GBK"/>
          <w:color w:val="000000"/>
          <w:kern w:val="2"/>
          <w:sz w:val="20"/>
        </w:rPr>
        <w:t>所有样本</w:t>
      </w:r>
      <w:r w:rsidR="00656790" w:rsidRPr="007B3C88">
        <w:rPr>
          <w:rFonts w:eastAsia="方正博雅宋_GBK" w:hint="eastAsia"/>
          <w:color w:val="000000"/>
          <w:kern w:val="2"/>
          <w:sz w:val="20"/>
        </w:rPr>
        <w:t>。如对最小二乘线性回归，梯度为</w:t>
      </w:r>
      <w:r w:rsidR="00656790" w:rsidRPr="007B3C88">
        <w:rPr>
          <w:rFonts w:eastAsia="方正博雅宋_GBK"/>
          <w:color w:val="000000"/>
          <w:kern w:val="2"/>
          <w:sz w:val="20"/>
        </w:rPr>
        <w:t>式</w:t>
      </w:r>
      <w:r w:rsidR="00656790" w:rsidRPr="007B3C88">
        <w:rPr>
          <w:rFonts w:eastAsia="方正博雅宋_GBK" w:hint="eastAsia"/>
          <w:color w:val="000000"/>
          <w:kern w:val="2"/>
          <w:sz w:val="20"/>
        </w:rPr>
        <w:t>（</w:t>
      </w:r>
      <w:r w:rsidR="00656790" w:rsidRPr="007B3C88">
        <w:rPr>
          <w:rFonts w:eastAsia="方正博雅宋_GBK" w:hint="eastAsia"/>
          <w:color w:val="000000"/>
          <w:kern w:val="2"/>
          <w:sz w:val="20"/>
        </w:rPr>
        <w:t>2-29</w:t>
      </w:r>
      <w:r w:rsidR="00656790" w:rsidRPr="007B3C88">
        <w:rPr>
          <w:rFonts w:eastAsia="方正博雅宋_GBK" w:hint="eastAsia"/>
          <w:color w:val="000000"/>
          <w:kern w:val="2"/>
          <w:sz w:val="20"/>
        </w:rPr>
        <w:t>）：</w:t>
      </w:r>
      <m:oMath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=2</m:t>
        </m:r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d>
          <m:d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Xw</m:t>
            </m:r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</m:t>
            </m:r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</m:d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=2</m:t>
        </m:r>
        <m:nary>
          <m:naryPr>
            <m:chr m:val="∑"/>
            <m:limLoc m:val="undOvr"/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naryPr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=1</m:t>
            </m:r>
          </m:sub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(</m:t>
            </m:r>
          </m:e>
        </m:nary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sSup>
              <m:sSup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x</m:t>
                </m:r>
              </m:e>
              <m: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</m:t>
            </m:r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</m:oMath>
      <w:r w:rsidR="00656790" w:rsidRPr="007B3C88">
        <w:rPr>
          <w:rFonts w:eastAsia="方正博雅宋_GBK" w:hint="eastAsia"/>
          <w:color w:val="000000"/>
          <w:kern w:val="2"/>
          <w:sz w:val="20"/>
        </w:rPr>
        <w:t>。</w:t>
      </w:r>
    </w:p>
    <w:p w14:paraId="6BDB7F40" w14:textId="0C44EB71" w:rsidR="00701126" w:rsidRPr="007B3C88" w:rsidRDefault="002C28EE" w:rsidP="007B3C8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7B3C88">
        <w:rPr>
          <w:rFonts w:eastAsia="方正博雅宋_GBK"/>
          <w:color w:val="000000"/>
          <w:kern w:val="2"/>
          <w:sz w:val="20"/>
        </w:rPr>
        <w:t>当样本数目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N</m:t>
        </m:r>
      </m:oMath>
      <w:r w:rsidRPr="007B3C88">
        <w:rPr>
          <w:rFonts w:eastAsia="方正博雅宋_GBK"/>
          <w:color w:val="000000"/>
          <w:kern w:val="2"/>
          <w:sz w:val="20"/>
        </w:rPr>
        <w:t>很大时，</w:t>
      </w:r>
      <w:r w:rsidR="0025079F" w:rsidRPr="007B3C88">
        <w:rPr>
          <w:rFonts w:eastAsia="方正博雅宋_GBK" w:hint="eastAsia"/>
          <w:color w:val="000000"/>
          <w:kern w:val="2"/>
          <w:sz w:val="20"/>
        </w:rPr>
        <w:t>上述</w:t>
      </w:r>
      <w:r w:rsidRPr="007B3C88">
        <w:rPr>
          <w:rFonts w:eastAsia="方正博雅宋_GBK"/>
          <w:color w:val="000000"/>
          <w:kern w:val="2"/>
          <w:sz w:val="20"/>
        </w:rPr>
        <w:t>梯度计算</w:t>
      </w:r>
      <w:r w:rsidR="00656790" w:rsidRPr="007B3C88">
        <w:rPr>
          <w:rFonts w:eastAsia="方正博雅宋_GBK" w:hint="eastAsia"/>
          <w:color w:val="000000"/>
          <w:kern w:val="2"/>
          <w:sz w:val="20"/>
        </w:rPr>
        <w:t>很</w:t>
      </w:r>
      <w:r w:rsidRPr="007B3C88">
        <w:rPr>
          <w:rFonts w:eastAsia="方正博雅宋_GBK"/>
          <w:color w:val="000000"/>
          <w:kern w:val="2"/>
          <w:sz w:val="20"/>
        </w:rPr>
        <w:t>费</w:t>
      </w:r>
      <w:r w:rsidR="00656790" w:rsidRPr="007B3C88">
        <w:rPr>
          <w:rFonts w:eastAsia="方正博雅宋_GBK" w:hint="eastAsia"/>
          <w:color w:val="000000"/>
          <w:kern w:val="2"/>
          <w:sz w:val="20"/>
        </w:rPr>
        <w:t>时</w:t>
      </w:r>
      <w:r w:rsidRPr="007B3C88">
        <w:rPr>
          <w:rFonts w:eastAsia="方正博雅宋_GBK"/>
          <w:color w:val="000000"/>
          <w:kern w:val="2"/>
          <w:sz w:val="20"/>
        </w:rPr>
        <w:t>。此时我们可采用效率更高的随机梯度下降法（</w:t>
      </w:r>
      <w:r w:rsidRPr="007B3C88">
        <w:rPr>
          <w:rFonts w:eastAsia="方正博雅宋_GBK"/>
          <w:color w:val="000000"/>
          <w:kern w:val="2"/>
          <w:sz w:val="20"/>
        </w:rPr>
        <w:t>Stochastic Gradient Descent</w:t>
      </w:r>
      <w:r w:rsidRPr="007B3C88">
        <w:rPr>
          <w:rFonts w:eastAsia="方正博雅宋_GBK" w:hint="eastAsia"/>
          <w:color w:val="000000"/>
          <w:kern w:val="2"/>
          <w:sz w:val="20"/>
        </w:rPr>
        <w:t>，</w:t>
      </w:r>
      <w:r w:rsidRPr="007B3C88">
        <w:rPr>
          <w:rFonts w:eastAsia="方正博雅宋_GBK"/>
          <w:color w:val="000000"/>
          <w:kern w:val="2"/>
          <w:sz w:val="20"/>
        </w:rPr>
        <w:t>SGD</w:t>
      </w:r>
      <w:r w:rsidRPr="007B3C88">
        <w:rPr>
          <w:rFonts w:eastAsia="方正博雅宋_GBK"/>
          <w:color w:val="000000"/>
          <w:kern w:val="2"/>
          <w:sz w:val="20"/>
        </w:rPr>
        <w:t>）。在随机梯度下降中，每次</w:t>
      </w:r>
      <w:r w:rsidR="00C75140" w:rsidRPr="007B3C88">
        <w:rPr>
          <w:rFonts w:eastAsia="方正博雅宋_GBK" w:hint="eastAsia"/>
          <w:color w:val="000000"/>
          <w:kern w:val="2"/>
          <w:sz w:val="20"/>
        </w:rPr>
        <w:t>计算梯度</w:t>
      </w:r>
      <w:r w:rsidRPr="007B3C88">
        <w:rPr>
          <w:rFonts w:eastAsia="方正博雅宋_GBK"/>
          <w:color w:val="000000"/>
          <w:kern w:val="2"/>
          <w:sz w:val="20"/>
        </w:rPr>
        <w:t>只用一个样本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(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,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b>
        </m:sSub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Pr="007B3C88">
        <w:rPr>
          <w:rFonts w:eastAsia="方正博雅宋_GBK"/>
          <w:color w:val="000000"/>
          <w:kern w:val="2"/>
          <w:sz w:val="20"/>
        </w:rPr>
        <w:t>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701126" w:rsidRPr="007B3C88" w14:paraId="4BA4ADB2" w14:textId="77777777">
        <w:tc>
          <w:tcPr>
            <w:tcW w:w="7143" w:type="dxa"/>
            <w:vAlign w:val="center"/>
          </w:tcPr>
          <w:p w14:paraId="5EADB50E" w14:textId="77777777" w:rsidR="00701126" w:rsidRPr="007B3C88" w:rsidRDefault="004377E1">
            <w:pPr>
              <w:spacing w:beforeLines="10" w:before="31" w:afterLines="10" w:after="31"/>
              <w:ind w:firstLine="400"/>
              <w:jc w:val="center"/>
              <w:rPr>
                <w:rFonts w:ascii="Times" w:hAnsi="Times" w:cs="Times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J=2(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oMath>
            <w:r w:rsidR="002C28EE" w:rsidRPr="007B3C88">
              <w:rPr>
                <w:sz w:val="20"/>
                <w:szCs w:val="20"/>
              </w:rPr>
              <w:t>。</w:t>
            </w:r>
          </w:p>
        </w:tc>
        <w:tc>
          <w:tcPr>
            <w:tcW w:w="948" w:type="dxa"/>
            <w:vAlign w:val="center"/>
          </w:tcPr>
          <w:p w14:paraId="4907CF33" w14:textId="77777777" w:rsidR="00701126" w:rsidRPr="007B3C88" w:rsidRDefault="002C28EE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7B3C88">
              <w:rPr>
                <w:rFonts w:hint="eastAsia"/>
                <w:szCs w:val="20"/>
              </w:rPr>
              <w:t>（</w:t>
            </w:r>
            <w:r w:rsidRPr="007B3C88">
              <w:rPr>
                <w:rFonts w:hint="eastAsia"/>
                <w:szCs w:val="20"/>
              </w:rPr>
              <w:t>2</w:t>
            </w:r>
            <w:r w:rsidRPr="007B3C88">
              <w:rPr>
                <w:szCs w:val="20"/>
              </w:rPr>
              <w:t>-</w:t>
            </w:r>
            <w:r w:rsidR="00C75140" w:rsidRPr="007B3C88">
              <w:rPr>
                <w:rFonts w:hint="eastAsia"/>
                <w:szCs w:val="20"/>
              </w:rPr>
              <w:t>45</w:t>
            </w:r>
            <w:r w:rsidRPr="007B3C88">
              <w:rPr>
                <w:rFonts w:hint="eastAsia"/>
                <w:szCs w:val="20"/>
              </w:rPr>
              <w:t>）</w:t>
            </w:r>
          </w:p>
        </w:tc>
      </w:tr>
    </w:tbl>
    <w:p w14:paraId="07A85B29" w14:textId="4B08FE87" w:rsidR="005E680B" w:rsidRPr="007B3C88" w:rsidRDefault="005E680B" w:rsidP="007B3C8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7B3C88">
        <w:rPr>
          <w:rFonts w:eastAsia="方正博雅宋_GBK" w:hint="eastAsia"/>
          <w:color w:val="000000"/>
          <w:kern w:val="2"/>
          <w:sz w:val="20"/>
        </w:rPr>
        <w:t>所有样本</w:t>
      </w:r>
      <w:r w:rsidR="009B1C85" w:rsidRPr="007B3C88">
        <w:rPr>
          <w:rFonts w:eastAsia="方正博雅宋_GBK" w:hint="eastAsia"/>
          <w:color w:val="000000"/>
          <w:kern w:val="2"/>
          <w:sz w:val="20"/>
        </w:rPr>
        <w:t>都用过一次称为</w:t>
      </w:r>
      <w:r w:rsidRPr="007B3C88">
        <w:rPr>
          <w:rFonts w:eastAsia="方正博雅宋_GBK"/>
          <w:color w:val="000000"/>
          <w:kern w:val="2"/>
          <w:sz w:val="20"/>
        </w:rPr>
        <w:t>一</w:t>
      </w:r>
      <w:r w:rsidRPr="007B3C88">
        <w:rPr>
          <w:rFonts w:eastAsia="方正博雅宋_GBK" w:hint="eastAsia"/>
          <w:color w:val="000000"/>
          <w:kern w:val="2"/>
          <w:sz w:val="20"/>
        </w:rPr>
        <w:t>轮（</w:t>
      </w:r>
      <w:r w:rsidRPr="007B3C88">
        <w:rPr>
          <w:rFonts w:eastAsia="方正博雅宋_GBK"/>
          <w:color w:val="000000"/>
          <w:kern w:val="2"/>
          <w:sz w:val="20"/>
        </w:rPr>
        <w:t>epoch</w:t>
      </w:r>
      <w:r w:rsidRPr="007B3C88">
        <w:rPr>
          <w:rFonts w:eastAsia="方正博雅宋_GBK" w:hint="eastAsia"/>
          <w:color w:val="000000"/>
          <w:kern w:val="2"/>
          <w:sz w:val="20"/>
        </w:rPr>
        <w:t>）</w:t>
      </w:r>
      <w:r w:rsidR="009851A1">
        <w:rPr>
          <w:rFonts w:eastAsia="方正博雅宋_GBK" w:hint="eastAsia"/>
          <w:color w:val="000000"/>
          <w:kern w:val="2"/>
          <w:sz w:val="20"/>
        </w:rPr>
        <w:t>迭代</w:t>
      </w:r>
      <w:r w:rsidR="009B1C85" w:rsidRPr="007B3C88">
        <w:rPr>
          <w:rFonts w:eastAsia="方正博雅宋_GBK"/>
          <w:color w:val="000000"/>
          <w:kern w:val="2"/>
          <w:sz w:val="20"/>
        </w:rPr>
        <w:t>。</w:t>
      </w:r>
    </w:p>
    <w:p w14:paraId="60BDF109" w14:textId="70AC5865" w:rsidR="00E70DE0" w:rsidRPr="007B3C88" w:rsidRDefault="002C28EE" w:rsidP="007B3C8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7B3C88">
        <w:rPr>
          <w:rFonts w:eastAsia="方正博雅宋_GBK"/>
          <w:color w:val="000000"/>
          <w:kern w:val="2"/>
          <w:sz w:val="20"/>
        </w:rPr>
        <w:t>实际应用中，我们</w:t>
      </w:r>
      <w:r w:rsidR="00984950" w:rsidRPr="007B3C88">
        <w:rPr>
          <w:rFonts w:eastAsia="方正博雅宋_GBK" w:hint="eastAsia"/>
          <w:color w:val="000000"/>
          <w:kern w:val="2"/>
          <w:sz w:val="20"/>
        </w:rPr>
        <w:t>通常</w:t>
      </w:r>
      <w:r w:rsidRPr="007B3C88">
        <w:rPr>
          <w:rFonts w:eastAsia="方正博雅宋_GBK"/>
          <w:color w:val="000000"/>
          <w:kern w:val="2"/>
          <w:sz w:val="20"/>
        </w:rPr>
        <w:t>采用</w:t>
      </w:r>
      <w:r w:rsidR="00F8459B" w:rsidRPr="007B3C88">
        <w:rPr>
          <w:rFonts w:eastAsia="方正博雅宋_GBK" w:hint="eastAsia"/>
          <w:color w:val="000000"/>
          <w:kern w:val="2"/>
          <w:sz w:val="20"/>
        </w:rPr>
        <w:t>介于随机梯度下降和批处理梯度下降之间的策略</w:t>
      </w:r>
      <w:r w:rsidRPr="007B3C88">
        <w:rPr>
          <w:rFonts w:eastAsia="方正博雅宋_GBK"/>
          <w:color w:val="000000"/>
          <w:kern w:val="2"/>
          <w:sz w:val="20"/>
        </w:rPr>
        <w:t>：小批量梯度下降</w:t>
      </w:r>
      <w:r w:rsidR="00984950" w:rsidRPr="007B3C88">
        <w:rPr>
          <w:rFonts w:eastAsia="方正博雅宋_GBK" w:hint="eastAsia"/>
          <w:color w:val="000000"/>
          <w:kern w:val="2"/>
          <w:sz w:val="20"/>
        </w:rPr>
        <w:t>（</w:t>
      </w:r>
      <w:r w:rsidR="00984950" w:rsidRPr="007B3C88">
        <w:rPr>
          <w:rFonts w:eastAsia="方正博雅宋_GBK" w:hint="eastAsia"/>
          <w:color w:val="000000"/>
          <w:kern w:val="2"/>
          <w:sz w:val="20"/>
        </w:rPr>
        <w:t>M</w:t>
      </w:r>
      <w:r w:rsidR="00545B70" w:rsidRPr="007B3C88">
        <w:rPr>
          <w:rFonts w:eastAsia="方正博雅宋_GBK"/>
          <w:color w:val="000000"/>
          <w:kern w:val="2"/>
          <w:sz w:val="20"/>
        </w:rPr>
        <w:t>ini-</w:t>
      </w:r>
      <w:r w:rsidR="00545B70" w:rsidRPr="007B3C88">
        <w:rPr>
          <w:rFonts w:eastAsia="方正博雅宋_GBK" w:hint="eastAsia"/>
          <w:color w:val="000000"/>
          <w:kern w:val="2"/>
          <w:sz w:val="20"/>
        </w:rPr>
        <w:t>B</w:t>
      </w:r>
      <w:r w:rsidR="00984950" w:rsidRPr="007B3C88">
        <w:rPr>
          <w:rFonts w:eastAsia="方正博雅宋_GBK"/>
          <w:color w:val="000000"/>
          <w:kern w:val="2"/>
          <w:sz w:val="20"/>
        </w:rPr>
        <w:t>atch</w:t>
      </w:r>
      <w:r w:rsidR="00984950" w:rsidRPr="007B3C88">
        <w:rPr>
          <w:rFonts w:eastAsia="方正博雅宋_GBK" w:hint="eastAsia"/>
          <w:color w:val="000000"/>
          <w:kern w:val="2"/>
          <w:sz w:val="20"/>
        </w:rPr>
        <w:t xml:space="preserve"> </w:t>
      </w:r>
      <w:r w:rsidR="00984950" w:rsidRPr="007B3C88">
        <w:rPr>
          <w:rFonts w:eastAsia="方正博雅宋_GBK"/>
          <w:color w:val="000000"/>
          <w:kern w:val="2"/>
          <w:sz w:val="20"/>
        </w:rPr>
        <w:t>Gradient Descent</w:t>
      </w:r>
      <w:r w:rsidR="00984950" w:rsidRPr="007B3C88">
        <w:rPr>
          <w:rFonts w:eastAsia="方正博雅宋_GBK" w:hint="eastAsia"/>
          <w:color w:val="000000"/>
          <w:kern w:val="2"/>
          <w:sz w:val="20"/>
        </w:rPr>
        <w:t>）</w:t>
      </w:r>
      <w:r w:rsidRPr="007B3C88">
        <w:rPr>
          <w:rFonts w:eastAsia="方正博雅宋_GBK"/>
          <w:color w:val="000000"/>
          <w:kern w:val="2"/>
          <w:sz w:val="20"/>
        </w:rPr>
        <w:t>。</w:t>
      </w:r>
      <w:r w:rsidR="00984950" w:rsidRPr="007B3C88">
        <w:rPr>
          <w:rFonts w:eastAsia="方正博雅宋_GBK" w:hint="eastAsia"/>
          <w:color w:val="000000"/>
          <w:kern w:val="2"/>
          <w:sz w:val="20"/>
        </w:rPr>
        <w:t>在</w:t>
      </w:r>
      <w:r w:rsidR="00F8459B" w:rsidRPr="007B3C88">
        <w:rPr>
          <w:rFonts w:eastAsia="方正博雅宋_GBK"/>
          <w:color w:val="000000"/>
          <w:kern w:val="2"/>
          <w:sz w:val="20"/>
        </w:rPr>
        <w:t>小批量梯度下降中，每次不只看一个样本，而是</w:t>
      </w:r>
      <w:r w:rsidRPr="007B3C88">
        <w:rPr>
          <w:rFonts w:eastAsia="方正博雅宋_GBK"/>
          <w:color w:val="000000"/>
          <w:kern w:val="2"/>
          <w:sz w:val="20"/>
        </w:rPr>
        <w:t>一小批样本。</w:t>
      </w:r>
      <w:r w:rsidR="0034190D" w:rsidRPr="007B3C88">
        <w:rPr>
          <w:rFonts w:eastAsia="方正博雅宋_GBK" w:hint="eastAsia"/>
          <w:color w:val="000000"/>
          <w:kern w:val="2"/>
          <w:sz w:val="20"/>
        </w:rPr>
        <w:t>每批次中样本的数目称为批</w:t>
      </w:r>
      <w:r w:rsidR="00E70DE0" w:rsidRPr="007B3C88">
        <w:rPr>
          <w:rFonts w:eastAsia="方正博雅宋_GBK" w:hint="eastAsia"/>
          <w:color w:val="000000"/>
          <w:kern w:val="2"/>
          <w:sz w:val="20"/>
        </w:rPr>
        <w:t>容量</w:t>
      </w:r>
      <w:r w:rsidR="0034190D" w:rsidRPr="007B3C88">
        <w:rPr>
          <w:rFonts w:eastAsia="方正博雅宋_GBK" w:hint="eastAsia"/>
          <w:color w:val="000000"/>
          <w:kern w:val="2"/>
          <w:sz w:val="20"/>
        </w:rPr>
        <w:t>（</w:t>
      </w:r>
      <w:r w:rsidR="0034190D" w:rsidRPr="007B3C88">
        <w:rPr>
          <w:rFonts w:eastAsia="方正博雅宋_GBK" w:hint="eastAsia"/>
          <w:color w:val="000000"/>
          <w:kern w:val="2"/>
          <w:sz w:val="20"/>
        </w:rPr>
        <w:t>Batch Size</w:t>
      </w:r>
      <w:r w:rsidR="0034190D" w:rsidRPr="007B3C88">
        <w:rPr>
          <w:rFonts w:eastAsia="方正博雅宋_GBK" w:hint="eastAsia"/>
          <w:color w:val="000000"/>
          <w:kern w:val="2"/>
          <w:sz w:val="20"/>
        </w:rPr>
        <w:t>）。批大小的选择是在内存效率和内存容量之间寻找最佳平衡</w:t>
      </w:r>
      <w:r w:rsidR="00F8459B" w:rsidRPr="007B3C88">
        <w:rPr>
          <w:rFonts w:eastAsia="方正博雅宋_GBK" w:hint="eastAsia"/>
          <w:color w:val="000000"/>
          <w:kern w:val="2"/>
          <w:sz w:val="20"/>
        </w:rPr>
        <w:t>。</w:t>
      </w:r>
      <w:r w:rsidR="00E70DE0" w:rsidRPr="007B3C88">
        <w:rPr>
          <w:rFonts w:eastAsia="方正博雅宋_GBK"/>
          <w:color w:val="000000"/>
          <w:kern w:val="2"/>
          <w:sz w:val="20"/>
        </w:rPr>
        <w:t>如果</w:t>
      </w:r>
      <w:r w:rsidR="00E70DE0" w:rsidRPr="007B3C88">
        <w:rPr>
          <w:rFonts w:eastAsia="方正博雅宋_GBK" w:hint="eastAsia"/>
          <w:color w:val="000000"/>
          <w:kern w:val="2"/>
          <w:sz w:val="20"/>
        </w:rPr>
        <w:t>批容量</w:t>
      </w:r>
      <w:r w:rsidR="00E70DE0" w:rsidRPr="007B3C88">
        <w:rPr>
          <w:rFonts w:eastAsia="方正博雅宋_GBK"/>
          <w:color w:val="000000"/>
          <w:kern w:val="2"/>
          <w:sz w:val="20"/>
        </w:rPr>
        <w:t>过小，</w:t>
      </w:r>
      <w:r w:rsidR="00E70DE0" w:rsidRPr="007B3C88">
        <w:rPr>
          <w:rFonts w:eastAsia="方正博雅宋_GBK" w:hint="eastAsia"/>
          <w:color w:val="000000"/>
          <w:kern w:val="2"/>
          <w:sz w:val="20"/>
        </w:rPr>
        <w:t>梯度震荡大，算法</w:t>
      </w:r>
      <w:r w:rsidR="00E70DE0" w:rsidRPr="007B3C88">
        <w:rPr>
          <w:rFonts w:eastAsia="方正博雅宋_GBK"/>
          <w:color w:val="000000"/>
          <w:kern w:val="2"/>
          <w:sz w:val="20"/>
        </w:rPr>
        <w:t>难收敛</w:t>
      </w:r>
      <w:r w:rsidR="00E70DE0" w:rsidRPr="007B3C88">
        <w:rPr>
          <w:rFonts w:eastAsia="方正博雅宋_GBK" w:hint="eastAsia"/>
          <w:color w:val="000000"/>
          <w:kern w:val="2"/>
          <w:sz w:val="20"/>
        </w:rPr>
        <w:t>。</w:t>
      </w:r>
      <w:r w:rsidR="00E70DE0" w:rsidRPr="007B3C88">
        <w:rPr>
          <w:rFonts w:eastAsia="方正博雅宋_GBK"/>
          <w:color w:val="000000"/>
          <w:kern w:val="2"/>
          <w:sz w:val="20"/>
        </w:rPr>
        <w:t>增大</w:t>
      </w:r>
      <w:r w:rsidR="00E70DE0" w:rsidRPr="007B3C88">
        <w:rPr>
          <w:rFonts w:eastAsia="方正博雅宋_GBK" w:hint="eastAsia"/>
          <w:color w:val="000000"/>
          <w:kern w:val="2"/>
          <w:sz w:val="20"/>
        </w:rPr>
        <w:t>批批容量</w:t>
      </w:r>
      <w:r w:rsidR="00E70DE0" w:rsidRPr="007B3C88">
        <w:rPr>
          <w:rFonts w:eastAsia="方正博雅宋_GBK"/>
          <w:color w:val="000000"/>
          <w:kern w:val="2"/>
          <w:sz w:val="20"/>
        </w:rPr>
        <w:t>，相对处理速度加快，所需内存容量增加</w:t>
      </w:r>
      <w:r w:rsidR="00C70DA3" w:rsidRPr="007B3C88">
        <w:rPr>
          <w:rFonts w:eastAsia="方正博雅宋_GBK" w:hint="eastAsia"/>
          <w:color w:val="000000"/>
          <w:kern w:val="2"/>
          <w:sz w:val="20"/>
        </w:rPr>
        <w:t>，同时</w:t>
      </w:r>
      <w:r w:rsidR="00E70DE0" w:rsidRPr="007B3C88">
        <w:rPr>
          <w:rFonts w:eastAsia="方正博雅宋_GBK"/>
          <w:color w:val="000000"/>
          <w:kern w:val="2"/>
          <w:sz w:val="20"/>
        </w:rPr>
        <w:t>需要</w:t>
      </w:r>
      <w:r w:rsidR="00F8459B" w:rsidRPr="007B3C88">
        <w:rPr>
          <w:rFonts w:eastAsia="方正博雅宋_GBK" w:hint="eastAsia"/>
          <w:color w:val="000000"/>
          <w:kern w:val="2"/>
          <w:sz w:val="20"/>
        </w:rPr>
        <w:t>相应</w:t>
      </w:r>
      <w:r w:rsidR="00C70DA3" w:rsidRPr="007B3C88">
        <w:rPr>
          <w:rFonts w:eastAsia="方正博雅宋_GBK"/>
          <w:color w:val="000000"/>
          <w:kern w:val="2"/>
          <w:sz w:val="20"/>
        </w:rPr>
        <w:t>增加</w:t>
      </w:r>
      <w:r w:rsidR="000134C7">
        <w:rPr>
          <w:rFonts w:eastAsia="方正博雅宋_GBK" w:hint="eastAsia"/>
          <w:color w:val="000000"/>
          <w:kern w:val="2"/>
          <w:sz w:val="20"/>
        </w:rPr>
        <w:t>迭代的轮数</w:t>
      </w:r>
      <w:r w:rsidR="00C70DA3" w:rsidRPr="007B3C88">
        <w:rPr>
          <w:rFonts w:eastAsia="方正博雅宋_GBK"/>
          <w:color w:val="000000"/>
          <w:kern w:val="2"/>
          <w:sz w:val="20"/>
        </w:rPr>
        <w:t>以达到最好结果</w:t>
      </w:r>
      <w:r w:rsidR="00E70DE0" w:rsidRPr="007B3C88">
        <w:rPr>
          <w:rFonts w:eastAsia="方正博雅宋_GBK"/>
          <w:color w:val="000000"/>
          <w:kern w:val="2"/>
          <w:sz w:val="20"/>
        </w:rPr>
        <w:t>。</w:t>
      </w:r>
      <w:r w:rsidR="00F8459B" w:rsidRPr="007B3C88">
        <w:rPr>
          <w:rFonts w:eastAsia="方正博雅宋_GBK"/>
          <w:color w:val="000000"/>
          <w:kern w:val="2"/>
          <w:sz w:val="20"/>
        </w:rPr>
        <w:t>相比批处理梯度下降，</w:t>
      </w:r>
      <w:r w:rsidR="00C97AEC" w:rsidRPr="007B3C88">
        <w:rPr>
          <w:rFonts w:eastAsia="方正博雅宋_GBK" w:hint="eastAsia"/>
          <w:color w:val="000000"/>
          <w:kern w:val="2"/>
          <w:sz w:val="20"/>
        </w:rPr>
        <w:t>小</w:t>
      </w:r>
      <w:r w:rsidR="00C97AEC" w:rsidRPr="007B3C88">
        <w:rPr>
          <w:rFonts w:eastAsia="方正博雅宋_GBK"/>
          <w:color w:val="000000"/>
          <w:kern w:val="2"/>
          <w:sz w:val="20"/>
        </w:rPr>
        <w:t>批量</w:t>
      </w:r>
      <w:r w:rsidR="00F8459B" w:rsidRPr="007B3C88">
        <w:rPr>
          <w:rFonts w:eastAsia="方正博雅宋_GBK"/>
          <w:color w:val="000000"/>
          <w:kern w:val="2"/>
          <w:sz w:val="20"/>
        </w:rPr>
        <w:t>梯度下降通常收敛更快</w:t>
      </w:r>
      <w:r w:rsidR="00F8459B" w:rsidRPr="007B3C88">
        <w:rPr>
          <w:rFonts w:eastAsia="方正博雅宋_GBK" w:hint="eastAsia"/>
          <w:color w:val="000000"/>
          <w:kern w:val="2"/>
          <w:sz w:val="20"/>
        </w:rPr>
        <w:t>。</w:t>
      </w:r>
    </w:p>
    <w:p w14:paraId="71D4C87F" w14:textId="77777777" w:rsidR="00701126" w:rsidRPr="007B3C88" w:rsidRDefault="002C28EE" w:rsidP="007B3C8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proofErr w:type="spellStart"/>
      <w:r w:rsidRPr="007B3C88">
        <w:rPr>
          <w:rFonts w:eastAsia="方正博雅宋_GBK"/>
          <w:color w:val="000000"/>
          <w:kern w:val="2"/>
          <w:sz w:val="20"/>
        </w:rPr>
        <w:t>Scikit</w:t>
      </w:r>
      <w:proofErr w:type="spellEnd"/>
      <w:r w:rsidRPr="007B3C88">
        <w:rPr>
          <w:rFonts w:eastAsia="方正博雅宋_GBK"/>
          <w:color w:val="000000"/>
          <w:kern w:val="2"/>
          <w:sz w:val="20"/>
        </w:rPr>
        <w:t>-Learn</w:t>
      </w:r>
      <w:r w:rsidRPr="007B3C88">
        <w:rPr>
          <w:rFonts w:eastAsia="方正博雅宋_GBK"/>
          <w:color w:val="000000"/>
          <w:kern w:val="2"/>
          <w:sz w:val="20"/>
        </w:rPr>
        <w:t>建议样本数目超过</w:t>
      </w:r>
      <w:r w:rsidRPr="007B3C88">
        <w:rPr>
          <w:rFonts w:eastAsia="方正博雅宋_GBK"/>
          <w:color w:val="000000"/>
          <w:kern w:val="2"/>
          <w:sz w:val="20"/>
        </w:rPr>
        <w:t>10000</w:t>
      </w:r>
      <w:r w:rsidRPr="007B3C88">
        <w:rPr>
          <w:rFonts w:eastAsia="方正博雅宋_GBK"/>
          <w:color w:val="000000"/>
          <w:kern w:val="2"/>
          <w:sz w:val="20"/>
        </w:rPr>
        <w:t>采用随机梯度下降</w:t>
      </w:r>
      <w:r w:rsidR="00133B52" w:rsidRPr="007B3C88">
        <w:rPr>
          <w:rFonts w:eastAsia="方正博雅宋_GBK" w:hint="eastAsia"/>
          <w:color w:val="000000"/>
          <w:kern w:val="2"/>
          <w:sz w:val="20"/>
        </w:rPr>
        <w:t>或</w:t>
      </w:r>
      <w:r w:rsidR="00133B52" w:rsidRPr="007B3C88">
        <w:rPr>
          <w:rFonts w:eastAsia="方正博雅宋_GBK"/>
          <w:color w:val="000000"/>
          <w:kern w:val="2"/>
          <w:sz w:val="20"/>
        </w:rPr>
        <w:t>小批量梯度下降</w:t>
      </w:r>
      <w:r w:rsidRPr="007B3C88">
        <w:rPr>
          <w:rFonts w:eastAsia="方正博雅宋_GBK"/>
          <w:color w:val="000000"/>
          <w:kern w:val="2"/>
          <w:sz w:val="20"/>
        </w:rPr>
        <w:t>。</w:t>
      </w:r>
      <w:r w:rsidR="00133B52" w:rsidRPr="007B3C88">
        <w:rPr>
          <w:rFonts w:eastAsia="方正博雅宋_GBK" w:hint="eastAsia"/>
          <w:color w:val="000000"/>
          <w:kern w:val="2"/>
          <w:sz w:val="20"/>
        </w:rPr>
        <w:t>另外在</w:t>
      </w:r>
      <w:r w:rsidR="00133B52" w:rsidRPr="007B3C88">
        <w:rPr>
          <w:rFonts w:eastAsia="方正博雅宋_GBK"/>
          <w:color w:val="000000"/>
          <w:kern w:val="2"/>
          <w:sz w:val="20"/>
        </w:rPr>
        <w:t>小批量梯度下降</w:t>
      </w:r>
      <w:r w:rsidR="00133B52" w:rsidRPr="007B3C88">
        <w:rPr>
          <w:rFonts w:eastAsia="方正博雅宋_GBK" w:hint="eastAsia"/>
          <w:color w:val="000000"/>
          <w:kern w:val="2"/>
          <w:sz w:val="20"/>
        </w:rPr>
        <w:t>中，每轮</w:t>
      </w:r>
      <w:r w:rsidR="00AA538A" w:rsidRPr="007B3C88">
        <w:rPr>
          <w:rFonts w:eastAsia="方正博雅宋_GBK" w:hint="eastAsia"/>
          <w:color w:val="000000"/>
          <w:kern w:val="2"/>
          <w:sz w:val="20"/>
        </w:rPr>
        <w:t>须</w:t>
      </w:r>
      <w:r w:rsidR="00133B52" w:rsidRPr="007B3C88">
        <w:rPr>
          <w:rFonts w:eastAsia="方正博雅宋_GBK" w:hint="eastAsia"/>
          <w:color w:val="000000"/>
          <w:kern w:val="2"/>
          <w:sz w:val="20"/>
        </w:rPr>
        <w:t>对训练样本重新洗牌</w:t>
      </w:r>
      <w:r w:rsidR="00C07122" w:rsidRPr="007B3C88">
        <w:rPr>
          <w:rFonts w:eastAsia="方正博雅宋_GBK" w:hint="eastAsia"/>
          <w:color w:val="000000"/>
          <w:kern w:val="2"/>
          <w:sz w:val="20"/>
        </w:rPr>
        <w:t>，以增加随机性</w:t>
      </w:r>
      <w:r w:rsidR="00133B52" w:rsidRPr="007B3C88">
        <w:rPr>
          <w:rFonts w:eastAsia="方正博雅宋_GBK" w:hint="eastAsia"/>
          <w:color w:val="000000"/>
          <w:kern w:val="2"/>
          <w:sz w:val="20"/>
        </w:rPr>
        <w:t>。</w:t>
      </w:r>
    </w:p>
    <w:p w14:paraId="0B1CB55D" w14:textId="77777777" w:rsidR="00701126" w:rsidRDefault="002C28EE">
      <w:pPr>
        <w:pStyle w:val="3"/>
      </w:pPr>
      <w:bookmarkStart w:id="27" w:name="header-n587"/>
      <w:bookmarkStart w:id="28" w:name="header-n612"/>
      <w:bookmarkEnd w:id="27"/>
      <w:bookmarkEnd w:id="28"/>
      <w:r>
        <w:rPr>
          <w:b/>
        </w:rPr>
        <w:t>2.3.</w:t>
      </w:r>
      <w:r w:rsidR="003C10C6">
        <w:rPr>
          <w:rFonts w:hint="eastAsia"/>
          <w:b/>
        </w:rPr>
        <w:t>3</w:t>
      </w:r>
      <w:r w:rsidR="003C10C6">
        <w:t>坐标轴下降法</w:t>
      </w:r>
    </w:p>
    <w:p w14:paraId="676662C3" w14:textId="5EDD9846" w:rsidR="00701126" w:rsidRPr="007B3C88" w:rsidRDefault="00701790" w:rsidP="007B3C8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7B3C88">
        <w:rPr>
          <w:rFonts w:eastAsia="方正博雅宋_GBK" w:hint="eastAsia"/>
          <w:color w:val="000000"/>
          <w:kern w:val="2"/>
          <w:sz w:val="20"/>
        </w:rPr>
        <w:t>由于目标函数中有</w:t>
      </w:r>
      <w:r w:rsidRPr="007B3C88">
        <w:rPr>
          <w:rFonts w:eastAsia="方正博雅宋_GBK" w:hint="eastAsia"/>
          <w:color w:val="000000"/>
          <w:kern w:val="2"/>
          <w:sz w:val="20"/>
        </w:rPr>
        <w:t>L1</w:t>
      </w:r>
      <w:r w:rsidRPr="007B3C88">
        <w:rPr>
          <w:rFonts w:eastAsia="方正博雅宋_GBK" w:hint="eastAsia"/>
          <w:color w:val="000000"/>
          <w:kern w:val="2"/>
          <w:sz w:val="20"/>
        </w:rPr>
        <w:t>正则项，目标函数在原点处不可导，</w:t>
      </w:r>
      <w:r w:rsidR="002C28EE" w:rsidRPr="007B3C88">
        <w:rPr>
          <w:rFonts w:eastAsia="方正博雅宋_GBK"/>
          <w:color w:val="000000"/>
          <w:kern w:val="2"/>
          <w:sz w:val="20"/>
        </w:rPr>
        <w:t>其优化求解推荐采用坐标轴下降法。</w:t>
      </w:r>
      <w:r w:rsidR="002C28EE" w:rsidRPr="007B3C88">
        <w:rPr>
          <w:rFonts w:eastAsia="方正博雅宋_GBK"/>
          <w:color w:val="000000"/>
          <w:kern w:val="2"/>
          <w:sz w:val="20"/>
        </w:rPr>
        <w:t>Lasso</w:t>
      </w:r>
      <w:r w:rsidR="002C28EE" w:rsidRPr="007B3C88">
        <w:rPr>
          <w:rFonts w:eastAsia="方正博雅宋_GBK"/>
          <w:color w:val="000000"/>
          <w:kern w:val="2"/>
          <w:sz w:val="20"/>
        </w:rPr>
        <w:t>还有一种求解方式为最小角度回归（</w:t>
      </w:r>
      <w:r w:rsidR="002C28EE" w:rsidRPr="007B3C88">
        <w:rPr>
          <w:rFonts w:eastAsia="方正博雅宋_GBK"/>
          <w:color w:val="000000"/>
          <w:kern w:val="2"/>
          <w:sz w:val="20"/>
        </w:rPr>
        <w:t>Least Angle Regression, LAR</w:t>
      </w:r>
      <w:r w:rsidR="002C28EE" w:rsidRPr="007B3C88">
        <w:rPr>
          <w:rFonts w:eastAsia="方正博雅宋_GBK"/>
          <w:color w:val="000000"/>
          <w:kern w:val="2"/>
          <w:sz w:val="20"/>
        </w:rPr>
        <w:t>），感兴趣的读者可参考</w:t>
      </w:r>
      <w:r w:rsidR="007B3C88">
        <w:rPr>
          <w:rFonts w:eastAsia="方正博雅宋_GBK"/>
          <w:color w:val="000000"/>
          <w:kern w:val="2"/>
          <w:sz w:val="20"/>
        </w:rPr>
        <w:t>[4</w:t>
      </w:r>
      <w:r w:rsidR="002C28EE" w:rsidRPr="007B3C88">
        <w:rPr>
          <w:rFonts w:eastAsia="方正博雅宋_GBK"/>
          <w:color w:val="000000"/>
          <w:kern w:val="2"/>
          <w:sz w:val="20"/>
        </w:rPr>
        <w:t>]</w:t>
      </w:r>
      <w:r w:rsidR="002C28EE" w:rsidRPr="007B3C88">
        <w:rPr>
          <w:rFonts w:eastAsia="方正博雅宋_GBK"/>
          <w:color w:val="000000"/>
          <w:kern w:val="2"/>
          <w:sz w:val="20"/>
        </w:rPr>
        <w:t>。</w:t>
      </w:r>
    </w:p>
    <w:p w14:paraId="5DE7B299" w14:textId="77777777" w:rsidR="00701126" w:rsidRDefault="002C28EE">
      <w:pPr>
        <w:pStyle w:val="4"/>
        <w:ind w:firstLine="460"/>
      </w:pPr>
      <w:bookmarkStart w:id="29" w:name="header-n614"/>
      <w:bookmarkEnd w:id="29"/>
      <w:r>
        <w:t>1. 坐标轴下降法</w:t>
      </w:r>
    </w:p>
    <w:p w14:paraId="1CBB76AB" w14:textId="77777777" w:rsidR="00701126" w:rsidRPr="007B3C88" w:rsidRDefault="002C28EE" w:rsidP="007B3C8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7B3C88">
        <w:rPr>
          <w:rFonts w:eastAsia="方正博雅宋_GBK"/>
          <w:color w:val="000000"/>
          <w:kern w:val="2"/>
          <w:sz w:val="20"/>
        </w:rPr>
        <w:t>顾名思义，坐标轴下降法是沿着坐标轴的方向</w:t>
      </w:r>
      <w:r w:rsidR="0025559A" w:rsidRPr="007B3C88">
        <w:rPr>
          <w:rFonts w:eastAsia="方正博雅宋_GBK" w:hint="eastAsia"/>
          <w:color w:val="000000"/>
          <w:kern w:val="2"/>
          <w:sz w:val="20"/>
        </w:rPr>
        <w:t>移动，使得函数值</w:t>
      </w:r>
      <w:r w:rsidRPr="007B3C88">
        <w:rPr>
          <w:rFonts w:eastAsia="方正博雅宋_GBK"/>
          <w:color w:val="000000"/>
          <w:kern w:val="2"/>
          <w:sz w:val="20"/>
        </w:rPr>
        <w:t>下降。为了找到一个函数的局部极小值，坐标轴下降法在每次迭代中在当前</w:t>
      </w:r>
      <w:r w:rsidR="0025559A" w:rsidRPr="007B3C88">
        <w:rPr>
          <w:rFonts w:eastAsia="方正博雅宋_GBK" w:hint="eastAsia"/>
          <w:color w:val="000000"/>
          <w:kern w:val="2"/>
          <w:sz w:val="20"/>
        </w:rPr>
        <w:t>位置</w:t>
      </w:r>
      <w:r w:rsidRPr="007B3C88">
        <w:rPr>
          <w:rFonts w:eastAsia="方正博雅宋_GBK"/>
          <w:color w:val="000000"/>
          <w:kern w:val="2"/>
          <w:sz w:val="20"/>
        </w:rPr>
        <w:t>沿一个坐标轴方向进行一维搜索，在整个过程中循环使用不同的坐标轴方向。一个周期的一维搜索迭代过程相当于一个梯度迭代。坐标轴下降法在稀疏矩阵上的计算速度非常快，也是</w:t>
      </w:r>
      <w:r w:rsidRPr="007B3C88">
        <w:rPr>
          <w:rFonts w:eastAsia="方正博雅宋_GBK"/>
          <w:color w:val="000000"/>
          <w:kern w:val="2"/>
          <w:sz w:val="20"/>
        </w:rPr>
        <w:t>Lasso</w:t>
      </w:r>
      <w:r w:rsidRPr="007B3C88">
        <w:rPr>
          <w:rFonts w:eastAsia="方正博雅宋_GBK"/>
          <w:color w:val="000000"/>
          <w:kern w:val="2"/>
          <w:sz w:val="20"/>
        </w:rPr>
        <w:t>回归优化求解最快的解法。</w:t>
      </w:r>
    </w:p>
    <w:p w14:paraId="5EC444DA" w14:textId="75CE23DC" w:rsidR="00701126" w:rsidRPr="007B3C88" w:rsidRDefault="002C28EE" w:rsidP="007B3C8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7B3C88">
        <w:rPr>
          <w:rFonts w:eastAsia="方正博雅宋_GBK"/>
          <w:color w:val="000000"/>
          <w:kern w:val="2"/>
          <w:sz w:val="20"/>
        </w:rPr>
        <w:t>坐标轴下降法的数学依据主要是如下结论（此处不做证明）：一个可微的凸函数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Pr="007B3C88">
        <w:rPr>
          <w:rFonts w:eastAsia="方正博雅宋_GBK"/>
          <w:color w:val="000000"/>
          <w:kern w:val="2"/>
          <w:sz w:val="20"/>
        </w:rPr>
        <w:t>，其中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</m:oMath>
      <w:r w:rsidRPr="007B3C88">
        <w:rPr>
          <w:rFonts w:eastAsia="方正博雅宋_GBK"/>
          <w:color w:val="000000"/>
          <w:kern w:val="2"/>
          <w:sz w:val="20"/>
        </w:rPr>
        <w:t>是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D</m:t>
        </m:r>
      </m:oMath>
      <w:r w:rsidRPr="007B3C88">
        <w:rPr>
          <w:rFonts w:eastAsia="方正博雅宋_GBK"/>
          <w:color w:val="000000"/>
          <w:kern w:val="2"/>
          <w:sz w:val="20"/>
        </w:rPr>
        <w:t>维向量。如果在某一点</w:t>
      </w:r>
      <m:oMath>
        <m:acc>
          <m:accPr>
            <m:chr m:val="̅"/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</m:acc>
      </m:oMath>
      <w:r w:rsidRPr="007B3C88">
        <w:rPr>
          <w:rFonts w:eastAsia="方正博雅宋_GBK"/>
          <w:color w:val="000000"/>
          <w:kern w:val="2"/>
          <w:sz w:val="20"/>
        </w:rPr>
        <w:t>，使得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Pr="007B3C88">
        <w:rPr>
          <w:rFonts w:eastAsia="方正博雅宋_GBK"/>
          <w:color w:val="000000"/>
          <w:kern w:val="2"/>
          <w:sz w:val="20"/>
        </w:rPr>
        <w:t>在每一个坐标轴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acc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θ</m:t>
                </m:r>
              </m:e>
            </m:acc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</m:oMath>
      <w:r w:rsidRPr="007B3C88">
        <w:rPr>
          <w:rFonts w:eastAsia="方正博雅宋_GBK"/>
          <w:color w:val="000000"/>
          <w:kern w:val="2"/>
          <w:sz w:val="20"/>
        </w:rPr>
        <w:t>上都是最小值，那么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J(</m:t>
        </m:r>
        <m:acc>
          <m:accPr>
            <m:chr m:val="̅"/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</m:acc>
        <m: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Pr="007B3C88">
        <w:rPr>
          <w:rFonts w:eastAsia="方正博雅宋_GBK"/>
          <w:color w:val="000000"/>
          <w:kern w:val="2"/>
          <w:sz w:val="20"/>
        </w:rPr>
        <w:t>就是一个全局的最小值。因此我们的优化目标就是在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</m:oMath>
      <w:r w:rsidRPr="007B3C88">
        <w:rPr>
          <w:rFonts w:eastAsia="方正博雅宋_GBK"/>
          <w:color w:val="000000"/>
          <w:kern w:val="2"/>
          <w:sz w:val="20"/>
        </w:rPr>
        <w:t>的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D</m:t>
        </m:r>
      </m:oMath>
      <w:r w:rsidR="0086632E" w:rsidRPr="007B3C88">
        <w:rPr>
          <w:rFonts w:eastAsia="方正博雅宋_GBK"/>
          <w:color w:val="000000"/>
          <w:kern w:val="2"/>
          <w:sz w:val="20"/>
        </w:rPr>
        <w:t>个坐标轴上对</w:t>
      </w:r>
      <w:r w:rsidRPr="007B3C88">
        <w:rPr>
          <w:rFonts w:eastAsia="方正博雅宋_GBK"/>
          <w:color w:val="000000"/>
          <w:kern w:val="2"/>
          <w:sz w:val="20"/>
        </w:rPr>
        <w:t>函数做迭代下降，当所有的坐标轴上的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(=1,…,D)</m:t>
        </m:r>
      </m:oMath>
      <w:r w:rsidRPr="007B3C88">
        <w:rPr>
          <w:rFonts w:eastAsia="方正博雅宋_GBK"/>
          <w:color w:val="000000"/>
          <w:kern w:val="2"/>
          <w:sz w:val="20"/>
        </w:rPr>
        <w:t>都达到收敛时，函数</w:t>
      </w:r>
      <w:r w:rsidR="0086632E" w:rsidRPr="007B3C88">
        <w:rPr>
          <w:rFonts w:eastAsia="方正博雅宋_GBK" w:hint="eastAsia"/>
          <w:color w:val="000000"/>
          <w:kern w:val="2"/>
          <w:sz w:val="20"/>
        </w:rPr>
        <w:t>值</w:t>
      </w:r>
      <w:r w:rsidRPr="007B3C88">
        <w:rPr>
          <w:rFonts w:eastAsia="方正博雅宋_GBK"/>
          <w:color w:val="000000"/>
          <w:kern w:val="2"/>
          <w:sz w:val="20"/>
        </w:rPr>
        <w:t>最小，此时的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</m:oMath>
      <w:r w:rsidRPr="007B3C88">
        <w:rPr>
          <w:rFonts w:eastAsia="方正博雅宋_GBK"/>
          <w:color w:val="000000"/>
          <w:kern w:val="2"/>
          <w:sz w:val="20"/>
        </w:rPr>
        <w:t>即为我们要求的结果。</w:t>
      </w:r>
    </w:p>
    <w:p w14:paraId="2A924B05" w14:textId="77777777" w:rsidR="00701126" w:rsidRPr="007D4674" w:rsidRDefault="002C28EE">
      <w:pPr>
        <w:ind w:firstLine="400"/>
        <w:rPr>
          <w:rStyle w:val="af5"/>
          <w:sz w:val="20"/>
        </w:rPr>
      </w:pPr>
      <w:r w:rsidRPr="007D4674">
        <w:rPr>
          <w:rStyle w:val="af5"/>
          <w:sz w:val="20"/>
        </w:rPr>
        <w:t>算法</w:t>
      </w:r>
      <w:r w:rsidRPr="007D4674">
        <w:rPr>
          <w:rStyle w:val="af5"/>
          <w:b/>
          <w:sz w:val="20"/>
        </w:rPr>
        <w:t>2-</w:t>
      </w:r>
      <w:r w:rsidR="00B03383" w:rsidRPr="007D4674">
        <w:rPr>
          <w:rStyle w:val="af5"/>
          <w:b/>
          <w:sz w:val="20"/>
        </w:rPr>
        <w:t>4</w:t>
      </w:r>
      <w:r w:rsidRPr="007D4674">
        <w:rPr>
          <w:rStyle w:val="af5"/>
          <w:sz w:val="20"/>
        </w:rPr>
        <w:t>：坐标轴下降法</w:t>
      </w:r>
    </w:p>
    <w:p w14:paraId="4954C0E7" w14:textId="54240960" w:rsidR="00701126" w:rsidRPr="007B3C88" w:rsidRDefault="002C28EE" w:rsidP="007B3C8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7B3C88">
        <w:rPr>
          <w:rFonts w:eastAsia="方正博雅宋_GBK"/>
          <w:color w:val="000000"/>
          <w:kern w:val="2"/>
          <w:sz w:val="20"/>
        </w:rPr>
        <w:t>初始化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</m:oMath>
      <w:r w:rsidRPr="007B3C88">
        <w:rPr>
          <w:rFonts w:eastAsia="方正博雅宋_GBK"/>
          <w:color w:val="000000"/>
          <w:kern w:val="2"/>
          <w:sz w:val="20"/>
        </w:rPr>
        <w:t>为一随机初值，记为</w:t>
      </w:r>
      <m:oMath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(0)</m:t>
            </m:r>
          </m:sup>
        </m:sSup>
      </m:oMath>
      <w:r w:rsidRPr="007B3C88">
        <w:rPr>
          <w:rFonts w:eastAsia="方正博雅宋_GBK"/>
          <w:color w:val="000000"/>
          <w:kern w:val="2"/>
          <w:sz w:val="20"/>
        </w:rPr>
        <w:t>；</w:t>
      </w:r>
    </w:p>
    <w:p w14:paraId="53793FB3" w14:textId="53F1C368" w:rsidR="00701126" w:rsidRPr="007B3C88" w:rsidRDefault="002C28EE" w:rsidP="007B3C8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7B3C88">
        <w:rPr>
          <w:rFonts w:eastAsia="方正博雅宋_GBK"/>
          <w:color w:val="000000"/>
          <w:kern w:val="2"/>
          <w:sz w:val="20"/>
        </w:rPr>
        <w:t>对第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t</m:t>
        </m:r>
      </m:oMath>
      <w:r w:rsidRPr="007B3C88">
        <w:rPr>
          <w:rFonts w:eastAsia="方正博雅宋_GBK"/>
          <w:color w:val="000000"/>
          <w:kern w:val="2"/>
          <w:sz w:val="20"/>
        </w:rPr>
        <w:t>轮迭代，我们依次计算</w:t>
      </w:r>
      <m:oMath>
        <m:sSubSup>
          <m:sSub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(t)</m:t>
            </m:r>
          </m:sup>
        </m:sSubSup>
        <m:r>
          <w:rPr>
            <w:rFonts w:ascii="Cambria Math" w:eastAsia="方正博雅宋_GBK" w:hAnsi="Cambria Math"/>
            <w:color w:val="000000"/>
            <w:kern w:val="2"/>
            <w:sz w:val="20"/>
          </w:rPr>
          <m:t>(j=1,…,D)</m:t>
        </m:r>
      </m:oMath>
      <w:r w:rsidRPr="007B3C88">
        <w:rPr>
          <w:rFonts w:eastAsia="方正博雅宋_GBK"/>
          <w:color w:val="000000"/>
          <w:kern w:val="2"/>
          <w:sz w:val="20"/>
        </w:rPr>
        <w:t>：</w:t>
      </w:r>
    </w:p>
    <w:tbl>
      <w:tblPr>
        <w:tblW w:w="9246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342"/>
        <w:gridCol w:w="1904"/>
      </w:tblGrid>
      <w:tr w:rsidR="005D12E4" w:rsidRPr="007B3C88" w14:paraId="159A17F6" w14:textId="77777777" w:rsidTr="005D12E4">
        <w:tc>
          <w:tcPr>
            <w:tcW w:w="7342" w:type="dxa"/>
            <w:vAlign w:val="center"/>
          </w:tcPr>
          <w:p w14:paraId="6D8D9170" w14:textId="6D5DF94F" w:rsidR="00701126" w:rsidRPr="007B3C88" w:rsidRDefault="004377E1" w:rsidP="007B3C88">
            <w:pPr>
              <w:widowControl w:val="0"/>
              <w:topLinePunct/>
              <w:ind w:firstLine="420"/>
              <w:jc w:val="both"/>
              <w:rPr>
                <w:rFonts w:eastAsia="方正博雅宋_GBK"/>
                <w:color w:val="000000"/>
                <w:kern w:val="2"/>
                <w:sz w:val="20"/>
              </w:rPr>
            </w:pPr>
            <m:oMath>
              <m:sSubSup>
                <m:sSubSupPr>
                  <m:ctrlPr>
                    <w:rPr>
                      <w:rFonts w:ascii="Cambria Math" w:eastAsia="方正博雅宋_GBK" w:hAnsi="Cambria Math"/>
                      <w:i/>
                      <w:color w:val="000000"/>
                      <w:kern w:val="2"/>
                      <w:sz w:val="20"/>
                    </w:rPr>
                  </m:ctrlPr>
                </m:sSubSupPr>
                <m:e>
                  <m:r>
                    <w:rPr>
                      <w:rFonts w:ascii="Cambria Math" w:eastAsia="方正博雅宋_GBK" w:hAnsi="Cambria Math"/>
                      <w:color w:val="000000"/>
                      <w:kern w:val="2"/>
                      <w:sz w:val="20"/>
                    </w:rPr>
                    <m:t>θ</m:t>
                  </m:r>
                </m:e>
                <m:sub>
                  <m:r>
                    <w:rPr>
                      <w:rFonts w:ascii="Cambria Math" w:eastAsia="方正博雅宋_GBK" w:hAnsi="Cambria Math"/>
                      <w:color w:val="000000"/>
                      <w:kern w:val="2"/>
                      <w:sz w:val="20"/>
                    </w:rPr>
                    <m:t>j</m:t>
                  </m:r>
                </m:sub>
                <m:sup>
                  <m:r>
                    <w:rPr>
                      <w:rFonts w:ascii="Cambria Math" w:eastAsia="方正博雅宋_GBK" w:hAnsi="Cambria Math"/>
                      <w:color w:val="000000"/>
                      <w:kern w:val="2"/>
                      <w:sz w:val="20"/>
                    </w:rPr>
                    <m:t>(t)</m:t>
                  </m:r>
                </m:sup>
              </m:sSubSup>
              <m:r>
                <w:rPr>
                  <w:rFonts w:ascii="Cambria Math" w:eastAsia="方正博雅宋_GBK" w:hAnsi="Cambria Math"/>
                  <w:color w:val="000000"/>
                  <w:kern w:val="2"/>
                  <w:sz w:val="20"/>
                </w:rPr>
                <m:t>∈</m:t>
              </m:r>
              <m:func>
                <m:funcPr>
                  <m:ctrlPr>
                    <w:rPr>
                      <w:rFonts w:ascii="Cambria Math" w:eastAsia="方正博雅宋_GBK" w:hAnsi="Cambria Math"/>
                      <w:i/>
                      <w:color w:val="000000"/>
                      <w:kern w:val="2"/>
                      <w:sz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方正博雅宋_GBK" w:hAnsi="Cambria Math"/>
                          <w:i/>
                          <w:color w:val="000000"/>
                          <w:kern w:val="2"/>
                          <w:sz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方正博雅宋_GBK" w:hAnsi="Cambria Math"/>
                          <w:color w:val="000000"/>
                          <w:kern w:val="2"/>
                          <w:sz w:val="20"/>
                        </w:rPr>
                        <m:t>argmin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eastAsia="方正博雅宋_GBK" w:hAnsi="Cambria Math"/>
                              <w:i/>
                              <w:color w:val="000000"/>
                              <w:kern w:val="2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方正博雅宋_GBK" w:hAnsi="Cambria Math"/>
                              <w:color w:val="000000"/>
                              <w:kern w:val="2"/>
                              <w:sz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方正博雅宋_GBK" w:hAnsi="Cambria Math"/>
                              <w:color w:val="000000"/>
                              <w:kern w:val="2"/>
                              <w:sz w:val="20"/>
                            </w:rPr>
                            <m:t>j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eastAsia="方正博雅宋_GBK" w:hAnsi="Cambria Math"/>
                      <w:color w:val="000000"/>
                      <w:kern w:val="2"/>
                      <w:sz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="方正博雅宋_GBK" w:hAnsi="Cambria Math"/>
                          <w:i/>
                          <w:color w:val="000000"/>
                          <w:kern w:val="2"/>
                          <w:sz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方正博雅宋_GBK" w:hAnsi="Cambria Math"/>
                              <w:i/>
                              <w:color w:val="000000"/>
                              <w:kern w:val="2"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方正博雅宋_GBK" w:hAnsi="Cambria Math"/>
                              <w:color w:val="000000"/>
                              <w:kern w:val="2"/>
                              <w:sz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方正博雅宋_GBK" w:hAnsi="Cambria Math"/>
                              <w:color w:val="000000"/>
                              <w:kern w:val="2"/>
                              <w:sz w:val="20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方正博雅宋_GBK" w:hAnsi="Cambria Math"/>
                                  <w:i/>
                                  <w:color w:val="000000"/>
                                  <w:kern w:val="2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方正博雅宋_GBK" w:hAnsi="Cambria Math"/>
                                  <w:color w:val="000000"/>
                                  <w:kern w:val="2"/>
                                  <w:sz w:val="20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方正博雅宋_GBK" w:hAnsi="Cambria Math"/>
                          <w:color w:val="000000"/>
                          <w:kern w:val="2"/>
                          <w:sz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="方正博雅宋_GBK" w:hAnsi="Cambria Math"/>
                              <w:i/>
                              <w:color w:val="000000"/>
                              <w:kern w:val="2"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方正博雅宋_GBK" w:hAnsi="Cambria Math"/>
                              <w:color w:val="000000"/>
                              <w:kern w:val="2"/>
                              <w:sz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方正博雅宋_GBK" w:hAnsi="Cambria Math"/>
                              <w:color w:val="000000"/>
                              <w:kern w:val="2"/>
                              <w:sz w:val="20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方正博雅宋_GBK" w:hAnsi="Cambria Math"/>
                                  <w:i/>
                                  <w:color w:val="000000"/>
                                  <w:kern w:val="2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方正博雅宋_GBK" w:hAnsi="Cambria Math"/>
                                  <w:color w:val="000000"/>
                                  <w:kern w:val="2"/>
                                  <w:sz w:val="20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方正博雅宋_GBK" w:hAnsi="Cambria Math"/>
                          <w:color w:val="000000"/>
                          <w:kern w:val="2"/>
                          <w:sz w:val="20"/>
                        </w:rPr>
                        <m:t>,…</m:t>
                      </m:r>
                      <m:sSubSup>
                        <m:sSubSupPr>
                          <m:ctrlPr>
                            <w:rPr>
                              <w:rFonts w:ascii="Cambria Math" w:eastAsia="方正博雅宋_GBK" w:hAnsi="Cambria Math"/>
                              <w:i/>
                              <w:color w:val="000000"/>
                              <w:kern w:val="2"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方正博雅宋_GBK" w:hAnsi="Cambria Math"/>
                              <w:color w:val="000000"/>
                              <w:kern w:val="2"/>
                              <w:sz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方正博雅宋_GBK" w:hAnsi="Cambria Math"/>
                              <w:color w:val="000000"/>
                              <w:kern w:val="2"/>
                              <w:sz w:val="20"/>
                            </w:rPr>
                            <m:t>j-1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方正博雅宋_GBK" w:hAnsi="Cambria Math"/>
                                  <w:i/>
                                  <w:color w:val="000000"/>
                                  <w:kern w:val="2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方正博雅宋_GBK" w:hAnsi="Cambria Math"/>
                                  <w:color w:val="000000"/>
                                  <w:kern w:val="2"/>
                                  <w:sz w:val="20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方正博雅宋_GBK" w:hAnsi="Cambria Math"/>
                          <w:color w:val="000000"/>
                          <w:kern w:val="2"/>
                          <w:sz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方正博雅宋_GBK" w:hAnsi="Cambria Math"/>
                              <w:i/>
                              <w:color w:val="000000"/>
                              <w:kern w:val="2"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方正博雅宋_GBK" w:hAnsi="Cambria Math"/>
                              <w:color w:val="000000"/>
                              <w:kern w:val="2"/>
                              <w:sz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方正博雅宋_GBK" w:hAnsi="Cambria Math"/>
                              <w:color w:val="000000"/>
                              <w:kern w:val="2"/>
                              <w:sz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方正博雅宋_GBK" w:hAnsi="Cambria Math"/>
                          <w:color w:val="000000"/>
                          <w:kern w:val="2"/>
                          <w:sz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="方正博雅宋_GBK" w:hAnsi="Cambria Math"/>
                              <w:i/>
                              <w:color w:val="000000"/>
                              <w:kern w:val="2"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方正博雅宋_GBK" w:hAnsi="Cambria Math"/>
                              <w:color w:val="000000"/>
                              <w:kern w:val="2"/>
                              <w:sz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方正博雅宋_GBK" w:hAnsi="Cambria Math"/>
                              <w:color w:val="000000"/>
                              <w:kern w:val="2"/>
                              <w:sz w:val="20"/>
                            </w:rPr>
                            <m:t>j+1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方正博雅宋_GBK" w:hAnsi="Cambria Math"/>
                                  <w:i/>
                                  <w:color w:val="000000"/>
                                  <w:kern w:val="2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方正博雅宋_GBK" w:hAnsi="Cambria Math"/>
                                  <w:color w:val="000000"/>
                                  <w:kern w:val="2"/>
                                  <w:sz w:val="20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="方正博雅宋_GBK" w:hAnsi="Cambria Math"/>
                          <w:color w:val="000000"/>
                          <w:kern w:val="2"/>
                          <w:sz w:val="20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eastAsia="方正博雅宋_GBK" w:hAnsi="Cambria Math"/>
                              <w:i/>
                              <w:color w:val="000000"/>
                              <w:kern w:val="2"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方正博雅宋_GBK" w:hAnsi="Cambria Math"/>
                              <w:color w:val="000000"/>
                              <w:kern w:val="2"/>
                              <w:sz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方正博雅宋_GBK" w:hAnsi="Cambria Math"/>
                              <w:color w:val="000000"/>
                              <w:kern w:val="2"/>
                              <w:sz w:val="20"/>
                            </w:rPr>
                            <m:t>D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方正博雅宋_GBK" w:hAnsi="Cambria Math"/>
                                  <w:i/>
                                  <w:color w:val="000000"/>
                                  <w:kern w:val="2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方正博雅宋_GBK" w:hAnsi="Cambria Math"/>
                                  <w:color w:val="000000"/>
                                  <w:kern w:val="2"/>
                                  <w:sz w:val="20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</m:func>
            </m:oMath>
            <w:r w:rsidR="002C28EE" w:rsidRPr="007B3C88">
              <w:rPr>
                <w:rFonts w:eastAsia="方正博雅宋_GBK"/>
                <w:color w:val="000000"/>
                <w:kern w:val="2"/>
                <w:sz w:val="20"/>
              </w:rPr>
              <w:t>，</w:t>
            </w:r>
          </w:p>
        </w:tc>
        <w:tc>
          <w:tcPr>
            <w:tcW w:w="1904" w:type="dxa"/>
            <w:vAlign w:val="center"/>
          </w:tcPr>
          <w:p w14:paraId="6B11669A" w14:textId="77777777" w:rsidR="00701126" w:rsidRPr="007B3C88" w:rsidRDefault="00B03383" w:rsidP="007B3C88">
            <w:pPr>
              <w:widowControl w:val="0"/>
              <w:topLinePunct/>
              <w:ind w:firstLine="420"/>
              <w:jc w:val="both"/>
              <w:rPr>
                <w:rFonts w:eastAsia="方正博雅宋_GBK"/>
                <w:color w:val="000000"/>
                <w:kern w:val="2"/>
                <w:sz w:val="20"/>
              </w:rPr>
            </w:pPr>
            <w:r w:rsidRPr="007B3C88">
              <w:rPr>
                <w:rFonts w:eastAsia="方正博雅宋_GBK" w:hint="eastAsia"/>
                <w:color w:val="000000"/>
                <w:kern w:val="2"/>
                <w:sz w:val="20"/>
              </w:rPr>
              <w:t>（</w:t>
            </w:r>
            <w:r w:rsidRPr="007B3C88">
              <w:rPr>
                <w:rFonts w:eastAsia="方正博雅宋_GBK" w:hint="eastAsia"/>
                <w:color w:val="000000"/>
                <w:kern w:val="2"/>
                <w:sz w:val="20"/>
              </w:rPr>
              <w:t>2</w:t>
            </w:r>
            <w:r w:rsidRPr="007B3C88">
              <w:rPr>
                <w:rFonts w:eastAsia="方正博雅宋_GBK"/>
                <w:color w:val="000000"/>
                <w:kern w:val="2"/>
                <w:sz w:val="20"/>
              </w:rPr>
              <w:t>-</w:t>
            </w:r>
            <w:r w:rsidRPr="007B3C88">
              <w:rPr>
                <w:rFonts w:eastAsia="方正博雅宋_GBK" w:hint="eastAsia"/>
                <w:color w:val="000000"/>
                <w:kern w:val="2"/>
                <w:sz w:val="20"/>
              </w:rPr>
              <w:t>46</w:t>
            </w:r>
            <w:r w:rsidRPr="007B3C88">
              <w:rPr>
                <w:rFonts w:eastAsia="方正博雅宋_GBK" w:hint="eastAsia"/>
                <w:color w:val="000000"/>
                <w:kern w:val="2"/>
                <w:sz w:val="20"/>
              </w:rPr>
              <w:t>）</w:t>
            </w:r>
          </w:p>
        </w:tc>
      </w:tr>
    </w:tbl>
    <w:p w14:paraId="5395EF24" w14:textId="60244FBF" w:rsidR="00701126" w:rsidRPr="007B3C88" w:rsidRDefault="002C28EE" w:rsidP="007B3C8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7B3C88">
        <w:rPr>
          <w:rFonts w:eastAsia="方正博雅宋_GBK"/>
          <w:color w:val="000000"/>
          <w:kern w:val="2"/>
          <w:sz w:val="20"/>
        </w:rPr>
        <w:t>此时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θ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)</m:t>
        </m:r>
      </m:oMath>
      <w:r w:rsidRPr="007B3C88">
        <w:rPr>
          <w:rFonts w:eastAsia="方正博雅宋_GBK"/>
          <w:color w:val="000000"/>
          <w:kern w:val="2"/>
          <w:sz w:val="20"/>
        </w:rPr>
        <w:t xml:space="preserve"> </w:t>
      </w:r>
      <w:r w:rsidRPr="007B3C88">
        <w:rPr>
          <w:rFonts w:eastAsia="方正博雅宋_GBK"/>
          <w:color w:val="000000"/>
          <w:kern w:val="2"/>
          <w:sz w:val="20"/>
        </w:rPr>
        <w:t>中只有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</m:oMath>
      <w:r w:rsidRPr="007B3C88">
        <w:rPr>
          <w:rFonts w:eastAsia="方正博雅宋_GBK"/>
          <w:color w:val="000000"/>
          <w:kern w:val="2"/>
          <w:sz w:val="20"/>
        </w:rPr>
        <w:t>是变量，</w:t>
      </w:r>
      <w:r w:rsidR="007B3C88">
        <w:rPr>
          <w:rFonts w:eastAsia="方正博雅宋_GBK" w:hint="eastAsia"/>
          <w:color w:val="000000"/>
          <w:kern w:val="2"/>
          <w:sz w:val="20"/>
        </w:rPr>
        <w:t>这个只有一个未知量的优化问题很</w:t>
      </w:r>
      <w:r w:rsidRPr="007B3C88">
        <w:rPr>
          <w:rFonts w:eastAsia="方正博雅宋_GBK"/>
          <w:color w:val="000000"/>
          <w:kern w:val="2"/>
          <w:sz w:val="20"/>
        </w:rPr>
        <w:t>容易计算。</w:t>
      </w:r>
    </w:p>
    <w:p w14:paraId="3A040973" w14:textId="3E40E82B" w:rsidR="00701126" w:rsidRPr="007B3C88" w:rsidRDefault="002C28EE" w:rsidP="007B3C8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7B3C88">
        <w:rPr>
          <w:rFonts w:eastAsia="方正博雅宋_GBK"/>
          <w:color w:val="000000"/>
          <w:kern w:val="2"/>
          <w:sz w:val="20"/>
        </w:rPr>
        <w:t>检查向量</w:t>
      </w:r>
      <m:oMath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(t)</m:t>
            </m:r>
          </m:sup>
        </m:sSup>
      </m:oMath>
      <w:r w:rsidRPr="007B3C88">
        <w:rPr>
          <w:rFonts w:eastAsia="方正博雅宋_GBK"/>
          <w:color w:val="000000"/>
          <w:kern w:val="2"/>
          <w:sz w:val="20"/>
        </w:rPr>
        <w:t xml:space="preserve"> </w:t>
      </w:r>
      <w:r w:rsidRPr="007B3C88">
        <w:rPr>
          <w:rFonts w:eastAsia="方正博雅宋_GBK"/>
          <w:color w:val="000000"/>
          <w:kern w:val="2"/>
          <w:sz w:val="20"/>
        </w:rPr>
        <w:t>和</w:t>
      </w:r>
      <m:oMath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(t-1)</m:t>
            </m:r>
          </m:sup>
        </m:sSup>
      </m:oMath>
      <w:r w:rsidRPr="007B3C88">
        <w:rPr>
          <w:rFonts w:eastAsia="方正博雅宋_GBK"/>
          <w:color w:val="000000"/>
          <w:kern w:val="2"/>
          <w:sz w:val="20"/>
        </w:rPr>
        <w:t>向量在各个维度上的变化情况，如果在所有维度上变化都足够小，那么</w:t>
      </w:r>
      <m:oMath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θ</m:t>
            </m:r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(t)</m:t>
            </m:r>
          </m:sup>
        </m:sSup>
      </m:oMath>
      <w:r w:rsidRPr="007B3C88">
        <w:rPr>
          <w:rFonts w:eastAsia="方正博雅宋_GBK"/>
          <w:color w:val="000000"/>
          <w:kern w:val="2"/>
          <w:sz w:val="20"/>
        </w:rPr>
        <w:t>即为最终结果，否则转入第</w:t>
      </w:r>
      <w:r w:rsidRPr="007B3C88">
        <w:rPr>
          <w:rFonts w:eastAsia="方正博雅宋_GBK"/>
          <w:color w:val="000000"/>
          <w:kern w:val="2"/>
          <w:sz w:val="20"/>
        </w:rPr>
        <w:t>2</w:t>
      </w:r>
      <w:r w:rsidRPr="007B3C88">
        <w:rPr>
          <w:rFonts w:eastAsia="方正博雅宋_GBK"/>
          <w:color w:val="000000"/>
          <w:kern w:val="2"/>
          <w:sz w:val="20"/>
        </w:rPr>
        <w:t>步，继续第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t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+1</m:t>
        </m:r>
      </m:oMath>
      <w:r w:rsidRPr="007B3C88">
        <w:rPr>
          <w:rFonts w:eastAsia="方正博雅宋_GBK"/>
          <w:color w:val="000000"/>
          <w:kern w:val="2"/>
          <w:sz w:val="20"/>
        </w:rPr>
        <w:t>轮的迭代。</w:t>
      </w:r>
    </w:p>
    <w:p w14:paraId="47EB64A8" w14:textId="77777777" w:rsidR="00701126" w:rsidRDefault="002C28EE">
      <w:pPr>
        <w:pStyle w:val="4"/>
        <w:ind w:firstLine="460"/>
      </w:pPr>
      <w:bookmarkStart w:id="30" w:name="header-n628"/>
      <w:bookmarkEnd w:id="30"/>
      <w:r>
        <w:t>2</w:t>
      </w:r>
      <w:r>
        <w:rPr>
          <w:rFonts w:hint="eastAsia"/>
        </w:rPr>
        <w:t>．</w:t>
      </w:r>
      <w:r>
        <w:t>Lasso优化求解之坐标轴下降法</w:t>
      </w:r>
    </w:p>
    <w:p w14:paraId="2C815FBE" w14:textId="287FE87E" w:rsidR="00701126" w:rsidRPr="007D4674" w:rsidRDefault="002C28EE" w:rsidP="007D4674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7D4674">
        <w:rPr>
          <w:rFonts w:eastAsia="方正博雅宋_GBK"/>
          <w:color w:val="000000"/>
          <w:kern w:val="2"/>
          <w:sz w:val="20"/>
        </w:rPr>
        <w:t>Lasso</w:t>
      </w:r>
      <w:r w:rsidRPr="007D4674">
        <w:rPr>
          <w:rFonts w:eastAsia="方正博雅宋_GBK"/>
          <w:color w:val="000000"/>
          <w:kern w:val="2"/>
          <w:sz w:val="20"/>
        </w:rPr>
        <w:t>的目标函数为</w:t>
      </w:r>
      <w:r w:rsidR="005D12E4" w:rsidRPr="007D4674">
        <w:rPr>
          <w:rFonts w:eastAsia="方正博雅宋_GBK" w:hint="eastAsia"/>
          <w:color w:val="000000"/>
          <w:kern w:val="2"/>
          <w:sz w:val="20"/>
        </w:rPr>
        <w:t>式（</w:t>
      </w:r>
      <w:r w:rsidR="005D12E4" w:rsidRPr="007D4674">
        <w:rPr>
          <w:rFonts w:eastAsia="方正博雅宋_GBK" w:hint="eastAsia"/>
          <w:color w:val="000000"/>
          <w:kern w:val="2"/>
          <w:sz w:val="20"/>
        </w:rPr>
        <w:t>2-22</w:t>
      </w:r>
      <w:r w:rsidR="005D12E4" w:rsidRPr="007D4674">
        <w:rPr>
          <w:rFonts w:eastAsia="方正博雅宋_GBK" w:hint="eastAsia"/>
          <w:color w:val="000000"/>
          <w:kern w:val="2"/>
          <w:sz w:val="20"/>
        </w:rPr>
        <w:t>）：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,λ)=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d>
              <m:d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Xw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Xw</m:t>
            </m:r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</m:t>
            </m:r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</m:d>
        <m:r>
          <w:rPr>
            <w:rFonts w:ascii="Cambria Math" w:eastAsia="方正博雅宋_GBK" w:hAnsi="Cambria Math"/>
            <w:color w:val="000000"/>
            <w:kern w:val="2"/>
            <w:sz w:val="20"/>
          </w:rPr>
          <m:t>+λ</m:t>
        </m:r>
        <m:nary>
          <m:naryPr>
            <m:chr m:val="∑"/>
            <m:limLoc m:val="subSup"/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naryPr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j=1</m:t>
            </m:r>
          </m:sub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D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方正博雅宋_GBK" w:hAnsi="Cambria Math"/>
                        <w:i/>
                        <w:color w:val="000000"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j</m:t>
                    </m:r>
                  </m:sub>
                </m:sSub>
              </m:e>
            </m:d>
          </m:e>
        </m:nary>
      </m:oMath>
      <w:r w:rsidR="00FE5009" w:rsidRPr="007D4674">
        <w:rPr>
          <w:rFonts w:eastAsia="方正博雅宋_GBK"/>
          <w:color w:val="000000"/>
          <w:kern w:val="2"/>
          <w:sz w:val="20"/>
        </w:rPr>
        <w:t>，</w:t>
      </w:r>
      <w:r w:rsidRPr="007D4674">
        <w:rPr>
          <w:rFonts w:eastAsia="方正博雅宋_GBK"/>
          <w:color w:val="000000"/>
          <w:kern w:val="2"/>
          <w:sz w:val="20"/>
        </w:rPr>
        <w:t>用坐标轴下降法求解时，需要计算目标函数在每一维上的梯度。但正则项</w:t>
      </w:r>
      <w:r w:rsidR="006A5BE7" w:rsidRPr="007D4674">
        <w:rPr>
          <w:rFonts w:eastAsia="方正博雅宋_GBK" w:hint="eastAsia"/>
          <w:color w:val="000000"/>
          <w:kern w:val="2"/>
          <w:sz w:val="20"/>
        </w:rPr>
        <w:t>中</w:t>
      </w:r>
      <w:r w:rsidRPr="007D4674">
        <w:rPr>
          <w:rFonts w:eastAsia="方正博雅宋_GBK"/>
          <w:color w:val="000000"/>
          <w:kern w:val="2"/>
          <w:sz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b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w</m:t>
                </m:r>
              </m:e>
              <m: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j</m:t>
                </m:r>
              </m:sub>
            </m:sSub>
          </m:e>
        </m:d>
      </m:oMath>
      <w:r w:rsidRPr="007D4674">
        <w:rPr>
          <w:rFonts w:eastAsia="方正博雅宋_GBK"/>
          <w:color w:val="000000"/>
          <w:kern w:val="2"/>
          <w:sz w:val="20"/>
        </w:rPr>
        <w:t>在</w:t>
      </w:r>
      <w:r w:rsidRPr="007D4674">
        <w:rPr>
          <w:rFonts w:eastAsia="方正博雅宋_GBK"/>
          <w:color w:val="000000"/>
          <w:kern w:val="2"/>
          <w:sz w:val="20"/>
        </w:rPr>
        <w:t xml:space="preserve"> 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=0</m:t>
        </m:r>
      </m:oMath>
      <w:r w:rsidRPr="00F710B5">
        <w:rPr>
          <w:rFonts w:eastAsia="方正博雅宋_GBK"/>
          <w:i/>
          <w:color w:val="000000"/>
          <w:kern w:val="2"/>
          <w:sz w:val="20"/>
        </w:rPr>
        <w:t xml:space="preserve"> </w:t>
      </w:r>
      <w:r w:rsidRPr="007D4674">
        <w:rPr>
          <w:rFonts w:eastAsia="方正博雅宋_GBK"/>
          <w:color w:val="000000"/>
          <w:kern w:val="2"/>
          <w:sz w:val="20"/>
        </w:rPr>
        <w:t>处不可导。为了处理不</w:t>
      </w:r>
      <w:r w:rsidR="006A5BE7" w:rsidRPr="007D4674">
        <w:rPr>
          <w:rFonts w:eastAsia="方正博雅宋_GBK" w:hint="eastAsia"/>
          <w:color w:val="000000"/>
          <w:kern w:val="2"/>
          <w:sz w:val="20"/>
        </w:rPr>
        <w:t>可导</w:t>
      </w:r>
      <w:r w:rsidRPr="007D4674">
        <w:rPr>
          <w:rFonts w:eastAsia="方正博雅宋_GBK"/>
          <w:color w:val="000000"/>
          <w:kern w:val="2"/>
          <w:sz w:val="20"/>
        </w:rPr>
        <w:t>函数，我们扩展导数的表示，定义一个（凸）函数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f</m:t>
        </m:r>
      </m:oMath>
      <w:r w:rsidRPr="007D4674">
        <w:rPr>
          <w:rFonts w:eastAsia="方正博雅宋_GBK"/>
          <w:color w:val="000000"/>
          <w:kern w:val="2"/>
          <w:sz w:val="20"/>
        </w:rPr>
        <w:t>在点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0</m:t>
            </m:r>
          </m:sub>
        </m:sSub>
      </m:oMath>
      <w:r w:rsidRPr="00F710B5">
        <w:rPr>
          <w:rFonts w:eastAsia="方正博雅宋_GBK"/>
          <w:i/>
          <w:color w:val="000000"/>
          <w:kern w:val="2"/>
          <w:sz w:val="20"/>
        </w:rPr>
        <w:t xml:space="preserve"> </w:t>
      </w:r>
      <w:r w:rsidRPr="007D4674">
        <w:rPr>
          <w:rFonts w:eastAsia="方正博雅宋_GBK"/>
          <w:color w:val="000000"/>
          <w:kern w:val="2"/>
          <w:sz w:val="20"/>
        </w:rPr>
        <w:t>处的次梯度（</w:t>
      </w:r>
      <w:proofErr w:type="spellStart"/>
      <w:r w:rsidRPr="007D4674">
        <w:rPr>
          <w:rFonts w:eastAsia="方正博雅宋_GBK"/>
          <w:color w:val="000000"/>
          <w:kern w:val="2"/>
          <w:sz w:val="20"/>
        </w:rPr>
        <w:t>subgradient</w:t>
      </w:r>
      <w:proofErr w:type="spellEnd"/>
      <w:r w:rsidRPr="007D4674">
        <w:rPr>
          <w:rFonts w:eastAsia="方正博雅宋_GBK"/>
          <w:color w:val="000000"/>
          <w:kern w:val="2"/>
          <w:sz w:val="20"/>
        </w:rPr>
        <w:t>）或次导数（</w:t>
      </w:r>
      <w:proofErr w:type="spellStart"/>
      <w:r w:rsidRPr="007D4674">
        <w:rPr>
          <w:rFonts w:eastAsia="方正博雅宋_GBK"/>
          <w:color w:val="000000"/>
          <w:kern w:val="2"/>
          <w:sz w:val="20"/>
        </w:rPr>
        <w:t>subderivative</w:t>
      </w:r>
      <w:proofErr w:type="spellEnd"/>
      <w:r w:rsidRPr="007D4674">
        <w:rPr>
          <w:rFonts w:eastAsia="方正博雅宋_GBK"/>
          <w:color w:val="000000"/>
          <w:kern w:val="2"/>
          <w:sz w:val="20"/>
        </w:rPr>
        <w:t>）为一个标量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g</m:t>
        </m:r>
      </m:oMath>
      <w:r w:rsidRPr="007D4674">
        <w:rPr>
          <w:rFonts w:eastAsia="方正博雅宋_GBK"/>
          <w:color w:val="000000"/>
          <w:kern w:val="2"/>
          <w:sz w:val="20"/>
        </w:rPr>
        <w:t>，使得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701126" w:rsidRPr="00FB2B91" w14:paraId="73DF9748" w14:textId="77777777">
        <w:tc>
          <w:tcPr>
            <w:tcW w:w="7143" w:type="dxa"/>
            <w:vAlign w:val="center"/>
          </w:tcPr>
          <w:p w14:paraId="7A42C646" w14:textId="6C379789" w:rsidR="00701126" w:rsidRPr="00FB2B91" w:rsidRDefault="00FB2B91">
            <w:pPr>
              <w:spacing w:beforeLines="10" w:before="31" w:afterLines="10" w:after="31"/>
              <w:ind w:firstLine="400"/>
              <w:jc w:val="center"/>
              <w:rPr>
                <w:rFonts w:ascii="Times" w:hAnsi="Times" w:cs="Times"/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w:lastRenderedPageBreak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</w:rPr>
                <m:t>≥g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</w:rPr>
                <m:t xml:space="preserve">,∀x∈ </m:t>
              </m:r>
            </m:oMath>
            <w:r w:rsidRPr="00FB2B91">
              <w:rPr>
                <w:rFonts w:ascii="Euclid Math One" w:hAnsi="Euclid Math One"/>
                <w:sz w:val="20"/>
              </w:rPr>
              <w:t>I</w:t>
            </w:r>
            <w:r w:rsidR="002C28EE" w:rsidRPr="00FB2B91">
              <w:rPr>
                <w:sz w:val="20"/>
              </w:rPr>
              <w:t>，</w:t>
            </w:r>
          </w:p>
        </w:tc>
        <w:tc>
          <w:tcPr>
            <w:tcW w:w="948" w:type="dxa"/>
            <w:vAlign w:val="center"/>
          </w:tcPr>
          <w:p w14:paraId="6EBD6BDB" w14:textId="77777777" w:rsidR="00701126" w:rsidRPr="00FB2B91" w:rsidRDefault="002C28EE" w:rsidP="005560C1">
            <w:pPr>
              <w:pStyle w:val="affb"/>
              <w:spacing w:beforeLines="10" w:before="31" w:afterLines="10" w:after="31"/>
            </w:pPr>
            <w:r w:rsidRPr="00FB2B91">
              <w:rPr>
                <w:rFonts w:hint="eastAsia"/>
              </w:rPr>
              <w:t>（</w:t>
            </w:r>
            <w:r w:rsidRPr="00FB2B91">
              <w:rPr>
                <w:rFonts w:hint="eastAsia"/>
              </w:rPr>
              <w:t>2</w:t>
            </w:r>
            <w:r w:rsidRPr="00FB2B91">
              <w:t>-</w:t>
            </w:r>
            <w:r w:rsidR="005560C1" w:rsidRPr="00FB2B91">
              <w:t>47</w:t>
            </w:r>
            <w:r w:rsidRPr="00FB2B91">
              <w:rPr>
                <w:rFonts w:hint="eastAsia"/>
              </w:rPr>
              <w:t>）</w:t>
            </w:r>
          </w:p>
        </w:tc>
      </w:tr>
    </w:tbl>
    <w:p w14:paraId="63BBA68E" w14:textId="24B5CE11" w:rsidR="00701126" w:rsidRPr="007D4674" w:rsidRDefault="002C28EE" w:rsidP="007D4674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7D4674">
        <w:rPr>
          <w:rFonts w:eastAsia="方正博雅宋_GBK"/>
          <w:color w:val="000000"/>
          <w:kern w:val="2"/>
          <w:sz w:val="20"/>
        </w:rPr>
        <w:t>其中</w:t>
      </w:r>
      <w:r w:rsidR="00FB2B91" w:rsidRPr="00FB2B91">
        <w:rPr>
          <w:rFonts w:ascii="Euclid Math One" w:hAnsi="Euclid Math One"/>
          <w:sz w:val="20"/>
        </w:rPr>
        <w:t>I</w:t>
      </w:r>
      <w:r w:rsidRPr="007D4674">
        <w:rPr>
          <w:rFonts w:eastAsia="方正博雅宋_GBK"/>
          <w:color w:val="000000"/>
          <w:kern w:val="2"/>
          <w:sz w:val="20"/>
        </w:rPr>
        <w:t>为包含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0</m:t>
            </m:r>
          </m:sub>
        </m:sSub>
      </m:oMath>
      <w:r w:rsidRPr="007D4674">
        <w:rPr>
          <w:rFonts w:eastAsia="方正博雅宋_GBK"/>
          <w:color w:val="000000"/>
          <w:kern w:val="2"/>
          <w:sz w:val="20"/>
        </w:rPr>
        <w:t>的某个区间。</w:t>
      </w:r>
    </w:p>
    <w:p w14:paraId="30F18A1A" w14:textId="0A723D24" w:rsidR="00701126" w:rsidRPr="007D4674" w:rsidRDefault="002C28EE" w:rsidP="007D4674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7D4674">
        <w:rPr>
          <w:rFonts w:eastAsia="方正博雅宋_GBK"/>
          <w:color w:val="000000"/>
          <w:kern w:val="2"/>
          <w:sz w:val="20"/>
        </w:rPr>
        <w:t>定义区间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[a,b]</m:t>
        </m:r>
      </m:oMath>
      <w:r w:rsidRPr="007D4674">
        <w:rPr>
          <w:rFonts w:eastAsia="方正博雅宋_GBK"/>
          <w:color w:val="000000"/>
          <w:kern w:val="2"/>
          <w:sz w:val="20"/>
        </w:rPr>
        <w:t>的次梯度</w:t>
      </w:r>
      <w:r w:rsidR="00047813" w:rsidRPr="007D4674">
        <w:rPr>
          <w:rFonts w:eastAsia="方正博雅宋_GBK" w:hint="eastAsia"/>
          <w:color w:val="000000"/>
          <w:kern w:val="2"/>
          <w:sz w:val="20"/>
        </w:rPr>
        <w:t>（</w:t>
      </w:r>
      <w:proofErr w:type="spellStart"/>
      <w:r w:rsidR="00047813" w:rsidRPr="007D4674">
        <w:rPr>
          <w:rFonts w:eastAsia="方正博雅宋_GBK" w:hint="eastAsia"/>
          <w:color w:val="000000"/>
          <w:kern w:val="2"/>
          <w:sz w:val="20"/>
        </w:rPr>
        <w:t>S</w:t>
      </w:r>
      <w:r w:rsidR="00047813" w:rsidRPr="007D4674">
        <w:rPr>
          <w:rFonts w:eastAsia="方正博雅宋_GBK"/>
          <w:color w:val="000000"/>
          <w:kern w:val="2"/>
          <w:sz w:val="20"/>
        </w:rPr>
        <w:t>ubgradient</w:t>
      </w:r>
      <w:proofErr w:type="spellEnd"/>
      <w:r w:rsidR="00047813" w:rsidRPr="007D4674">
        <w:rPr>
          <w:rFonts w:eastAsia="方正博雅宋_GBK" w:hint="eastAsia"/>
          <w:color w:val="000000"/>
          <w:kern w:val="2"/>
          <w:sz w:val="20"/>
        </w:rPr>
        <w:t>）</w:t>
      </w:r>
      <w:r w:rsidRPr="007D4674">
        <w:rPr>
          <w:rFonts w:eastAsia="方正博雅宋_GBK"/>
          <w:color w:val="000000"/>
          <w:kern w:val="2"/>
          <w:sz w:val="20"/>
        </w:rPr>
        <w:t>集合为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701126" w:rsidRPr="00FB2B91" w14:paraId="72E818E9" w14:textId="77777777">
        <w:tc>
          <w:tcPr>
            <w:tcW w:w="7143" w:type="dxa"/>
            <w:vAlign w:val="center"/>
          </w:tcPr>
          <w:p w14:paraId="3D4BCC3B" w14:textId="77777777" w:rsidR="00701126" w:rsidRPr="00FB2B91" w:rsidRDefault="002C28EE">
            <w:pPr>
              <w:spacing w:beforeLines="10" w:before="31" w:afterLines="10" w:after="31"/>
              <w:ind w:firstLine="400"/>
              <w:jc w:val="center"/>
              <w:rPr>
                <w:rFonts w:ascii="Times" w:hAnsi="Times" w:cs="Times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a=</m:t>
                </m:r>
                <m:limLow>
                  <m:limLowPr>
                    <m:ctrlPr>
                      <w:rPr>
                        <w:rFonts w:ascii="Cambria Math" w:hAnsi="Cambria Math"/>
                        <w:sz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</w:rPr>
                      <m:t>x→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</m:sup>
                    </m:sSubSup>
                  </m:lim>
                </m:limLow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f(x)-f(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</w:rPr>
                  <m:t>,b=</m:t>
                </m:r>
                <m:limLow>
                  <m:limLowPr>
                    <m:ctrlPr>
                      <w:rPr>
                        <w:rFonts w:ascii="Cambria Math" w:hAnsi="Cambria Math"/>
                        <w:sz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</w:rPr>
                      <m:t>x→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</m:sup>
                    </m:sSubSup>
                  </m:lim>
                </m:limLow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f(x)-f(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。</m:t>
                </m:r>
              </m:oMath>
            </m:oMathPara>
          </w:p>
        </w:tc>
        <w:tc>
          <w:tcPr>
            <w:tcW w:w="948" w:type="dxa"/>
            <w:vAlign w:val="center"/>
          </w:tcPr>
          <w:p w14:paraId="1FE6C389" w14:textId="77777777" w:rsidR="00701126" w:rsidRPr="00FB2B91" w:rsidRDefault="002C28EE" w:rsidP="005560C1">
            <w:pPr>
              <w:pStyle w:val="affb"/>
              <w:spacing w:beforeLines="10" w:before="31" w:afterLines="10" w:after="31"/>
            </w:pPr>
            <w:r w:rsidRPr="00FB2B91">
              <w:rPr>
                <w:rFonts w:hint="eastAsia"/>
              </w:rPr>
              <w:t>（</w:t>
            </w:r>
            <w:r w:rsidRPr="00FB2B91">
              <w:rPr>
                <w:rFonts w:hint="eastAsia"/>
              </w:rPr>
              <w:t>2</w:t>
            </w:r>
            <w:r w:rsidRPr="00FB2B91">
              <w:t>-</w:t>
            </w:r>
            <w:r w:rsidR="005560C1" w:rsidRPr="00FB2B91">
              <w:t>48</w:t>
            </w:r>
            <w:r w:rsidRPr="00FB2B91">
              <w:rPr>
                <w:rFonts w:hint="eastAsia"/>
              </w:rPr>
              <w:t>）</w:t>
            </w:r>
          </w:p>
        </w:tc>
      </w:tr>
    </w:tbl>
    <w:p w14:paraId="4D10A10C" w14:textId="44C5F259" w:rsidR="00701126" w:rsidRPr="007D4674" w:rsidRDefault="002C28EE" w:rsidP="007D4674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7D4674">
        <w:rPr>
          <w:rFonts w:eastAsia="方正博雅宋_GBK"/>
          <w:color w:val="000000"/>
          <w:kern w:val="2"/>
          <w:sz w:val="20"/>
        </w:rPr>
        <w:t>所有次梯度的区间称为函数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f</m:t>
        </m:r>
      </m:oMath>
      <w:r w:rsidRPr="007D4674">
        <w:rPr>
          <w:rFonts w:eastAsia="方正博雅宋_GBK"/>
          <w:color w:val="000000"/>
          <w:kern w:val="2"/>
          <w:sz w:val="20"/>
        </w:rPr>
        <w:t>在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0</m:t>
            </m:r>
          </m:sub>
        </m:sSub>
      </m:oMath>
      <w:r w:rsidRPr="007D4674">
        <w:rPr>
          <w:rFonts w:eastAsia="方正博雅宋_GBK"/>
          <w:color w:val="000000"/>
          <w:kern w:val="2"/>
          <w:sz w:val="20"/>
        </w:rPr>
        <w:t>处的次微分</w:t>
      </w:r>
      <w:r w:rsidRPr="007D4674">
        <w:rPr>
          <w:rFonts w:eastAsia="方正博雅宋_GBK" w:hint="eastAsia"/>
          <w:color w:val="000000"/>
          <w:kern w:val="2"/>
          <w:sz w:val="20"/>
        </w:rPr>
        <w:t>（</w:t>
      </w:r>
      <w:proofErr w:type="spellStart"/>
      <w:r w:rsidR="00047813" w:rsidRPr="007D4674">
        <w:rPr>
          <w:rFonts w:eastAsia="方正博雅宋_GBK" w:hint="eastAsia"/>
          <w:color w:val="000000"/>
          <w:kern w:val="2"/>
          <w:sz w:val="20"/>
        </w:rPr>
        <w:t>S</w:t>
      </w:r>
      <w:r w:rsidRPr="007D4674">
        <w:rPr>
          <w:rFonts w:eastAsia="方正博雅宋_GBK"/>
          <w:color w:val="000000"/>
          <w:kern w:val="2"/>
          <w:sz w:val="20"/>
        </w:rPr>
        <w:t>ubdifferential</w:t>
      </w:r>
      <w:proofErr w:type="spellEnd"/>
      <w:r w:rsidRPr="007D4674">
        <w:rPr>
          <w:rFonts w:eastAsia="方正博雅宋_GBK" w:hint="eastAsia"/>
          <w:color w:val="000000"/>
          <w:kern w:val="2"/>
          <w:sz w:val="20"/>
        </w:rPr>
        <w:t>）</w:t>
      </w:r>
      <w:r w:rsidRPr="007D4674">
        <w:rPr>
          <w:rFonts w:eastAsia="方正博雅宋_GBK"/>
          <w:color w:val="000000"/>
          <w:kern w:val="2"/>
          <w:sz w:val="20"/>
        </w:rPr>
        <w:t>，用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∂f(x)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|</m:t>
            </m:r>
          </m:e>
          <m:sub>
            <m:sSub>
              <m:sSub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b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x</m:t>
                </m:r>
              </m:e>
              <m: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0</m:t>
                </m:r>
              </m:sub>
            </m:sSub>
          </m:sub>
        </m:sSub>
      </m:oMath>
      <w:r w:rsidRPr="007D4674">
        <w:rPr>
          <w:rFonts w:eastAsia="方正博雅宋_GBK"/>
          <w:color w:val="000000"/>
          <w:kern w:val="2"/>
          <w:sz w:val="20"/>
        </w:rPr>
        <w:t>表示。</w:t>
      </w:r>
    </w:p>
    <w:p w14:paraId="11FF33B0" w14:textId="66976F87" w:rsidR="00701126" w:rsidRPr="007D4674" w:rsidRDefault="002C28EE" w:rsidP="007D4674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7D4674">
        <w:rPr>
          <w:rFonts w:eastAsia="方正博雅宋_GBK"/>
          <w:color w:val="000000"/>
          <w:kern w:val="2"/>
          <w:sz w:val="20"/>
        </w:rPr>
        <w:t>例：绝对值函数</w:t>
      </w:r>
      <w:r w:rsidRPr="007D4674">
        <w:rPr>
          <w:rFonts w:eastAsia="方正博雅宋_GBK"/>
          <w:color w:val="000000"/>
          <w:kern w:val="2"/>
          <w:sz w:val="20"/>
        </w:rPr>
        <w:t xml:space="preserve"> 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f(x)=|x|</m:t>
        </m:r>
      </m:oMath>
      <w:r w:rsidRPr="007D4674">
        <w:rPr>
          <w:rFonts w:eastAsia="方正博雅宋_GBK"/>
          <w:color w:val="000000"/>
          <w:kern w:val="2"/>
          <w:sz w:val="20"/>
        </w:rPr>
        <w:t>，其次梯度为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701126" w14:paraId="4046B035" w14:textId="77777777">
        <w:tc>
          <w:tcPr>
            <w:tcW w:w="7143" w:type="dxa"/>
            <w:vAlign w:val="center"/>
          </w:tcPr>
          <w:p w14:paraId="066E90C0" w14:textId="77777777" w:rsidR="00701126" w:rsidRPr="00FB2B91" w:rsidRDefault="006A5BE7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f(x)=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{-1}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如果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x&lt;0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如果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{+1}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如果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x&gt;0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48" w:type="dxa"/>
            <w:vAlign w:val="center"/>
          </w:tcPr>
          <w:p w14:paraId="5AB3D6DD" w14:textId="77777777" w:rsidR="00701126" w:rsidRDefault="002C28EE" w:rsidP="005560C1">
            <w:pPr>
              <w:pStyle w:val="affb"/>
              <w:spacing w:beforeLines="10" w:before="31" w:afterLines="10" w:after="3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-</w:t>
            </w:r>
            <w:r w:rsidR="005560C1">
              <w:t>49</w:t>
            </w:r>
            <w:r>
              <w:rPr>
                <w:rFonts w:hint="eastAsia"/>
              </w:rPr>
              <w:t>）</w:t>
            </w:r>
          </w:p>
        </w:tc>
      </w:tr>
    </w:tbl>
    <w:p w14:paraId="72E2A583" w14:textId="06D4CE7B" w:rsidR="00701126" w:rsidRPr="00FB2B91" w:rsidRDefault="002C28EE" w:rsidP="00FB2B91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FB2B91">
        <w:rPr>
          <w:rFonts w:eastAsia="方正博雅宋_GBK"/>
          <w:color w:val="000000"/>
          <w:kern w:val="2"/>
          <w:sz w:val="20"/>
        </w:rPr>
        <w:t>如果函数处处可微，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∂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f(x)</m:t>
        </m:r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f>
          <m:f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d</m:t>
            </m:r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f(x)</m:t>
            </m:r>
          </m:num>
          <m:den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d</m:t>
            </m:r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den>
        </m:f>
      </m:oMath>
      <w:r w:rsidRPr="00FB2B91">
        <w:rPr>
          <w:rFonts w:eastAsia="方正博雅宋_GBK"/>
          <w:color w:val="000000"/>
          <w:kern w:val="2"/>
          <w:sz w:val="20"/>
        </w:rPr>
        <w:t>。</w:t>
      </w:r>
    </w:p>
    <w:p w14:paraId="7BF47EA2" w14:textId="230EDD91" w:rsidR="00701126" w:rsidRPr="00FB2B91" w:rsidRDefault="002C28EE" w:rsidP="00FB2B91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FB2B91">
        <w:rPr>
          <w:rFonts w:eastAsia="方正博雅宋_GBK"/>
          <w:color w:val="000000"/>
          <w:kern w:val="2"/>
          <w:sz w:val="20"/>
        </w:rPr>
        <w:t>同标准的微积分类似，可以证明当且仅当</w:t>
      </w:r>
      <w:r w:rsidRPr="00FB2B91">
        <w:rPr>
          <w:rFonts w:eastAsia="方正博雅宋_GBK"/>
          <w:color w:val="000000"/>
          <w:kern w:val="2"/>
          <w:sz w:val="20"/>
        </w:rPr>
        <w:t xml:space="preserve"> 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0∈∂f(x)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|</m:t>
            </m:r>
          </m:e>
          <m:sub>
            <m:acc>
              <m:acc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acc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x</m:t>
                </m:r>
              </m:e>
            </m:acc>
          </m:sub>
        </m:sSub>
      </m:oMath>
      <w:r w:rsidRPr="00F710B5">
        <w:rPr>
          <w:rFonts w:eastAsia="方正博雅宋_GBK"/>
          <w:i/>
          <w:color w:val="000000"/>
          <w:kern w:val="2"/>
          <w:sz w:val="20"/>
        </w:rPr>
        <w:t xml:space="preserve"> </w:t>
      </w:r>
      <w:r w:rsidRPr="00FB2B91">
        <w:rPr>
          <w:rFonts w:eastAsia="方正博雅宋_GBK"/>
          <w:color w:val="000000"/>
          <w:kern w:val="2"/>
          <w:sz w:val="20"/>
        </w:rPr>
        <w:t>时，</w:t>
      </w:r>
      <m:oMath>
        <m:acc>
          <m:acc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acc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</m:acc>
      </m:oMath>
      <w:r w:rsidRPr="00FB2B91">
        <w:rPr>
          <w:rFonts w:eastAsia="方正博雅宋_GBK"/>
          <w:color w:val="000000"/>
          <w:kern w:val="2"/>
          <w:sz w:val="20"/>
        </w:rPr>
        <w:t>为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f</m:t>
        </m:r>
      </m:oMath>
      <w:r w:rsidRPr="00FB2B91">
        <w:rPr>
          <w:rFonts w:eastAsia="方正博雅宋_GBK"/>
          <w:color w:val="000000"/>
          <w:kern w:val="2"/>
          <w:sz w:val="20"/>
        </w:rPr>
        <w:t>的局部极值点。</w:t>
      </w:r>
    </w:p>
    <w:p w14:paraId="6DAB0A5B" w14:textId="77777777" w:rsidR="00701126" w:rsidRPr="00FB2B91" w:rsidRDefault="002C28EE" w:rsidP="00FB2B91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FB2B91">
        <w:rPr>
          <w:rFonts w:eastAsia="方正博雅宋_GBK"/>
          <w:color w:val="000000"/>
          <w:kern w:val="2"/>
          <w:sz w:val="20"/>
        </w:rPr>
        <w:t>Lasso</w:t>
      </w:r>
      <w:r w:rsidRPr="00FB2B91">
        <w:rPr>
          <w:rFonts w:eastAsia="方正博雅宋_GBK"/>
          <w:color w:val="000000"/>
          <w:kern w:val="2"/>
          <w:sz w:val="20"/>
        </w:rPr>
        <w:t>问题的目标函数为：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C81928" w:rsidRPr="00FB2B91" w14:paraId="7ECF6F55" w14:textId="77777777" w:rsidTr="00C81928">
        <w:tc>
          <w:tcPr>
            <w:tcW w:w="7143" w:type="dxa"/>
            <w:vAlign w:val="center"/>
          </w:tcPr>
          <w:p w14:paraId="55B9287D" w14:textId="33196EE4" w:rsidR="00C81928" w:rsidRPr="00FB2B91" w:rsidRDefault="004377E1" w:rsidP="00B13E23">
            <w:pPr>
              <w:spacing w:beforeLines="10" w:before="31" w:afterLines="10" w:after="31"/>
              <w:ind w:firstLine="400"/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,λ)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Xw-y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Xw-y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+λ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p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+λ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p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。</m:t>
                      </m:r>
                    </m:e>
                  </m:mr>
                </m:m>
              </m:oMath>
            </m:oMathPara>
          </w:p>
        </w:tc>
        <w:tc>
          <w:tcPr>
            <w:tcW w:w="948" w:type="dxa"/>
            <w:vAlign w:val="center"/>
          </w:tcPr>
          <w:p w14:paraId="3B531EC0" w14:textId="77777777" w:rsidR="00C81928" w:rsidRPr="00FB2B91" w:rsidRDefault="00C81928" w:rsidP="00C81928">
            <w:pPr>
              <w:pStyle w:val="affb"/>
              <w:spacing w:beforeLines="10" w:before="31" w:afterLines="10" w:after="31"/>
              <w:rPr>
                <w:szCs w:val="20"/>
              </w:rPr>
            </w:pPr>
          </w:p>
        </w:tc>
      </w:tr>
    </w:tbl>
    <w:p w14:paraId="76EF09EF" w14:textId="7DEA6DD2" w:rsidR="00701126" w:rsidRPr="00FB2B91" w:rsidRDefault="002C28EE" w:rsidP="00FB2B91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FB2B91">
        <w:rPr>
          <w:rFonts w:eastAsia="方正博雅宋_GBK"/>
          <w:color w:val="000000"/>
          <w:kern w:val="2"/>
          <w:sz w:val="20"/>
        </w:rPr>
        <w:t>我们采用坐标轴下降算法求模型参数，</w:t>
      </w:r>
      <w:r w:rsidR="00A96C01" w:rsidRPr="00FB2B91">
        <w:rPr>
          <w:rFonts w:eastAsia="方正博雅宋_GBK" w:hint="eastAsia"/>
          <w:color w:val="000000"/>
          <w:kern w:val="2"/>
          <w:sz w:val="20"/>
        </w:rPr>
        <w:t>分别</w:t>
      </w:r>
      <w:r w:rsidRPr="00FB2B91">
        <w:rPr>
          <w:rFonts w:eastAsia="方正博雅宋_GBK"/>
          <w:color w:val="000000"/>
          <w:kern w:val="2"/>
          <w:sz w:val="20"/>
        </w:rPr>
        <w:t>对第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</m:oMath>
      <w:r w:rsidRPr="00FB2B91">
        <w:rPr>
          <w:rFonts w:eastAsia="方正博雅宋_GBK"/>
          <w:color w:val="000000"/>
          <w:kern w:val="2"/>
          <w:sz w:val="20"/>
        </w:rPr>
        <w:t>维坐标参数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</m:oMath>
      <w:r w:rsidRPr="00FB2B91">
        <w:rPr>
          <w:rFonts w:eastAsia="方正博雅宋_GBK"/>
          <w:color w:val="000000"/>
          <w:kern w:val="2"/>
          <w:sz w:val="20"/>
        </w:rPr>
        <w:t>进行分析。其中可微项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RSS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</m:d>
        <m: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nary>
          <m:naryPr>
            <m:chr m:val="∑"/>
            <m:limLoc m:val="subSup"/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naryPr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i=1</m:t>
            </m:r>
          </m:sub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p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(</m:t>
                </m:r>
                <m:sSup>
                  <m:sSupPr>
                    <m:ctrlPr>
                      <w:rPr>
                        <w:rFonts w:ascii="Cambria Math" w:eastAsia="方正博雅宋_GBK" w:hAnsi="Cambria Math"/>
                        <w:i/>
                        <w:color w:val="000000"/>
                        <w:kern w:val="2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方正博雅宋_GBK" w:hAnsi="Cambria Math"/>
                        <w:i/>
                        <w:color w:val="000000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--</m:t>
                </m:r>
                <m:sSub>
                  <m:sSubPr>
                    <m:ctrlPr>
                      <w:rPr>
                        <w:rFonts w:ascii="Cambria Math" w:eastAsia="方正博雅宋_GBK" w:hAnsi="Cambria Math"/>
                        <w:i/>
                        <w:color w:val="000000"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)</m:t>
                </m:r>
              </m:e>
              <m:sup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2</m:t>
                </m:r>
              </m:sup>
            </m:sSup>
          </m:e>
        </m:nary>
      </m:oMath>
      <w:r w:rsidRPr="00FB2B91">
        <w:rPr>
          <w:rFonts w:eastAsia="方正博雅宋_GBK"/>
          <w:color w:val="000000"/>
          <w:kern w:val="2"/>
          <w:sz w:val="20"/>
        </w:rPr>
        <w:t>的梯度：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701126" w:rsidRPr="00FB2B91" w14:paraId="0A8F8D26" w14:textId="77777777">
        <w:tc>
          <w:tcPr>
            <w:tcW w:w="7143" w:type="dxa"/>
            <w:vAlign w:val="center"/>
          </w:tcPr>
          <w:p w14:paraId="4B5D11FB" w14:textId="5649A466" w:rsidR="00701126" w:rsidRPr="00FB2B91" w:rsidRDefault="004377E1" w:rsidP="005560C1">
            <w:pPr>
              <w:snapToGrid w:val="0"/>
              <w:spacing w:beforeLines="30" w:before="94" w:afterLines="30" w:after="94"/>
              <w:ind w:firstLine="400"/>
              <w:jc w:val="center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RSS(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-j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i,-j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i,j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=2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i,-j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i,j</m:t>
                              </m:r>
                            </m:sub>
                          </m:sSub>
                        </m:e>
                      </m:nary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groupCh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lim>
                      </m:limLow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-w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-j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i,-j</m:t>
                                          </m:r>
                                        </m:sub>
                                      </m:sSub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i,j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groupCh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lim>
                      </m:limLow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，</m:t>
                      </m:r>
                    </m:e>
                  </m:mr>
                </m:m>
              </m:oMath>
            </m:oMathPara>
          </w:p>
        </w:tc>
        <w:tc>
          <w:tcPr>
            <w:tcW w:w="948" w:type="dxa"/>
            <w:vAlign w:val="center"/>
          </w:tcPr>
          <w:p w14:paraId="4C87A346" w14:textId="77777777" w:rsidR="00701126" w:rsidRPr="00FB2B91" w:rsidRDefault="002C28EE" w:rsidP="005560C1">
            <w:pPr>
              <w:pStyle w:val="affb"/>
              <w:snapToGrid w:val="0"/>
              <w:spacing w:beforeLines="30" w:before="94" w:afterLines="30" w:after="94"/>
              <w:rPr>
                <w:szCs w:val="20"/>
              </w:rPr>
            </w:pPr>
            <w:r w:rsidRPr="00FB2B91">
              <w:rPr>
                <w:rFonts w:hint="eastAsia"/>
                <w:szCs w:val="20"/>
              </w:rPr>
              <w:t>（</w:t>
            </w:r>
            <w:r w:rsidRPr="00FB2B91">
              <w:rPr>
                <w:rFonts w:hint="eastAsia"/>
                <w:szCs w:val="20"/>
              </w:rPr>
              <w:t>2</w:t>
            </w:r>
            <w:r w:rsidRPr="00FB2B91">
              <w:rPr>
                <w:szCs w:val="20"/>
              </w:rPr>
              <w:t>-</w:t>
            </w:r>
            <w:r w:rsidR="005560C1" w:rsidRPr="00FB2B91">
              <w:rPr>
                <w:szCs w:val="20"/>
              </w:rPr>
              <w:t>50</w:t>
            </w:r>
            <w:r w:rsidRPr="00FB2B91">
              <w:rPr>
                <w:rFonts w:hint="eastAsia"/>
                <w:szCs w:val="20"/>
              </w:rPr>
              <w:t>）</w:t>
            </w:r>
          </w:p>
        </w:tc>
      </w:tr>
    </w:tbl>
    <w:p w14:paraId="4026A0AE" w14:textId="6C5C8A7A" w:rsidR="00701126" w:rsidRPr="00FB2B91" w:rsidRDefault="002C28EE" w:rsidP="00FB2B91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FB2B91">
        <w:rPr>
          <w:rFonts w:eastAsia="方正博雅宋_GBK"/>
          <w:color w:val="000000"/>
          <w:kern w:val="2"/>
          <w:sz w:val="20"/>
        </w:rPr>
        <w:t>其中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-j</m:t>
            </m:r>
          </m:sub>
        </m:sSub>
      </m:oMath>
      <w:r w:rsidRPr="00FB2B91">
        <w:rPr>
          <w:rFonts w:eastAsia="方正博雅宋_GBK"/>
          <w:color w:val="000000"/>
          <w:kern w:val="2"/>
          <w:sz w:val="20"/>
        </w:rPr>
        <w:t>表示向量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Pr="00FB2B91">
        <w:rPr>
          <w:rFonts w:eastAsia="方正博雅宋_GBK"/>
          <w:color w:val="000000"/>
          <w:kern w:val="2"/>
          <w:sz w:val="20"/>
        </w:rPr>
        <w:t>中除了第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</m:oMath>
      <w:r w:rsidRPr="00FB2B91">
        <w:rPr>
          <w:rFonts w:eastAsia="方正博雅宋_GBK"/>
          <w:color w:val="000000"/>
          <w:kern w:val="2"/>
          <w:sz w:val="20"/>
        </w:rPr>
        <w:t>维的其他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D-1</m:t>
        </m:r>
      </m:oMath>
      <w:r w:rsidRPr="00FB2B91">
        <w:rPr>
          <w:rFonts w:eastAsia="方正博雅宋_GBK"/>
          <w:color w:val="000000"/>
          <w:kern w:val="2"/>
          <w:sz w:val="20"/>
        </w:rPr>
        <w:t>个元素，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i,-j</m:t>
            </m:r>
          </m:sub>
        </m:sSub>
      </m:oMath>
      <w:r w:rsidRPr="00FB2B91">
        <w:rPr>
          <w:rFonts w:eastAsia="方正博雅宋_GBK"/>
          <w:color w:val="000000"/>
          <w:kern w:val="2"/>
          <w:sz w:val="20"/>
        </w:rPr>
        <w:t>表示向量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</m:oMath>
      <w:r w:rsidRPr="00FB2B91">
        <w:rPr>
          <w:rFonts w:eastAsia="方正博雅宋_GBK"/>
          <w:color w:val="000000"/>
          <w:kern w:val="2"/>
          <w:sz w:val="20"/>
        </w:rPr>
        <w:t>中除了第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</m:oMath>
      <w:r w:rsidRPr="00FB2B91">
        <w:rPr>
          <w:rFonts w:eastAsia="方正博雅宋_GBK"/>
          <w:color w:val="000000"/>
          <w:kern w:val="2"/>
          <w:sz w:val="20"/>
        </w:rPr>
        <w:t>维的其他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D-1</m:t>
        </m:r>
      </m:oMath>
      <w:r w:rsidRPr="00FB2B91">
        <w:rPr>
          <w:rFonts w:eastAsia="方正博雅宋_GBK"/>
          <w:color w:val="000000"/>
          <w:kern w:val="2"/>
          <w:sz w:val="20"/>
        </w:rPr>
        <w:t>个元素，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i,j</m:t>
            </m:r>
          </m:sub>
        </m:sSub>
      </m:oMath>
      <w:r w:rsidRPr="00FB2B91">
        <w:rPr>
          <w:rFonts w:eastAsia="方正博雅宋_GBK"/>
          <w:color w:val="000000"/>
          <w:kern w:val="2"/>
          <w:sz w:val="20"/>
        </w:rPr>
        <w:t>表示向量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i</m:t>
            </m:r>
          </m:sub>
        </m:sSub>
      </m:oMath>
      <w:r w:rsidRPr="00FB2B91">
        <w:rPr>
          <w:rFonts w:eastAsia="方正博雅宋_GBK"/>
          <w:color w:val="000000"/>
          <w:kern w:val="2"/>
          <w:sz w:val="20"/>
        </w:rPr>
        <w:t>中第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</m:oMath>
      <w:r w:rsidRPr="00FB2B91">
        <w:rPr>
          <w:rFonts w:eastAsia="方正博雅宋_GBK"/>
          <w:color w:val="000000"/>
          <w:kern w:val="2"/>
          <w:sz w:val="20"/>
        </w:rPr>
        <w:t>维元素。令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701126" w:rsidRPr="004F1C34" w14:paraId="01789980" w14:textId="77777777">
        <w:tc>
          <w:tcPr>
            <w:tcW w:w="7143" w:type="dxa"/>
            <w:vAlign w:val="center"/>
          </w:tcPr>
          <w:p w14:paraId="24EEFDB1" w14:textId="77777777" w:rsidR="00701126" w:rsidRPr="004F1C34" w:rsidRDefault="004377E1">
            <w:pPr>
              <w:snapToGrid w:val="0"/>
              <w:spacing w:beforeLines="30" w:before="94" w:afterLines="30" w:after="94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7F8737E7" w14:textId="77777777" w:rsidR="00701126" w:rsidRPr="004F1C34" w:rsidRDefault="002C28EE" w:rsidP="005560C1">
            <w:pPr>
              <w:pStyle w:val="affb"/>
              <w:snapToGrid w:val="0"/>
              <w:spacing w:beforeLines="30" w:before="94" w:afterLines="30" w:after="94"/>
              <w:rPr>
                <w:szCs w:val="20"/>
              </w:rPr>
            </w:pPr>
            <w:r w:rsidRPr="004F1C34">
              <w:rPr>
                <w:rFonts w:hint="eastAsia"/>
                <w:szCs w:val="20"/>
              </w:rPr>
              <w:t>（</w:t>
            </w:r>
            <w:r w:rsidRPr="004F1C34">
              <w:rPr>
                <w:rFonts w:hint="eastAsia"/>
                <w:szCs w:val="20"/>
              </w:rPr>
              <w:t>2</w:t>
            </w:r>
            <w:r w:rsidRPr="004F1C34">
              <w:rPr>
                <w:szCs w:val="20"/>
              </w:rPr>
              <w:t>-</w:t>
            </w:r>
            <w:r w:rsidR="005560C1" w:rsidRPr="004F1C34">
              <w:rPr>
                <w:rFonts w:hint="eastAsia"/>
                <w:szCs w:val="20"/>
              </w:rPr>
              <w:t>51</w:t>
            </w:r>
            <w:r w:rsidRPr="004F1C34">
              <w:rPr>
                <w:rFonts w:hint="eastAsia"/>
                <w:szCs w:val="20"/>
              </w:rPr>
              <w:t>）</w:t>
            </w:r>
          </w:p>
        </w:tc>
      </w:tr>
      <w:tr w:rsidR="00701126" w:rsidRPr="004F1C34" w14:paraId="4E330DB8" w14:textId="77777777">
        <w:tc>
          <w:tcPr>
            <w:tcW w:w="7143" w:type="dxa"/>
            <w:vAlign w:val="center"/>
          </w:tcPr>
          <w:p w14:paraId="0AA56B4A" w14:textId="77777777" w:rsidR="00701126" w:rsidRPr="004F1C34" w:rsidRDefault="004377E1" w:rsidP="005560C1">
            <w:pPr>
              <w:snapToGrid w:val="0"/>
              <w:spacing w:beforeLines="30" w:before="94" w:afterLines="30" w:after="94"/>
              <w:ind w:firstLine="400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-j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i,-j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i,j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0711BAAC" w14:textId="77777777" w:rsidR="00701126" w:rsidRPr="004F1C34" w:rsidRDefault="002C28EE" w:rsidP="005560C1">
            <w:pPr>
              <w:pStyle w:val="affb"/>
              <w:snapToGrid w:val="0"/>
              <w:spacing w:beforeLines="30" w:before="94" w:afterLines="30" w:after="94"/>
              <w:rPr>
                <w:szCs w:val="20"/>
              </w:rPr>
            </w:pPr>
            <w:r w:rsidRPr="004F1C34">
              <w:rPr>
                <w:rFonts w:hint="eastAsia"/>
                <w:szCs w:val="20"/>
              </w:rPr>
              <w:t>（</w:t>
            </w:r>
            <w:r w:rsidRPr="004F1C34">
              <w:rPr>
                <w:rFonts w:hint="eastAsia"/>
                <w:szCs w:val="20"/>
              </w:rPr>
              <w:t>2</w:t>
            </w:r>
            <w:r w:rsidRPr="004F1C34">
              <w:rPr>
                <w:szCs w:val="20"/>
              </w:rPr>
              <w:t>-</w:t>
            </w:r>
            <w:r w:rsidR="005560C1" w:rsidRPr="004F1C34">
              <w:rPr>
                <w:rFonts w:hint="eastAsia"/>
                <w:szCs w:val="20"/>
              </w:rPr>
              <w:t>52</w:t>
            </w:r>
            <w:r w:rsidRPr="004F1C34">
              <w:rPr>
                <w:rFonts w:hint="eastAsia"/>
                <w:szCs w:val="20"/>
              </w:rPr>
              <w:t>）</w:t>
            </w:r>
          </w:p>
        </w:tc>
      </w:tr>
    </w:tbl>
    <w:p w14:paraId="17A23B01" w14:textId="0B52F7E5" w:rsidR="00701126" w:rsidRPr="004F1C34" w:rsidRDefault="002C28EE" w:rsidP="004F1C34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4F1C34">
        <w:rPr>
          <w:rFonts w:eastAsia="方正博雅宋_GBK"/>
          <w:color w:val="000000"/>
          <w:kern w:val="2"/>
          <w:sz w:val="20"/>
        </w:rPr>
        <w:t>不可微的正则项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|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|</m:t>
        </m:r>
      </m:oMath>
      <w:r w:rsidRPr="004F1C34">
        <w:rPr>
          <w:rFonts w:eastAsia="方正博雅宋_GBK"/>
          <w:color w:val="000000"/>
          <w:kern w:val="2"/>
          <w:sz w:val="20"/>
        </w:rPr>
        <w:t>的次梯度：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701126" w:rsidRPr="004F1C34" w14:paraId="70319CC2" w14:textId="77777777">
        <w:tc>
          <w:tcPr>
            <w:tcW w:w="7143" w:type="dxa"/>
            <w:vAlign w:val="center"/>
          </w:tcPr>
          <w:p w14:paraId="45BE476A" w14:textId="77777777" w:rsidR="00701126" w:rsidRPr="004F1C34" w:rsidRDefault="004377E1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{-1}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如果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&lt;0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如果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{+1}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如果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&gt;0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。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48" w:type="dxa"/>
            <w:vAlign w:val="center"/>
          </w:tcPr>
          <w:p w14:paraId="2FC6943C" w14:textId="77777777" w:rsidR="00701126" w:rsidRPr="004F1C34" w:rsidRDefault="002C28EE" w:rsidP="005560C1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4F1C34">
              <w:rPr>
                <w:rFonts w:hint="eastAsia"/>
                <w:szCs w:val="20"/>
              </w:rPr>
              <w:t>（</w:t>
            </w:r>
            <w:r w:rsidRPr="004F1C34">
              <w:rPr>
                <w:rFonts w:hint="eastAsia"/>
                <w:szCs w:val="20"/>
              </w:rPr>
              <w:t>2</w:t>
            </w:r>
            <w:r w:rsidRPr="004F1C34">
              <w:rPr>
                <w:szCs w:val="20"/>
              </w:rPr>
              <w:t>-</w:t>
            </w:r>
            <w:r w:rsidR="005560C1" w:rsidRPr="004F1C34">
              <w:rPr>
                <w:rFonts w:hint="eastAsia"/>
                <w:szCs w:val="20"/>
              </w:rPr>
              <w:t>53</w:t>
            </w:r>
            <w:r w:rsidRPr="004F1C34">
              <w:rPr>
                <w:rFonts w:hint="eastAsia"/>
                <w:szCs w:val="20"/>
              </w:rPr>
              <w:t>）</w:t>
            </w:r>
          </w:p>
        </w:tc>
      </w:tr>
    </w:tbl>
    <w:p w14:paraId="3A57ABF3" w14:textId="77777777" w:rsidR="00701126" w:rsidRPr="004F1C34" w:rsidRDefault="002C28EE" w:rsidP="004F1C34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4F1C34">
        <w:rPr>
          <w:rFonts w:eastAsia="方正博雅宋_GBK"/>
          <w:color w:val="000000"/>
          <w:kern w:val="2"/>
          <w:sz w:val="20"/>
        </w:rPr>
        <w:t>综合式</w:t>
      </w:r>
      <w:r w:rsidRPr="004F1C34">
        <w:rPr>
          <w:rFonts w:eastAsia="方正博雅宋_GBK" w:hint="eastAsia"/>
          <w:color w:val="000000"/>
          <w:kern w:val="2"/>
          <w:sz w:val="20"/>
        </w:rPr>
        <w:t>（</w:t>
      </w:r>
      <w:r w:rsidR="00047813" w:rsidRPr="004F1C34">
        <w:rPr>
          <w:rFonts w:eastAsia="方正博雅宋_GBK"/>
          <w:color w:val="000000"/>
          <w:kern w:val="2"/>
          <w:sz w:val="20"/>
        </w:rPr>
        <w:t>2-50</w:t>
      </w:r>
      <w:r w:rsidRPr="004F1C34">
        <w:rPr>
          <w:rFonts w:eastAsia="方正博雅宋_GBK" w:hint="eastAsia"/>
          <w:color w:val="000000"/>
          <w:kern w:val="2"/>
          <w:sz w:val="20"/>
        </w:rPr>
        <w:t>）</w:t>
      </w:r>
      <w:r w:rsidRPr="004F1C34">
        <w:rPr>
          <w:rFonts w:eastAsia="方正博雅宋_GBK"/>
          <w:color w:val="000000"/>
          <w:kern w:val="2"/>
          <w:sz w:val="20"/>
        </w:rPr>
        <w:t>和</w:t>
      </w:r>
      <w:r w:rsidRPr="004F1C34">
        <w:rPr>
          <w:rFonts w:eastAsia="方正博雅宋_GBK" w:hint="eastAsia"/>
          <w:color w:val="000000"/>
          <w:kern w:val="2"/>
          <w:sz w:val="20"/>
        </w:rPr>
        <w:t>（</w:t>
      </w:r>
      <w:r w:rsidRPr="004F1C34">
        <w:rPr>
          <w:rFonts w:eastAsia="方正博雅宋_GBK"/>
          <w:color w:val="000000"/>
          <w:kern w:val="2"/>
          <w:sz w:val="20"/>
        </w:rPr>
        <w:t>2-</w:t>
      </w:r>
      <w:r w:rsidR="00047813" w:rsidRPr="004F1C34">
        <w:rPr>
          <w:rFonts w:eastAsia="方正博雅宋_GBK" w:hint="eastAsia"/>
          <w:color w:val="000000"/>
          <w:kern w:val="2"/>
          <w:sz w:val="20"/>
        </w:rPr>
        <w:t>53</w:t>
      </w:r>
      <w:r w:rsidRPr="004F1C34">
        <w:rPr>
          <w:rFonts w:eastAsia="方正博雅宋_GBK" w:hint="eastAsia"/>
          <w:color w:val="000000"/>
          <w:kern w:val="2"/>
          <w:sz w:val="20"/>
        </w:rPr>
        <w:t>）</w:t>
      </w:r>
      <w:r w:rsidRPr="004F1C34">
        <w:rPr>
          <w:rFonts w:eastAsia="方正博雅宋_GBK"/>
          <w:color w:val="000000"/>
          <w:kern w:val="2"/>
          <w:sz w:val="20"/>
        </w:rPr>
        <w:t>，得到</w:t>
      </w:r>
      <w:r w:rsidR="00047813" w:rsidRPr="004F1C34">
        <w:rPr>
          <w:rFonts w:eastAsia="方正博雅宋_GBK" w:hint="eastAsia"/>
          <w:color w:val="000000"/>
          <w:kern w:val="2"/>
          <w:sz w:val="20"/>
        </w:rPr>
        <w:t>Lasso</w:t>
      </w:r>
      <w:r w:rsidRPr="004F1C34">
        <w:rPr>
          <w:rFonts w:eastAsia="方正博雅宋_GBK"/>
          <w:color w:val="000000"/>
          <w:kern w:val="2"/>
          <w:sz w:val="20"/>
        </w:rPr>
        <w:t>目标函数的</w:t>
      </w:r>
      <w:r w:rsidR="00047813" w:rsidRPr="004F1C34">
        <w:rPr>
          <w:rFonts w:eastAsia="方正博雅宋_GBK" w:hint="eastAsia"/>
          <w:color w:val="000000"/>
          <w:kern w:val="2"/>
          <w:sz w:val="20"/>
        </w:rPr>
        <w:t>次</w:t>
      </w:r>
      <w:r w:rsidRPr="004F1C34">
        <w:rPr>
          <w:rFonts w:eastAsia="方正博雅宋_GBK"/>
          <w:color w:val="000000"/>
          <w:kern w:val="2"/>
          <w:sz w:val="20"/>
        </w:rPr>
        <w:t>梯度</w:t>
      </w:r>
      <w:r w:rsidR="00047813" w:rsidRPr="004F1C34">
        <w:rPr>
          <w:rFonts w:eastAsia="方正博雅宋_GBK" w:hint="eastAsia"/>
          <w:color w:val="000000"/>
          <w:kern w:val="2"/>
          <w:sz w:val="20"/>
        </w:rPr>
        <w:t>为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047813" w:rsidRPr="004F1C34" w14:paraId="0E05FC33" w14:textId="77777777" w:rsidTr="00DF40BA">
        <w:tc>
          <w:tcPr>
            <w:tcW w:w="7143" w:type="dxa"/>
            <w:vAlign w:val="center"/>
          </w:tcPr>
          <w:p w14:paraId="506C4B4A" w14:textId="77777777" w:rsidR="00047813" w:rsidRPr="004F1C34" w:rsidRDefault="004377E1" w:rsidP="00DF40BA">
            <w:pPr>
              <w:snapToGrid w:val="0"/>
              <w:spacing w:beforeLines="30" w:before="94" w:afterLines="30" w:after="94"/>
              <w:ind w:firstLine="400"/>
              <w:jc w:val="center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,λ)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)+λ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sup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{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-λ}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如果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&lt;0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如果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{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+λ}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如果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&gt;0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。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948" w:type="dxa"/>
            <w:vAlign w:val="center"/>
          </w:tcPr>
          <w:p w14:paraId="659130B2" w14:textId="77777777" w:rsidR="00047813" w:rsidRPr="004F1C34" w:rsidRDefault="00047813" w:rsidP="00047813">
            <w:pPr>
              <w:pStyle w:val="affb"/>
              <w:snapToGrid w:val="0"/>
              <w:spacing w:beforeLines="30" w:before="94" w:afterLines="30" w:after="94"/>
              <w:rPr>
                <w:szCs w:val="20"/>
              </w:rPr>
            </w:pPr>
            <w:r w:rsidRPr="004F1C34">
              <w:rPr>
                <w:rFonts w:hint="eastAsia"/>
                <w:szCs w:val="20"/>
              </w:rPr>
              <w:t>（</w:t>
            </w:r>
            <w:r w:rsidRPr="004F1C34">
              <w:rPr>
                <w:rFonts w:hint="eastAsia"/>
                <w:szCs w:val="20"/>
              </w:rPr>
              <w:t>2</w:t>
            </w:r>
            <w:r w:rsidRPr="004F1C34">
              <w:rPr>
                <w:szCs w:val="20"/>
              </w:rPr>
              <w:t>-</w:t>
            </w:r>
            <w:r w:rsidRPr="004F1C34">
              <w:rPr>
                <w:rFonts w:hint="eastAsia"/>
                <w:szCs w:val="20"/>
              </w:rPr>
              <w:t>54</w:t>
            </w:r>
            <w:r w:rsidRPr="004F1C34">
              <w:rPr>
                <w:rFonts w:hint="eastAsia"/>
                <w:szCs w:val="20"/>
              </w:rPr>
              <w:t>）</w:t>
            </w:r>
          </w:p>
        </w:tc>
      </w:tr>
    </w:tbl>
    <w:p w14:paraId="16A8FAB6" w14:textId="77777777" w:rsidR="00701126" w:rsidRPr="004F1C34" w:rsidRDefault="002C28EE" w:rsidP="004F1C34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4F1C34">
        <w:rPr>
          <w:rFonts w:eastAsia="方正博雅宋_GBK"/>
          <w:color w:val="000000"/>
          <w:kern w:val="2"/>
          <w:sz w:val="20"/>
        </w:rPr>
        <w:t>当</w:t>
      </w:r>
      <w:r w:rsidRPr="004F1C34">
        <w:rPr>
          <w:rFonts w:eastAsia="方正博雅宋_GBK"/>
          <w:color w:val="000000"/>
          <w:kern w:val="2"/>
          <w:sz w:val="20"/>
        </w:rPr>
        <w:t>0</w:t>
      </w:r>
      <w:r w:rsidRPr="004F1C34">
        <w:rPr>
          <w:rFonts w:eastAsia="方正博雅宋_GBK"/>
          <w:color w:val="000000"/>
          <w:kern w:val="2"/>
          <w:sz w:val="20"/>
        </w:rPr>
        <w:t>属于目标函数的</w:t>
      </w:r>
      <w:r w:rsidR="00047813" w:rsidRPr="004F1C34">
        <w:rPr>
          <w:rFonts w:eastAsia="方正博雅宋_GBK" w:hint="eastAsia"/>
          <w:color w:val="000000"/>
          <w:kern w:val="2"/>
          <w:sz w:val="20"/>
        </w:rPr>
        <w:t>次</w:t>
      </w:r>
      <w:r w:rsidRPr="004F1C34">
        <w:rPr>
          <w:rFonts w:eastAsia="方正博雅宋_GBK"/>
          <w:color w:val="000000"/>
          <w:kern w:val="2"/>
          <w:sz w:val="20"/>
        </w:rPr>
        <w:t>梯度时，目标函数取极小值，即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701126" w:rsidRPr="004F1C34" w14:paraId="19C06510" w14:textId="77777777">
        <w:tc>
          <w:tcPr>
            <w:tcW w:w="7143" w:type="dxa"/>
            <w:vAlign w:val="center"/>
          </w:tcPr>
          <w:p w14:paraId="6BA6C4D9" w14:textId="77777777" w:rsidR="00701126" w:rsidRPr="004F1C34" w:rsidRDefault="004377E1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+λ)/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如果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&lt;-λ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如果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∈[-λ,λ]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-λ)/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如果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&gt;λ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48" w:type="dxa"/>
            <w:vAlign w:val="center"/>
          </w:tcPr>
          <w:p w14:paraId="77DAA387" w14:textId="77777777" w:rsidR="00701126" w:rsidRPr="004F1C34" w:rsidRDefault="002C28EE" w:rsidP="00047813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4F1C34">
              <w:rPr>
                <w:rFonts w:hint="eastAsia"/>
                <w:szCs w:val="20"/>
              </w:rPr>
              <w:t>（</w:t>
            </w:r>
            <w:r w:rsidRPr="004F1C34">
              <w:rPr>
                <w:rFonts w:hint="eastAsia"/>
                <w:szCs w:val="20"/>
              </w:rPr>
              <w:t>2</w:t>
            </w:r>
            <w:r w:rsidRPr="004F1C34">
              <w:rPr>
                <w:szCs w:val="20"/>
              </w:rPr>
              <w:t>-</w:t>
            </w:r>
            <w:r w:rsidR="00047813" w:rsidRPr="004F1C34">
              <w:rPr>
                <w:rFonts w:hint="eastAsia"/>
                <w:szCs w:val="20"/>
              </w:rPr>
              <w:t>55</w:t>
            </w:r>
            <w:r w:rsidRPr="004F1C34">
              <w:rPr>
                <w:rFonts w:hint="eastAsia"/>
                <w:szCs w:val="20"/>
              </w:rPr>
              <w:t>）</w:t>
            </w:r>
          </w:p>
        </w:tc>
      </w:tr>
    </w:tbl>
    <w:p w14:paraId="04F1C366" w14:textId="77777777" w:rsidR="00701126" w:rsidRPr="004F1C34" w:rsidRDefault="00E227C5">
      <w:pPr>
        <w:ind w:firstLine="400"/>
        <w:rPr>
          <w:rStyle w:val="af5"/>
          <w:sz w:val="20"/>
          <w:szCs w:val="20"/>
        </w:rPr>
      </w:pPr>
      <w:r w:rsidRPr="004F1C34">
        <w:rPr>
          <w:rStyle w:val="af5"/>
          <w:rFonts w:hint="eastAsia"/>
          <w:sz w:val="20"/>
          <w:szCs w:val="20"/>
        </w:rPr>
        <w:t>算法</w:t>
      </w:r>
      <w:r w:rsidRPr="004F1C34">
        <w:rPr>
          <w:rStyle w:val="af5"/>
          <w:rFonts w:hint="eastAsia"/>
          <w:sz w:val="20"/>
          <w:szCs w:val="20"/>
        </w:rPr>
        <w:t>2-5</w:t>
      </w:r>
      <w:r w:rsidRPr="004F1C34">
        <w:rPr>
          <w:rStyle w:val="af5"/>
          <w:rFonts w:hint="eastAsia"/>
          <w:sz w:val="20"/>
          <w:szCs w:val="20"/>
        </w:rPr>
        <w:t>：</w:t>
      </w:r>
      <w:r w:rsidRPr="004F1C34">
        <w:rPr>
          <w:rStyle w:val="af5"/>
          <w:rFonts w:hint="eastAsia"/>
          <w:sz w:val="20"/>
          <w:szCs w:val="20"/>
        </w:rPr>
        <w:t>Lasso</w:t>
      </w:r>
      <w:r w:rsidRPr="004F1C34">
        <w:rPr>
          <w:rStyle w:val="af5"/>
          <w:rFonts w:hint="eastAsia"/>
          <w:sz w:val="20"/>
          <w:szCs w:val="20"/>
        </w:rPr>
        <w:t>的坐标轴下降求解</w:t>
      </w:r>
      <w:r w:rsidR="002C28EE" w:rsidRPr="004F1C34">
        <w:rPr>
          <w:rStyle w:val="af5"/>
          <w:sz w:val="20"/>
          <w:szCs w:val="20"/>
        </w:rPr>
        <w:t>：</w:t>
      </w:r>
    </w:p>
    <w:p w14:paraId="49E1D674" w14:textId="7398F717" w:rsidR="00701126" w:rsidRPr="004F1C34" w:rsidRDefault="002C28EE" w:rsidP="004F1C34">
      <w:pPr>
        <w:pStyle w:val="afff9"/>
        <w:numPr>
          <w:ilvl w:val="0"/>
          <w:numId w:val="24"/>
        </w:numPr>
        <w:ind w:firstLineChars="0"/>
        <w:rPr>
          <w:color w:val="000000"/>
          <w:kern w:val="2"/>
        </w:rPr>
      </w:pPr>
      <w:r w:rsidRPr="004F1C34">
        <w:rPr>
          <w:color w:val="000000"/>
          <w:kern w:val="2"/>
        </w:rPr>
        <w:t>预计算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2"/>
              </w:rPr>
            </m:ctrlPr>
          </m:sSubPr>
          <m:e>
            <m:r>
              <w:rPr>
                <w:rFonts w:ascii="Cambria Math" w:hAnsi="Cambria Math"/>
                <w:color w:val="000000"/>
                <w:kern w:val="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kern w:val="2"/>
              </w:rPr>
              <m:t>j</m:t>
            </m:r>
          </m:sub>
        </m:sSub>
        <m:r>
          <w:rPr>
            <w:rFonts w:ascii="Cambria Math" w:hAnsi="Cambria Math"/>
            <w:color w:val="000000"/>
            <w:kern w:val="2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kern w:val="2"/>
              </w:rPr>
            </m:ctrlPr>
          </m:naryPr>
          <m:sub>
            <m:r>
              <w:rPr>
                <w:rFonts w:ascii="Cambria Math" w:hAnsi="Cambria Math"/>
                <w:color w:val="000000"/>
                <w:kern w:val="2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kern w:val="2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kern w:val="2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kern w:val="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"/>
                  </w:rPr>
                  <m:t>i,j</m:t>
                </m:r>
              </m:sub>
              <m:sup>
                <m:r>
                  <w:rPr>
                    <w:rFonts w:ascii="Cambria Math" w:hAnsi="Cambria Math"/>
                    <w:color w:val="000000"/>
                    <w:kern w:val="2"/>
                  </w:rPr>
                  <m:t>2</m:t>
                </m:r>
              </m:sup>
            </m:sSubSup>
          </m:e>
        </m:nary>
      </m:oMath>
      <w:r w:rsidRPr="004F1C34">
        <w:rPr>
          <w:color w:val="000000"/>
          <w:kern w:val="2"/>
        </w:rPr>
        <w:t>；</w:t>
      </w:r>
    </w:p>
    <w:p w14:paraId="77ECF508" w14:textId="5B3D5117" w:rsidR="00701126" w:rsidRPr="004F1C34" w:rsidRDefault="002C28EE" w:rsidP="004F1C34">
      <w:pPr>
        <w:pStyle w:val="afff9"/>
        <w:numPr>
          <w:ilvl w:val="0"/>
          <w:numId w:val="24"/>
        </w:numPr>
        <w:ind w:firstLineChars="0"/>
        <w:rPr>
          <w:color w:val="000000"/>
          <w:kern w:val="2"/>
        </w:rPr>
      </w:pPr>
      <w:r w:rsidRPr="004F1C34">
        <w:rPr>
          <w:color w:val="000000"/>
          <w:kern w:val="2"/>
        </w:rPr>
        <w:t>初始化参数</w:t>
      </w:r>
      <m:oMath>
        <m:r>
          <m:rPr>
            <m:sty m:val="bi"/>
          </m:rPr>
          <w:rPr>
            <w:rFonts w:ascii="Cambria Math" w:hAnsi="Cambria Math"/>
            <w:color w:val="000000"/>
            <w:kern w:val="2"/>
          </w:rPr>
          <m:t>w</m:t>
        </m:r>
      </m:oMath>
      <w:r w:rsidRPr="004F1C34">
        <w:rPr>
          <w:color w:val="000000"/>
          <w:kern w:val="2"/>
        </w:rPr>
        <w:t>（全</w:t>
      </w:r>
      <w:r w:rsidRPr="004F1C34">
        <w:rPr>
          <w:color w:val="000000"/>
          <w:kern w:val="2"/>
        </w:rPr>
        <w:t>0</w:t>
      </w:r>
      <w:r w:rsidRPr="004F1C34">
        <w:rPr>
          <w:color w:val="000000"/>
          <w:kern w:val="2"/>
        </w:rPr>
        <w:t>或随机）</w:t>
      </w:r>
      <w:r w:rsidRPr="004F1C34">
        <w:rPr>
          <w:color w:val="000000"/>
          <w:kern w:val="2"/>
        </w:rPr>
        <w:t xml:space="preserve"> </w:t>
      </w:r>
      <w:r w:rsidRPr="004F1C34">
        <w:rPr>
          <w:color w:val="000000"/>
          <w:kern w:val="2"/>
        </w:rPr>
        <w:t>；</w:t>
      </w:r>
    </w:p>
    <w:p w14:paraId="58812C64" w14:textId="73CB995D" w:rsidR="00701126" w:rsidRPr="004F1C34" w:rsidRDefault="002C28EE" w:rsidP="004F1C34">
      <w:pPr>
        <w:pStyle w:val="afff9"/>
        <w:numPr>
          <w:ilvl w:val="0"/>
          <w:numId w:val="24"/>
        </w:numPr>
        <w:ind w:firstLineChars="0"/>
        <w:rPr>
          <w:color w:val="000000"/>
          <w:kern w:val="2"/>
        </w:rPr>
      </w:pPr>
      <w:r w:rsidRPr="004F1C34">
        <w:rPr>
          <w:color w:val="000000"/>
          <w:kern w:val="2"/>
        </w:rPr>
        <w:t>循环直到收敛：选择变化幅度最大的维度或者轮流更新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2"/>
              </w:rPr>
            </m:ctrlPr>
          </m:sSubPr>
          <m:e>
            <m:r>
              <w:rPr>
                <w:rFonts w:ascii="Cambria Math" w:hAnsi="Cambria Math"/>
                <w:color w:val="000000"/>
                <w:kern w:val="2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kern w:val="2"/>
              </w:rPr>
              <m:t>j</m:t>
            </m:r>
          </m:sub>
        </m:sSub>
      </m:oMath>
      <w:r w:rsidRPr="004F1C34">
        <w:rPr>
          <w:color w:val="000000"/>
          <w:kern w:val="2"/>
        </w:rPr>
        <w:t>:</w:t>
      </w:r>
    </w:p>
    <w:p w14:paraId="6E90D529" w14:textId="3B075B4F" w:rsidR="00701126" w:rsidRPr="004F1C34" w:rsidRDefault="002C28EE" w:rsidP="004F1C34">
      <w:pPr>
        <w:widowControl w:val="0"/>
        <w:topLinePunct/>
        <w:ind w:left="840" w:firstLine="420"/>
        <w:jc w:val="both"/>
        <w:rPr>
          <w:rFonts w:eastAsia="方正博雅宋_GBK"/>
          <w:color w:val="000000"/>
          <w:kern w:val="2"/>
          <w:sz w:val="20"/>
        </w:rPr>
      </w:pPr>
      <w:r w:rsidRPr="004F1C34">
        <w:rPr>
          <w:rFonts w:eastAsia="方正博雅宋_GBK"/>
          <w:color w:val="000000"/>
          <w:kern w:val="2"/>
          <w:sz w:val="20"/>
        </w:rPr>
        <w:t>计算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c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r>
          <w:rPr>
            <w:rFonts w:ascii="Cambria Math" w:hAnsi="Cambria Math"/>
            <w:sz w:val="20"/>
            <w:szCs w:val="20"/>
          </w:rPr>
          <m:t>2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i,-j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i,j</m:t>
                </m:r>
              </m:sub>
            </m:sSub>
          </m:e>
        </m:nary>
      </m:oMath>
      <w:r w:rsidRPr="004F1C34">
        <w:rPr>
          <w:rFonts w:eastAsia="方正博雅宋_GBK"/>
          <w:color w:val="000000"/>
          <w:kern w:val="2"/>
          <w:sz w:val="20"/>
        </w:rPr>
        <w:t>；</w:t>
      </w:r>
    </w:p>
    <w:p w14:paraId="454E881F" w14:textId="77777777" w:rsidR="00701126" w:rsidRPr="004F1C34" w:rsidRDefault="004377E1" w:rsidP="00E227C5">
      <w:pPr>
        <w:pStyle w:val="11"/>
        <w:tabs>
          <w:tab w:val="left" w:pos="1276"/>
        </w:tabs>
        <w:ind w:leftChars="585" w:left="1404" w:firstLineChars="0" w:firstLine="2"/>
        <w:jc w:val="left"/>
        <w:rPr>
          <w:w w:val="10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Cs w:val="20"/>
                </w:rPr>
                <m:t>j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+λ)/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如果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&lt;-λ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如果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∈[-λ,λ]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-λ)/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如果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&gt;λ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；</m:t>
                    </m:r>
                  </m:e>
                </m:mr>
              </m:m>
            </m:e>
          </m:d>
        </m:oMath>
      </m:oMathPara>
    </w:p>
    <w:p w14:paraId="6838689F" w14:textId="77777777" w:rsidR="004F1C34" w:rsidRDefault="004F1C34" w:rsidP="004F1C34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</w:p>
    <w:p w14:paraId="70C8DB69" w14:textId="15762EA8" w:rsidR="00701126" w:rsidRPr="004F1C34" w:rsidRDefault="002C28EE" w:rsidP="004F1C34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4F1C34">
        <w:rPr>
          <w:rFonts w:eastAsia="方正博雅宋_GBK"/>
          <w:color w:val="000000"/>
          <w:kern w:val="2"/>
          <w:sz w:val="20"/>
        </w:rPr>
        <w:t>从上面算法可以看出，当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c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∈[-λ,λ]</m:t>
        </m:r>
      </m:oMath>
      <w:r w:rsidRPr="004F1C34">
        <w:rPr>
          <w:rFonts w:eastAsia="方正博雅宋_GBK"/>
          <w:color w:val="000000"/>
          <w:kern w:val="2"/>
          <w:sz w:val="20"/>
        </w:rPr>
        <w:t>，即当第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</m:oMath>
      <w:r w:rsidRPr="004F1C34">
        <w:rPr>
          <w:rFonts w:eastAsia="方正博雅宋_GBK"/>
          <w:color w:val="000000"/>
          <w:kern w:val="2"/>
          <w:sz w:val="20"/>
        </w:rPr>
        <w:t>维特征与去掉该维特征的模型的预测残差弱相关（相关系数的绝对值小于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Pr="004F1C34">
        <w:rPr>
          <w:rFonts w:eastAsia="方正博雅宋_GBK"/>
          <w:color w:val="000000"/>
          <w:kern w:val="2"/>
          <w:sz w:val="20"/>
        </w:rPr>
        <w:t>）时，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=0</m:t>
        </m:r>
      </m:oMath>
      <w:r w:rsidR="001C2E19" w:rsidRPr="004F1C34">
        <w:rPr>
          <w:rFonts w:eastAsia="方正博雅宋_GBK"/>
          <w:color w:val="000000"/>
          <w:kern w:val="2"/>
          <w:sz w:val="20"/>
        </w:rPr>
        <w:t>，该维特征可以从模型中去掉，</w:t>
      </w:r>
      <w:r w:rsidRPr="004F1C34">
        <w:rPr>
          <w:rFonts w:eastAsia="方正博雅宋_GBK"/>
          <w:color w:val="000000"/>
          <w:kern w:val="2"/>
          <w:sz w:val="20"/>
        </w:rPr>
        <w:t>所以</w:t>
      </w:r>
      <w:r w:rsidRPr="004F1C34">
        <w:rPr>
          <w:rFonts w:eastAsia="方正博雅宋_GBK"/>
          <w:color w:val="000000"/>
          <w:kern w:val="2"/>
          <w:sz w:val="20"/>
        </w:rPr>
        <w:t>L1</w:t>
      </w:r>
      <w:r w:rsidRPr="004F1C34">
        <w:rPr>
          <w:rFonts w:eastAsia="方正博雅宋_GBK"/>
          <w:color w:val="000000"/>
          <w:kern w:val="2"/>
          <w:sz w:val="20"/>
        </w:rPr>
        <w:t>正则可以起到特征选择作用。当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λ≥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max</m:t>
            </m:r>
          </m:sub>
        </m:sSub>
      </m:oMath>
      <w:r w:rsidRPr="004F1C34">
        <w:rPr>
          <w:rFonts w:eastAsia="方正博雅宋_GBK"/>
          <w:color w:val="000000"/>
          <w:kern w:val="2"/>
          <w:sz w:val="20"/>
        </w:rPr>
        <w:t>时，所有回归系数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=0</m:t>
        </m:r>
      </m:oMath>
      <w:r w:rsidRPr="004F1C34">
        <w:rPr>
          <w:rFonts w:eastAsia="方正博雅宋_GBK"/>
          <w:color w:val="000000"/>
          <w:kern w:val="2"/>
          <w:sz w:val="20"/>
        </w:rPr>
        <w:t>，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701126" w:rsidRPr="004F1C34" w14:paraId="2E98EF38" w14:textId="77777777">
        <w:tc>
          <w:tcPr>
            <w:tcW w:w="7143" w:type="dxa"/>
            <w:vAlign w:val="center"/>
          </w:tcPr>
          <w:p w14:paraId="6496364A" w14:textId="7314986D" w:rsidR="00701126" w:rsidRPr="004F1C34" w:rsidRDefault="004377E1" w:rsidP="00F710B5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:,j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71ADAB7E" w14:textId="77777777" w:rsidR="00701126" w:rsidRPr="004F1C34" w:rsidRDefault="002C28EE" w:rsidP="000C4E07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4F1C34">
              <w:rPr>
                <w:rFonts w:hint="eastAsia"/>
                <w:szCs w:val="20"/>
              </w:rPr>
              <w:t>（</w:t>
            </w:r>
            <w:r w:rsidRPr="004F1C34">
              <w:rPr>
                <w:rFonts w:hint="eastAsia"/>
                <w:szCs w:val="20"/>
              </w:rPr>
              <w:t>2</w:t>
            </w:r>
            <w:r w:rsidRPr="004F1C34">
              <w:rPr>
                <w:szCs w:val="20"/>
              </w:rPr>
              <w:t>-</w:t>
            </w:r>
            <w:r w:rsidR="000C4E07" w:rsidRPr="004F1C34">
              <w:rPr>
                <w:szCs w:val="20"/>
              </w:rPr>
              <w:t>56</w:t>
            </w:r>
            <w:r w:rsidRPr="004F1C34">
              <w:rPr>
                <w:rFonts w:hint="eastAsia"/>
                <w:szCs w:val="20"/>
              </w:rPr>
              <w:t>）</w:t>
            </w:r>
          </w:p>
        </w:tc>
      </w:tr>
    </w:tbl>
    <w:p w14:paraId="3C1E074B" w14:textId="19A831D0" w:rsidR="00701126" w:rsidRPr="004F1C34" w:rsidRDefault="002C28EE" w:rsidP="004F1C34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4F1C34">
        <w:rPr>
          <w:rFonts w:eastAsia="方正博雅宋_GBK"/>
          <w:color w:val="000000"/>
          <w:kern w:val="2"/>
          <w:sz w:val="20"/>
        </w:rPr>
        <w:t>其中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:,j</m:t>
            </m:r>
          </m:sub>
        </m:sSub>
      </m:oMath>
      <w:r w:rsidRPr="004F1C34">
        <w:rPr>
          <w:rFonts w:eastAsia="方正博雅宋_GBK"/>
          <w:color w:val="000000"/>
          <w:kern w:val="2"/>
          <w:sz w:val="20"/>
        </w:rPr>
        <w:t>表示所有样本第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j</m:t>
        </m:r>
      </m:oMath>
      <w:r w:rsidRPr="004F1C34">
        <w:rPr>
          <w:rFonts w:eastAsia="方正博雅宋_GBK"/>
          <w:color w:val="000000"/>
          <w:kern w:val="2"/>
          <w:sz w:val="20"/>
        </w:rPr>
        <w:t>维的值，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</m:oMath>
      <w:r w:rsidRPr="004F1C34">
        <w:rPr>
          <w:rFonts w:eastAsia="方正博雅宋_GBK"/>
          <w:color w:val="000000"/>
          <w:kern w:val="2"/>
          <w:sz w:val="20"/>
        </w:rPr>
        <w:t>表示所有样本的标签的值。</w:t>
      </w:r>
    </w:p>
    <w:p w14:paraId="670A9AD1" w14:textId="77777777" w:rsidR="00701126" w:rsidRDefault="002C28EE">
      <w:pPr>
        <w:pStyle w:val="2"/>
        <w:rPr>
          <w:kern w:val="2"/>
        </w:rPr>
      </w:pPr>
      <w:bookmarkStart w:id="31" w:name="header-n688"/>
      <w:bookmarkEnd w:id="31"/>
      <w:r>
        <w:rPr>
          <w:rStyle w:val="24"/>
        </w:rPr>
        <w:t> </w:t>
      </w:r>
      <w:r>
        <w:rPr>
          <w:b/>
          <w:bCs/>
          <w:noProof/>
          <w:color w:val="FFFFFF"/>
          <w:kern w:val="2"/>
          <w:sz w:val="20"/>
        </w:rPr>
        <w:drawing>
          <wp:anchor distT="0" distB="0" distL="114300" distR="114300" simplePos="0" relativeHeight="251665408" behindDoc="1" locked="0" layoutInCell="1" allowOverlap="1" wp14:anchorId="29C8493B" wp14:editId="03AE13BC">
            <wp:simplePos x="0" y="0"/>
            <wp:positionH relativeFrom="column">
              <wp:posOffset>3810</wp:posOffset>
            </wp:positionH>
            <wp:positionV relativeFrom="paragraph">
              <wp:posOffset>109220</wp:posOffset>
            </wp:positionV>
            <wp:extent cx="4887595" cy="394335"/>
            <wp:effectExtent l="0" t="0" r="8255" b="5715"/>
            <wp:wrapNone/>
            <wp:docPr id="12" name="图片 12" descr="标题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标题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4"/>
          <w:rFonts w:hint="cs"/>
        </w:rPr>
        <w:t> </w:t>
      </w:r>
      <w:r>
        <w:rPr>
          <w:rStyle w:val="24"/>
          <w:rFonts w:hint="eastAsia"/>
        </w:rPr>
        <w:t>2.4</w:t>
      </w:r>
      <w:r>
        <w:rPr>
          <w:rFonts w:hint="eastAsia"/>
          <w:color w:val="FFFFFF"/>
          <w:kern w:val="2"/>
        </w:rPr>
        <w:t xml:space="preserve">  </w:t>
      </w:r>
      <w:r>
        <w:t>模型评估</w:t>
      </w:r>
    </w:p>
    <w:p w14:paraId="1CE22436" w14:textId="77777777" w:rsidR="00701126" w:rsidRPr="00954565" w:rsidRDefault="002D522A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bookmarkStart w:id="32" w:name="header-n710"/>
      <w:bookmarkEnd w:id="32"/>
      <w:r w:rsidRPr="00954565">
        <w:rPr>
          <w:rFonts w:eastAsia="方正博雅宋_GBK" w:hint="eastAsia"/>
          <w:color w:val="000000"/>
          <w:kern w:val="2"/>
          <w:sz w:val="20"/>
        </w:rPr>
        <w:t>本节我们讨论</w:t>
      </w:r>
      <w:r w:rsidR="002C28EE" w:rsidRPr="00954565">
        <w:rPr>
          <w:rFonts w:eastAsia="方正博雅宋_GBK"/>
          <w:color w:val="000000"/>
          <w:kern w:val="2"/>
          <w:sz w:val="20"/>
        </w:rPr>
        <w:t>回归任务中的常用评价指标。</w:t>
      </w:r>
    </w:p>
    <w:p w14:paraId="2A93EEC1" w14:textId="77777777" w:rsidR="00701126" w:rsidRPr="00954565" w:rsidRDefault="002C28EE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bookmarkStart w:id="33" w:name="header-n712"/>
      <w:bookmarkEnd w:id="33"/>
      <w:r w:rsidRPr="00954565">
        <w:rPr>
          <w:rFonts w:eastAsia="方正博雅宋_GBK"/>
          <w:color w:val="000000"/>
          <w:kern w:val="2"/>
          <w:sz w:val="20"/>
        </w:rPr>
        <w:sym w:font="Wingdings" w:char="F09F"/>
      </w:r>
      <w:r w:rsidRPr="00954565">
        <w:rPr>
          <w:rFonts w:eastAsia="方正博雅宋_GBK"/>
          <w:color w:val="000000"/>
          <w:kern w:val="2"/>
          <w:sz w:val="20"/>
        </w:rPr>
        <w:t xml:space="preserve">  </w:t>
      </w:r>
      <w:r w:rsidRPr="00954565">
        <w:rPr>
          <w:rFonts w:eastAsia="方正博雅宋_GBK"/>
          <w:color w:val="000000"/>
          <w:kern w:val="2"/>
          <w:sz w:val="20"/>
        </w:rPr>
        <w:t>均方误差（</w:t>
      </w:r>
      <w:r w:rsidRPr="00954565">
        <w:rPr>
          <w:rFonts w:eastAsia="方正博雅宋_GBK"/>
          <w:color w:val="000000"/>
          <w:kern w:val="2"/>
          <w:sz w:val="20"/>
        </w:rPr>
        <w:t>Mean Squared Error</w:t>
      </w:r>
      <w:r w:rsidRPr="00954565">
        <w:rPr>
          <w:rFonts w:eastAsia="方正博雅宋_GBK"/>
          <w:color w:val="000000"/>
          <w:kern w:val="2"/>
          <w:sz w:val="20"/>
        </w:rPr>
        <w:t>，</w:t>
      </w:r>
      <w:r w:rsidRPr="00954565">
        <w:rPr>
          <w:rFonts w:eastAsia="方正博雅宋_GBK"/>
          <w:color w:val="000000"/>
          <w:kern w:val="2"/>
          <w:sz w:val="20"/>
        </w:rPr>
        <w:t>MSE</w:t>
      </w:r>
      <w:r w:rsidRPr="00954565">
        <w:rPr>
          <w:rFonts w:eastAsia="方正博雅宋_GBK"/>
          <w:color w:val="000000"/>
          <w:kern w:val="2"/>
          <w:sz w:val="20"/>
        </w:rPr>
        <w:t>）：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954565" w14:paraId="6370D172" w14:textId="77777777">
        <w:tc>
          <w:tcPr>
            <w:tcW w:w="7208" w:type="dxa"/>
            <w:vAlign w:val="center"/>
          </w:tcPr>
          <w:p w14:paraId="083B325D" w14:textId="1F413AC3" w:rsidR="00701126" w:rsidRPr="00954565" w:rsidRDefault="002D522A" w:rsidP="002D522A">
            <w:pPr>
              <w:snapToGrid w:val="0"/>
              <w:spacing w:beforeLines="30" w:before="94" w:afterLines="30" w:after="94"/>
              <w:ind w:firstLine="400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MSE</m:t>
                </m:r>
                <w:ins w:id="34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w:ins>
                <m:acc>
                  <m:accPr>
                    <m:ctrlPr>
                      <w:ins w:id="35" w:author="Microsoft Office 用户" w:date="2020-09-07T16:41:00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ins>
                    </m:ctrlPr>
                  </m:accPr>
                  <m:e>
                    <w:ins w:id="36" w:author="Microsoft Office 用户" w:date="2020-09-07T16:41:00Z"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w:ins>
                  </m:e>
                </m:acc>
                <w:ins w:id="37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w:ins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83" w:type="dxa"/>
            <w:vAlign w:val="center"/>
          </w:tcPr>
          <w:p w14:paraId="6207E1DD" w14:textId="77777777" w:rsidR="00701126" w:rsidRPr="00954565" w:rsidRDefault="002C28EE" w:rsidP="00C54CD9">
            <w:pPr>
              <w:pStyle w:val="affb"/>
              <w:snapToGrid w:val="0"/>
              <w:spacing w:beforeLines="30" w:before="94" w:afterLines="30" w:after="94"/>
              <w:rPr>
                <w:szCs w:val="20"/>
              </w:rPr>
            </w:pPr>
            <w:r w:rsidRPr="00954565">
              <w:rPr>
                <w:rFonts w:hint="eastAsia"/>
                <w:szCs w:val="20"/>
              </w:rPr>
              <w:t>（</w:t>
            </w:r>
            <w:r w:rsidRPr="00954565">
              <w:rPr>
                <w:rFonts w:hint="eastAsia"/>
                <w:szCs w:val="20"/>
              </w:rPr>
              <w:t>2-</w:t>
            </w:r>
            <w:r w:rsidR="00C54CD9" w:rsidRPr="00954565">
              <w:rPr>
                <w:rFonts w:hint="eastAsia"/>
                <w:szCs w:val="20"/>
              </w:rPr>
              <w:t>57</w:t>
            </w:r>
            <w:r w:rsidRPr="00954565">
              <w:rPr>
                <w:rFonts w:hint="eastAsia"/>
                <w:szCs w:val="20"/>
              </w:rPr>
              <w:t>）</w:t>
            </w:r>
          </w:p>
        </w:tc>
      </w:tr>
    </w:tbl>
    <w:p w14:paraId="7A1FED69" w14:textId="77777777" w:rsidR="00701126" w:rsidRPr="00954565" w:rsidRDefault="002C28EE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954565">
        <w:rPr>
          <w:rFonts w:eastAsia="方正博雅宋_GBK"/>
          <w:color w:val="000000"/>
          <w:kern w:val="2"/>
          <w:sz w:val="20"/>
        </w:rPr>
        <w:t>MSE</w:t>
      </w:r>
      <w:r w:rsidRPr="00954565">
        <w:rPr>
          <w:rFonts w:eastAsia="方正博雅宋_GBK"/>
          <w:color w:val="000000"/>
          <w:kern w:val="2"/>
          <w:sz w:val="20"/>
        </w:rPr>
        <w:t>计算的是预测残差的平方和，数值越小越好。由于均方误差对大误差的样本有更多</w:t>
      </w:r>
      <w:r w:rsidRPr="00954565">
        <w:rPr>
          <w:rFonts w:eastAsia="方正博雅宋_GBK"/>
          <w:color w:val="000000"/>
          <w:kern w:val="2"/>
          <w:sz w:val="20"/>
        </w:rPr>
        <w:lastRenderedPageBreak/>
        <w:t>的惩罚，因此对离群点敏感。</w:t>
      </w:r>
    </w:p>
    <w:p w14:paraId="35E3BDAC" w14:textId="59009CF0" w:rsidR="00701126" w:rsidRPr="00954565" w:rsidRDefault="002C28EE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954565">
        <w:rPr>
          <w:rFonts w:eastAsia="方正博雅宋_GBK" w:hint="eastAsia"/>
          <w:color w:val="000000"/>
          <w:kern w:val="2"/>
          <w:sz w:val="20"/>
        </w:rPr>
        <w:sym w:font="Wingdings" w:char="F09F"/>
      </w:r>
      <w:r w:rsidRPr="00954565">
        <w:rPr>
          <w:rFonts w:eastAsia="方正博雅宋_GBK" w:hint="eastAsia"/>
          <w:color w:val="000000"/>
          <w:kern w:val="2"/>
          <w:sz w:val="20"/>
        </w:rPr>
        <w:t xml:space="preserve"> </w:t>
      </w:r>
      <w:r w:rsidRPr="00954565">
        <w:rPr>
          <w:rFonts w:eastAsia="方正博雅宋_GBK"/>
          <w:color w:val="000000"/>
          <w:kern w:val="2"/>
          <w:sz w:val="20"/>
        </w:rPr>
        <w:t xml:space="preserve"> 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均方根误差</m:t>
        </m:r>
      </m:oMath>
      <w:r w:rsidRPr="00954565">
        <w:rPr>
          <w:rFonts w:eastAsia="方正博雅宋_GBK"/>
          <w:color w:val="000000"/>
          <w:kern w:val="2"/>
          <w:sz w:val="20"/>
        </w:rPr>
        <w:t>（</w:t>
      </w:r>
      <w:r w:rsidRPr="00954565">
        <w:rPr>
          <w:rFonts w:eastAsia="方正博雅宋_GBK"/>
          <w:color w:val="000000"/>
          <w:kern w:val="2"/>
          <w:sz w:val="20"/>
        </w:rPr>
        <w:t>Rooted Mean Squared Error</w:t>
      </w:r>
      <w:r w:rsidRPr="00954565">
        <w:rPr>
          <w:rFonts w:eastAsia="方正博雅宋_GBK" w:hint="eastAsia"/>
          <w:color w:val="000000"/>
          <w:kern w:val="2"/>
          <w:sz w:val="20"/>
        </w:rPr>
        <w:t>，</w:t>
      </w:r>
      <w:r w:rsidRPr="00954565">
        <w:rPr>
          <w:rFonts w:eastAsia="方正博雅宋_GBK"/>
          <w:color w:val="000000"/>
          <w:kern w:val="2"/>
          <w:sz w:val="20"/>
        </w:rPr>
        <w:t>RMSE</w:t>
      </w:r>
      <w:r w:rsidRPr="00954565">
        <w:rPr>
          <w:rFonts w:eastAsia="方正博雅宋_GBK"/>
          <w:color w:val="000000"/>
          <w:kern w:val="2"/>
          <w:sz w:val="20"/>
        </w:rPr>
        <w:t>）：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954565" w14:paraId="42BC584E" w14:textId="77777777" w:rsidTr="00C54CD9">
        <w:trPr>
          <w:trHeight w:val="918"/>
        </w:trPr>
        <w:tc>
          <w:tcPr>
            <w:tcW w:w="7208" w:type="dxa"/>
            <w:vAlign w:val="center"/>
          </w:tcPr>
          <w:p w14:paraId="7CF031F1" w14:textId="7F4E6828" w:rsidR="00701126" w:rsidRPr="00954565" w:rsidRDefault="00C54CD9">
            <w:pPr>
              <w:ind w:firstLine="400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RMSE</m:t>
                </m:r>
                <w:ins w:id="38" w:author="Microsoft Office 用户" w:date="2020-09-07T16:40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</w:ins>
                <w:ins w:id="39" w:author="Microsoft Office 用户" w:date="2020-09-07T16:41:00Z"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w:ins>
                <m:acc>
                  <m:accPr>
                    <m:ctrlPr>
                      <w:ins w:id="40" w:author="Microsoft Office 用户" w:date="2020-09-07T16:41:00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ins>
                    </m:ctrlPr>
                  </m:accPr>
                  <m:e>
                    <w:ins w:id="41" w:author="Microsoft Office 用户" w:date="2020-09-07T16:41:00Z"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w:ins>
                  </m:e>
                </m:acc>
                <w:ins w:id="42" w:author="Microsoft Office 用户" w:date="2020-09-07T16:40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w:ins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。</m:t>
                </m:r>
              </m:oMath>
            </m:oMathPara>
          </w:p>
        </w:tc>
        <w:tc>
          <w:tcPr>
            <w:tcW w:w="883" w:type="dxa"/>
            <w:vAlign w:val="center"/>
          </w:tcPr>
          <w:p w14:paraId="25B8EF2D" w14:textId="77777777" w:rsidR="00701126" w:rsidRPr="00954565" w:rsidRDefault="002C28EE" w:rsidP="00C54CD9">
            <w:pPr>
              <w:pStyle w:val="affb"/>
              <w:rPr>
                <w:szCs w:val="20"/>
              </w:rPr>
            </w:pPr>
            <w:r w:rsidRPr="00954565">
              <w:rPr>
                <w:rFonts w:hint="eastAsia"/>
                <w:szCs w:val="20"/>
              </w:rPr>
              <w:t>（</w:t>
            </w:r>
            <w:r w:rsidRPr="00954565">
              <w:rPr>
                <w:rFonts w:hint="eastAsia"/>
                <w:szCs w:val="20"/>
              </w:rPr>
              <w:t>2-</w:t>
            </w:r>
            <w:r w:rsidR="00C54CD9" w:rsidRPr="00954565">
              <w:rPr>
                <w:rFonts w:hint="eastAsia"/>
                <w:szCs w:val="20"/>
              </w:rPr>
              <w:t>58</w:t>
            </w:r>
            <w:r w:rsidRPr="00954565">
              <w:rPr>
                <w:rFonts w:hint="eastAsia"/>
                <w:szCs w:val="20"/>
              </w:rPr>
              <w:t>）</w:t>
            </w:r>
          </w:p>
        </w:tc>
      </w:tr>
    </w:tbl>
    <w:p w14:paraId="4E9482B3" w14:textId="6915AE12" w:rsidR="00701126" w:rsidRPr="00954565" w:rsidRDefault="002C28EE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954565">
        <w:rPr>
          <w:rFonts w:eastAsia="方正博雅宋_GBK"/>
          <w:color w:val="000000"/>
          <w:kern w:val="2"/>
          <w:sz w:val="20"/>
        </w:rPr>
        <w:t>RMSE</w:t>
      </w:r>
      <w:r w:rsidRPr="00954565">
        <w:rPr>
          <w:rFonts w:eastAsia="方正博雅宋_GBK"/>
          <w:color w:val="000000"/>
          <w:kern w:val="2"/>
          <w:sz w:val="20"/>
        </w:rPr>
        <w:t>在</w:t>
      </w:r>
      <w:r w:rsidRPr="00954565">
        <w:rPr>
          <w:rFonts w:eastAsia="方正博雅宋_GBK"/>
          <w:color w:val="000000"/>
          <w:kern w:val="2"/>
          <w:sz w:val="20"/>
        </w:rPr>
        <w:t>MSE</w:t>
      </w:r>
      <w:r w:rsidRPr="00954565">
        <w:rPr>
          <w:rFonts w:eastAsia="方正博雅宋_GBK"/>
          <w:color w:val="000000"/>
          <w:kern w:val="2"/>
          <w:sz w:val="20"/>
        </w:rPr>
        <w:t>的基础上开方，这样量纲和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</m:oMath>
      <w:r w:rsidRPr="00954565">
        <w:rPr>
          <w:rFonts w:eastAsia="方正博雅宋_GBK"/>
          <w:color w:val="000000"/>
          <w:kern w:val="2"/>
          <w:sz w:val="20"/>
        </w:rPr>
        <w:t>相同。</w:t>
      </w:r>
    </w:p>
    <w:p w14:paraId="3266E91E" w14:textId="77777777" w:rsidR="00701126" w:rsidRPr="00954565" w:rsidRDefault="002C28EE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954565">
        <w:rPr>
          <w:rFonts w:eastAsia="方正博雅宋_GBK" w:hint="eastAsia"/>
          <w:color w:val="000000"/>
          <w:kern w:val="2"/>
          <w:sz w:val="20"/>
        </w:rPr>
        <w:sym w:font="Wingdings" w:char="F09F"/>
      </w:r>
      <w:r w:rsidRPr="00954565">
        <w:rPr>
          <w:rFonts w:eastAsia="方正博雅宋_GBK" w:hint="eastAsia"/>
          <w:color w:val="000000"/>
          <w:kern w:val="2"/>
          <w:sz w:val="20"/>
        </w:rPr>
        <w:t xml:space="preserve"> </w:t>
      </w:r>
      <w:r w:rsidRPr="00954565">
        <w:rPr>
          <w:rFonts w:eastAsia="方正博雅宋_GBK"/>
          <w:color w:val="000000"/>
          <w:kern w:val="2"/>
          <w:sz w:val="20"/>
        </w:rPr>
        <w:t xml:space="preserve"> </w:t>
      </w:r>
      <w:r w:rsidRPr="00954565">
        <w:rPr>
          <w:rFonts w:eastAsia="方正博雅宋_GBK"/>
          <w:color w:val="000000"/>
          <w:kern w:val="2"/>
          <w:sz w:val="20"/>
        </w:rPr>
        <w:t>平均绝对误差（</w:t>
      </w:r>
      <w:r w:rsidRPr="00954565">
        <w:rPr>
          <w:rFonts w:eastAsia="方正博雅宋_GBK"/>
          <w:color w:val="000000"/>
          <w:kern w:val="2"/>
          <w:sz w:val="20"/>
        </w:rPr>
        <w:t>Mean Absolute Error</w:t>
      </w:r>
      <w:r w:rsidRPr="00954565">
        <w:rPr>
          <w:rFonts w:eastAsia="方正博雅宋_GBK"/>
          <w:color w:val="000000"/>
          <w:kern w:val="2"/>
          <w:sz w:val="20"/>
        </w:rPr>
        <w:t>，</w:t>
      </w:r>
      <w:r w:rsidRPr="00954565">
        <w:rPr>
          <w:rFonts w:eastAsia="方正博雅宋_GBK"/>
          <w:color w:val="000000"/>
          <w:kern w:val="2"/>
          <w:sz w:val="20"/>
        </w:rPr>
        <w:t>MAE</w:t>
      </w:r>
      <w:r w:rsidRPr="00954565">
        <w:rPr>
          <w:rFonts w:eastAsia="方正博雅宋_GBK"/>
          <w:color w:val="000000"/>
          <w:kern w:val="2"/>
          <w:sz w:val="20"/>
        </w:rPr>
        <w:t>）：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954565" w14:paraId="4A789405" w14:textId="77777777">
        <w:tc>
          <w:tcPr>
            <w:tcW w:w="7208" w:type="dxa"/>
            <w:vAlign w:val="center"/>
          </w:tcPr>
          <w:p w14:paraId="3109E071" w14:textId="4DCA97DF" w:rsidR="00701126" w:rsidRPr="00954565" w:rsidRDefault="00C54CD9" w:rsidP="00C54CD9">
            <w:pPr>
              <w:ind w:firstLine="400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MAE</m:t>
                </m:r>
                <w:ins w:id="43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w:ins>
                <m:acc>
                  <m:accPr>
                    <m:ctrlPr>
                      <w:ins w:id="44" w:author="Microsoft Office 用户" w:date="2020-09-07T16:41:00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ins>
                    </m:ctrlPr>
                  </m:accPr>
                  <m:e>
                    <w:ins w:id="45" w:author="Microsoft Office 用户" w:date="2020-09-07T16:41:00Z"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w:ins>
                  </m:e>
                </m:acc>
                <w:ins w:id="46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w:ins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。</m:t>
                </m:r>
              </m:oMath>
            </m:oMathPara>
          </w:p>
        </w:tc>
        <w:tc>
          <w:tcPr>
            <w:tcW w:w="883" w:type="dxa"/>
            <w:vAlign w:val="center"/>
          </w:tcPr>
          <w:p w14:paraId="62F41FE6" w14:textId="77777777" w:rsidR="00701126" w:rsidRPr="00954565" w:rsidRDefault="002C28EE" w:rsidP="00C54CD9">
            <w:pPr>
              <w:pStyle w:val="affb"/>
              <w:rPr>
                <w:szCs w:val="20"/>
              </w:rPr>
            </w:pPr>
            <w:r w:rsidRPr="00954565">
              <w:rPr>
                <w:rFonts w:hint="eastAsia"/>
                <w:szCs w:val="20"/>
              </w:rPr>
              <w:t>（</w:t>
            </w:r>
            <w:r w:rsidRPr="00954565">
              <w:rPr>
                <w:rFonts w:hint="eastAsia"/>
                <w:szCs w:val="20"/>
              </w:rPr>
              <w:t>2-</w:t>
            </w:r>
            <w:r w:rsidR="00C54CD9" w:rsidRPr="00954565">
              <w:rPr>
                <w:rFonts w:hint="eastAsia"/>
                <w:szCs w:val="20"/>
              </w:rPr>
              <w:t>59</w:t>
            </w:r>
            <w:r w:rsidRPr="00954565">
              <w:rPr>
                <w:rFonts w:hint="eastAsia"/>
                <w:szCs w:val="20"/>
              </w:rPr>
              <w:t>）</w:t>
            </w:r>
          </w:p>
        </w:tc>
      </w:tr>
    </w:tbl>
    <w:p w14:paraId="0ED35903" w14:textId="77777777" w:rsidR="00701126" w:rsidRPr="00954565" w:rsidRDefault="002C28EE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954565">
        <w:rPr>
          <w:rFonts w:eastAsia="方正博雅宋_GBK"/>
          <w:color w:val="000000"/>
          <w:kern w:val="2"/>
          <w:sz w:val="20"/>
        </w:rPr>
        <w:t>MAE</w:t>
      </w:r>
      <w:r w:rsidR="00C54CD9" w:rsidRPr="00954565">
        <w:rPr>
          <w:rFonts w:eastAsia="方正博雅宋_GBK" w:hint="eastAsia"/>
          <w:color w:val="000000"/>
          <w:kern w:val="2"/>
          <w:sz w:val="20"/>
        </w:rPr>
        <w:t>为</w:t>
      </w:r>
      <w:r w:rsidRPr="00954565">
        <w:rPr>
          <w:rFonts w:eastAsia="方正博雅宋_GBK"/>
          <w:color w:val="000000"/>
          <w:kern w:val="2"/>
          <w:sz w:val="20"/>
        </w:rPr>
        <w:t>预测残差的绝对值之和，值越小越好。</w:t>
      </w:r>
    </w:p>
    <w:p w14:paraId="5D0A8FB8" w14:textId="77777777" w:rsidR="00701126" w:rsidRPr="00954565" w:rsidRDefault="002C28EE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954565">
        <w:rPr>
          <w:rFonts w:eastAsia="方正博雅宋_GBK" w:hint="eastAsia"/>
          <w:color w:val="000000"/>
          <w:kern w:val="2"/>
          <w:sz w:val="20"/>
        </w:rPr>
        <w:sym w:font="Wingdings" w:char="F09F"/>
      </w:r>
      <w:r w:rsidRPr="00954565">
        <w:rPr>
          <w:rFonts w:eastAsia="方正博雅宋_GBK" w:hint="eastAsia"/>
          <w:color w:val="000000"/>
          <w:kern w:val="2"/>
          <w:sz w:val="20"/>
        </w:rPr>
        <w:t xml:space="preserve"> </w:t>
      </w:r>
      <w:r w:rsidRPr="00954565">
        <w:rPr>
          <w:rFonts w:eastAsia="方正博雅宋_GBK"/>
          <w:color w:val="000000"/>
          <w:kern w:val="2"/>
          <w:sz w:val="20"/>
        </w:rPr>
        <w:t xml:space="preserve"> </w:t>
      </w:r>
      <w:r w:rsidRPr="00954565">
        <w:rPr>
          <w:rFonts w:eastAsia="方正博雅宋_GBK"/>
          <w:color w:val="000000"/>
          <w:kern w:val="2"/>
          <w:sz w:val="20"/>
        </w:rPr>
        <w:t>绝对误差的中值（</w:t>
      </w:r>
      <w:r w:rsidRPr="00954565">
        <w:rPr>
          <w:rFonts w:eastAsia="方正博雅宋_GBK"/>
          <w:color w:val="000000"/>
          <w:kern w:val="2"/>
          <w:sz w:val="20"/>
        </w:rPr>
        <w:t>Median Absolute Error</w:t>
      </w:r>
      <w:r w:rsidRPr="00954565">
        <w:rPr>
          <w:rFonts w:eastAsia="方正博雅宋_GBK" w:hint="eastAsia"/>
          <w:color w:val="000000"/>
          <w:kern w:val="2"/>
          <w:sz w:val="20"/>
        </w:rPr>
        <w:t>，</w:t>
      </w:r>
      <w:proofErr w:type="spellStart"/>
      <w:r w:rsidRPr="00954565">
        <w:rPr>
          <w:rFonts w:eastAsia="方正博雅宋_GBK"/>
          <w:color w:val="000000"/>
          <w:kern w:val="2"/>
          <w:sz w:val="20"/>
        </w:rPr>
        <w:t>MedianAE</w:t>
      </w:r>
      <w:proofErr w:type="spellEnd"/>
      <w:r w:rsidRPr="00954565">
        <w:rPr>
          <w:rFonts w:eastAsia="方正博雅宋_GBK"/>
          <w:color w:val="000000"/>
          <w:kern w:val="2"/>
          <w:sz w:val="20"/>
        </w:rPr>
        <w:t>）：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954565" w14:paraId="739E3420" w14:textId="77777777">
        <w:tc>
          <w:tcPr>
            <w:tcW w:w="7208" w:type="dxa"/>
            <w:vAlign w:val="center"/>
          </w:tcPr>
          <w:p w14:paraId="7938788E" w14:textId="31265344" w:rsidR="00701126" w:rsidRPr="00954565" w:rsidRDefault="00C54CD9" w:rsidP="00954565">
            <w:pPr>
              <w:ind w:firstLine="400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MedainAE</m:t>
                </m:r>
                <w:ins w:id="47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w:ins>
                <m:acc>
                  <m:accPr>
                    <m:ctrlPr>
                      <w:ins w:id="48" w:author="Microsoft Office 用户" w:date="2020-09-07T16:41:00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ins>
                    </m:ctrlPr>
                  </m:accPr>
                  <m:e>
                    <w:ins w:id="49" w:author="Microsoft Office 用户" w:date="2020-09-07T16:41:00Z"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w:ins>
                  </m:e>
                </m:acc>
                <w:ins w:id="50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w:ins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Medain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, …,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883" w:type="dxa"/>
            <w:vAlign w:val="center"/>
          </w:tcPr>
          <w:p w14:paraId="0675E350" w14:textId="77777777" w:rsidR="00701126" w:rsidRPr="00954565" w:rsidRDefault="002C28EE" w:rsidP="00C54CD9">
            <w:pPr>
              <w:pStyle w:val="affb"/>
              <w:rPr>
                <w:szCs w:val="20"/>
              </w:rPr>
            </w:pPr>
            <w:r w:rsidRPr="00954565">
              <w:rPr>
                <w:rFonts w:hint="eastAsia"/>
                <w:szCs w:val="20"/>
              </w:rPr>
              <w:t>（</w:t>
            </w:r>
            <w:r w:rsidRPr="00954565">
              <w:rPr>
                <w:rFonts w:hint="eastAsia"/>
                <w:szCs w:val="20"/>
              </w:rPr>
              <w:t>2-</w:t>
            </w:r>
            <w:r w:rsidR="00C54CD9" w:rsidRPr="00954565">
              <w:rPr>
                <w:rFonts w:hint="eastAsia"/>
                <w:szCs w:val="20"/>
              </w:rPr>
              <w:t>60</w:t>
            </w:r>
            <w:r w:rsidRPr="00954565">
              <w:rPr>
                <w:rFonts w:hint="eastAsia"/>
                <w:szCs w:val="20"/>
              </w:rPr>
              <w:t>）</w:t>
            </w:r>
          </w:p>
        </w:tc>
      </w:tr>
    </w:tbl>
    <w:p w14:paraId="17429515" w14:textId="77777777" w:rsidR="00701126" w:rsidRPr="00954565" w:rsidRDefault="00C54CD9" w:rsidP="00954565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954565">
        <w:rPr>
          <w:rFonts w:eastAsia="方正博雅宋_GBK" w:hint="eastAsia"/>
          <w:color w:val="000000"/>
          <w:kern w:val="2"/>
          <w:sz w:val="20"/>
        </w:rPr>
        <w:t>其中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Medain()</m:t>
        </m:r>
      </m:oMath>
      <w:r w:rsidRPr="00954565">
        <w:rPr>
          <w:rFonts w:eastAsia="方正博雅宋_GBK" w:hint="eastAsia"/>
          <w:color w:val="000000"/>
          <w:kern w:val="2"/>
          <w:sz w:val="20"/>
        </w:rPr>
        <w:t>为计算中值</w:t>
      </w:r>
      <w:r w:rsidRPr="00954565">
        <w:rPr>
          <w:rFonts w:eastAsia="方正博雅宋_GBK"/>
          <w:color w:val="000000"/>
          <w:kern w:val="2"/>
          <w:sz w:val="20"/>
        </w:rPr>
        <w:t>。</w:t>
      </w:r>
      <w:r w:rsidRPr="00954565">
        <w:rPr>
          <w:rFonts w:eastAsia="方正博雅宋_GBK" w:hint="eastAsia"/>
          <w:color w:val="000000"/>
          <w:kern w:val="2"/>
          <w:sz w:val="20"/>
        </w:rPr>
        <w:t>所以</w:t>
      </w:r>
      <w:proofErr w:type="spellStart"/>
      <w:r w:rsidRPr="00954565">
        <w:rPr>
          <w:rFonts w:eastAsia="方正博雅宋_GBK"/>
          <w:color w:val="000000"/>
          <w:kern w:val="2"/>
          <w:sz w:val="20"/>
        </w:rPr>
        <w:t>MedianAE</w:t>
      </w:r>
      <w:proofErr w:type="spellEnd"/>
      <w:r w:rsidRPr="00954565">
        <w:rPr>
          <w:rFonts w:eastAsia="方正博雅宋_GBK" w:hint="eastAsia"/>
          <w:color w:val="000000"/>
          <w:kern w:val="2"/>
          <w:sz w:val="20"/>
        </w:rPr>
        <w:t>为预测残差的</w:t>
      </w:r>
      <w:r w:rsidR="002C28EE" w:rsidRPr="00954565">
        <w:rPr>
          <w:rFonts w:eastAsia="方正博雅宋_GBK"/>
          <w:color w:val="000000"/>
          <w:kern w:val="2"/>
          <w:sz w:val="20"/>
        </w:rPr>
        <w:t>中值（中位数）</w:t>
      </w:r>
      <w:r w:rsidRPr="00954565">
        <w:rPr>
          <w:rFonts w:eastAsia="方正博雅宋_GBK" w:hint="eastAsia"/>
          <w:color w:val="000000"/>
          <w:kern w:val="2"/>
          <w:sz w:val="20"/>
        </w:rPr>
        <w:t>，对</w:t>
      </w:r>
      <w:r w:rsidR="002C28EE" w:rsidRPr="00954565">
        <w:rPr>
          <w:rFonts w:eastAsia="方正博雅宋_GBK"/>
          <w:color w:val="000000"/>
          <w:kern w:val="2"/>
          <w:sz w:val="20"/>
        </w:rPr>
        <w:t>离群点</w:t>
      </w:r>
      <w:r w:rsidRPr="00954565">
        <w:rPr>
          <w:rFonts w:eastAsia="方正博雅宋_GBK" w:hint="eastAsia"/>
          <w:color w:val="000000"/>
          <w:kern w:val="2"/>
          <w:sz w:val="20"/>
        </w:rPr>
        <w:t>不敏感</w:t>
      </w:r>
      <w:r w:rsidRPr="00954565">
        <w:rPr>
          <w:rFonts w:eastAsia="方正博雅宋_GBK"/>
          <w:color w:val="000000"/>
          <w:kern w:val="2"/>
          <w:sz w:val="20"/>
        </w:rPr>
        <w:t>。</w:t>
      </w:r>
    </w:p>
    <w:p w14:paraId="705DF801" w14:textId="77777777" w:rsidR="00701126" w:rsidRPr="00954565" w:rsidRDefault="002C28EE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954565">
        <w:rPr>
          <w:rFonts w:eastAsia="方正博雅宋_GBK" w:hint="eastAsia"/>
          <w:color w:val="000000"/>
          <w:kern w:val="2"/>
          <w:sz w:val="20"/>
        </w:rPr>
        <w:sym w:font="Wingdings" w:char="F09F"/>
      </w:r>
      <w:r w:rsidRPr="00954565">
        <w:rPr>
          <w:rFonts w:eastAsia="方正博雅宋_GBK" w:hint="eastAsia"/>
          <w:color w:val="000000"/>
          <w:kern w:val="2"/>
          <w:sz w:val="20"/>
        </w:rPr>
        <w:t xml:space="preserve"> </w:t>
      </w:r>
      <w:r w:rsidRPr="00954565">
        <w:rPr>
          <w:rFonts w:eastAsia="方正博雅宋_GBK"/>
          <w:color w:val="000000"/>
          <w:kern w:val="2"/>
          <w:sz w:val="20"/>
        </w:rPr>
        <w:t xml:space="preserve"> </w:t>
      </w:r>
      <w:r w:rsidRPr="00954565">
        <w:rPr>
          <w:rFonts w:eastAsia="方正博雅宋_GBK"/>
          <w:color w:val="000000"/>
          <w:kern w:val="2"/>
          <w:sz w:val="20"/>
        </w:rPr>
        <w:t>均方对数误差（</w:t>
      </w:r>
      <w:r w:rsidRPr="00954565">
        <w:rPr>
          <w:rFonts w:eastAsia="方正博雅宋_GBK"/>
          <w:color w:val="000000"/>
          <w:kern w:val="2"/>
          <w:sz w:val="20"/>
        </w:rPr>
        <w:t>Mean Squared Logarithmic Error</w:t>
      </w:r>
      <w:r w:rsidRPr="00954565">
        <w:rPr>
          <w:rFonts w:eastAsia="方正博雅宋_GBK" w:hint="eastAsia"/>
          <w:color w:val="000000"/>
          <w:kern w:val="2"/>
          <w:sz w:val="20"/>
        </w:rPr>
        <w:t>，</w:t>
      </w:r>
      <w:r w:rsidRPr="00954565">
        <w:rPr>
          <w:rFonts w:eastAsia="方正博雅宋_GBK"/>
          <w:color w:val="000000"/>
          <w:kern w:val="2"/>
          <w:sz w:val="20"/>
        </w:rPr>
        <w:t>MSLE</w:t>
      </w:r>
      <w:r w:rsidRPr="00954565">
        <w:rPr>
          <w:rFonts w:eastAsia="方正博雅宋_GBK"/>
          <w:color w:val="000000"/>
          <w:kern w:val="2"/>
          <w:sz w:val="20"/>
        </w:rPr>
        <w:t>）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954565" w14:paraId="7F563030" w14:textId="77777777">
        <w:tc>
          <w:tcPr>
            <w:tcW w:w="7208" w:type="dxa"/>
            <w:vAlign w:val="center"/>
          </w:tcPr>
          <w:p w14:paraId="6000331A" w14:textId="7031204C" w:rsidR="00701126" w:rsidRPr="00954565" w:rsidRDefault="000134C7" w:rsidP="00C54CD9">
            <w:pPr>
              <w:ind w:firstLine="400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MSLE</m:t>
                </m:r>
                <w:ins w:id="51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w:ins>
                <m:acc>
                  <m:accPr>
                    <m:ctrlPr>
                      <w:ins w:id="52" w:author="Microsoft Office 用户" w:date="2020-09-07T16:41:00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ins>
                    </m:ctrlPr>
                  </m:accPr>
                  <m:e>
                    <w:ins w:id="53" w:author="Microsoft Office 用户" w:date="2020-09-07T16:41:00Z"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w:ins>
                  </m:e>
                </m:acc>
                <w:ins w:id="54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w:ins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ln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ln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。</m:t>
                </m:r>
              </m:oMath>
            </m:oMathPara>
          </w:p>
        </w:tc>
        <w:tc>
          <w:tcPr>
            <w:tcW w:w="883" w:type="dxa"/>
            <w:vAlign w:val="center"/>
          </w:tcPr>
          <w:p w14:paraId="02B5464A" w14:textId="77777777" w:rsidR="00701126" w:rsidRPr="00954565" w:rsidRDefault="002C28EE" w:rsidP="00C54CD9">
            <w:pPr>
              <w:pStyle w:val="affb"/>
              <w:rPr>
                <w:szCs w:val="20"/>
              </w:rPr>
            </w:pPr>
            <w:r w:rsidRPr="00954565">
              <w:rPr>
                <w:rFonts w:hint="eastAsia"/>
                <w:szCs w:val="20"/>
              </w:rPr>
              <w:t>（</w:t>
            </w:r>
            <w:r w:rsidRPr="00954565">
              <w:rPr>
                <w:rFonts w:hint="eastAsia"/>
                <w:szCs w:val="20"/>
              </w:rPr>
              <w:t>2-</w:t>
            </w:r>
            <w:r w:rsidR="00C54CD9" w:rsidRPr="00954565">
              <w:rPr>
                <w:szCs w:val="20"/>
              </w:rPr>
              <w:t>61</w:t>
            </w:r>
            <w:r w:rsidRPr="00954565">
              <w:rPr>
                <w:rFonts w:hint="eastAsia"/>
                <w:szCs w:val="20"/>
              </w:rPr>
              <w:t>）</w:t>
            </w:r>
          </w:p>
        </w:tc>
      </w:tr>
    </w:tbl>
    <w:p w14:paraId="2883A132" w14:textId="71C2FEA8" w:rsidR="00701126" w:rsidRPr="00954565" w:rsidRDefault="002C28EE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954565">
        <w:rPr>
          <w:rFonts w:eastAsia="方正博雅宋_GBK"/>
          <w:color w:val="000000"/>
          <w:kern w:val="2"/>
          <w:sz w:val="20"/>
        </w:rPr>
        <w:t>当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</m:oMath>
      <w:r w:rsidR="00C54CD9" w:rsidRPr="00954565">
        <w:rPr>
          <w:rFonts w:eastAsia="方正博雅宋_GBK"/>
          <w:color w:val="000000"/>
          <w:kern w:val="2"/>
          <w:sz w:val="20"/>
        </w:rPr>
        <w:t>的分布范围比较广时（如</w:t>
      </w:r>
      <w:r w:rsidRPr="00954565">
        <w:rPr>
          <w:rFonts w:eastAsia="方正博雅宋_GBK"/>
          <w:color w:val="000000"/>
          <w:kern w:val="2"/>
          <w:sz w:val="20"/>
        </w:rPr>
        <w:t>房屋价格可以从</w:t>
      </w:r>
      <w:r w:rsidRPr="00954565">
        <w:rPr>
          <w:rFonts w:eastAsia="方正博雅宋_GBK"/>
          <w:color w:val="000000"/>
          <w:kern w:val="2"/>
          <w:sz w:val="20"/>
        </w:rPr>
        <w:t>0</w:t>
      </w:r>
      <w:r w:rsidRPr="00954565">
        <w:rPr>
          <w:rFonts w:eastAsia="方正博雅宋_GBK"/>
          <w:color w:val="000000"/>
          <w:kern w:val="2"/>
          <w:sz w:val="20"/>
        </w:rPr>
        <w:t>到非常大的数），如果使用</w:t>
      </w:r>
      <w:r w:rsidRPr="00954565">
        <w:rPr>
          <w:rFonts w:eastAsia="方正博雅宋_GBK"/>
          <w:color w:val="000000"/>
          <w:kern w:val="2"/>
          <w:sz w:val="20"/>
        </w:rPr>
        <w:t>MAE</w:t>
      </w:r>
      <w:r w:rsidRPr="00954565">
        <w:rPr>
          <w:rFonts w:eastAsia="方正博雅宋_GBK"/>
          <w:color w:val="000000"/>
          <w:kern w:val="2"/>
          <w:sz w:val="20"/>
        </w:rPr>
        <w:t>、</w:t>
      </w:r>
      <w:r w:rsidRPr="00954565">
        <w:rPr>
          <w:rFonts w:eastAsia="方正博雅宋_GBK"/>
          <w:color w:val="000000"/>
          <w:kern w:val="2"/>
          <w:sz w:val="20"/>
        </w:rPr>
        <w:t>MSE</w:t>
      </w:r>
      <w:r w:rsidRPr="00954565">
        <w:rPr>
          <w:rFonts w:eastAsia="方正博雅宋_GBK"/>
          <w:color w:val="000000"/>
          <w:kern w:val="2"/>
          <w:sz w:val="20"/>
        </w:rPr>
        <w:t>、</w:t>
      </w:r>
      <w:r w:rsidRPr="00954565">
        <w:rPr>
          <w:rFonts w:eastAsia="方正博雅宋_GBK"/>
          <w:color w:val="000000"/>
          <w:kern w:val="2"/>
          <w:sz w:val="20"/>
        </w:rPr>
        <w:t xml:space="preserve">RMSE </w:t>
      </w:r>
      <w:r w:rsidRPr="00954565">
        <w:rPr>
          <w:rFonts w:eastAsia="方正博雅宋_GBK"/>
          <w:color w:val="000000"/>
          <w:kern w:val="2"/>
          <w:sz w:val="20"/>
        </w:rPr>
        <w:t>等误差，这将使得模型更关注于那些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</m:oMath>
      <w:r w:rsidRPr="00954565">
        <w:rPr>
          <w:rFonts w:eastAsia="方正博雅宋_GBK"/>
          <w:color w:val="000000"/>
          <w:kern w:val="2"/>
          <w:sz w:val="20"/>
        </w:rPr>
        <w:t>较大的样本。而</w:t>
      </w:r>
      <w:r w:rsidRPr="00954565">
        <w:rPr>
          <w:rFonts w:eastAsia="方正博雅宋_GBK"/>
          <w:color w:val="000000"/>
          <w:kern w:val="2"/>
          <w:sz w:val="20"/>
        </w:rPr>
        <w:t xml:space="preserve">MSLE </w:t>
      </w:r>
      <w:r w:rsidRPr="00954565">
        <w:rPr>
          <w:rFonts w:eastAsia="方正博雅宋_GBK"/>
          <w:color w:val="000000"/>
          <w:kern w:val="2"/>
          <w:sz w:val="20"/>
        </w:rPr>
        <w:t>关注的是预测误差的比例，使得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</m:oMath>
      <w:r w:rsidRPr="00954565">
        <w:rPr>
          <w:rFonts w:eastAsia="方正博雅宋_GBK"/>
          <w:color w:val="000000"/>
          <w:kern w:val="2"/>
          <w:sz w:val="20"/>
        </w:rPr>
        <w:t>值较小的样本也同等重要。当数据中存在标签较大的异常值时，</w:t>
      </w:r>
      <w:r w:rsidRPr="00954565">
        <w:rPr>
          <w:rFonts w:eastAsia="方正博雅宋_GBK"/>
          <w:color w:val="000000"/>
          <w:kern w:val="2"/>
          <w:sz w:val="20"/>
        </w:rPr>
        <w:t xml:space="preserve">MSLE </w:t>
      </w:r>
      <w:r w:rsidRPr="00954565">
        <w:rPr>
          <w:rFonts w:eastAsia="方正博雅宋_GBK"/>
          <w:color w:val="000000"/>
          <w:kern w:val="2"/>
          <w:sz w:val="20"/>
        </w:rPr>
        <w:t>能够降低这些异常值的影响。</w:t>
      </w:r>
    </w:p>
    <w:p w14:paraId="5CCBBA07" w14:textId="77777777" w:rsidR="00701126" w:rsidRPr="00954565" w:rsidRDefault="002C28EE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954565">
        <w:rPr>
          <w:rFonts w:eastAsia="方正博雅宋_GBK" w:hint="eastAsia"/>
          <w:color w:val="000000"/>
          <w:kern w:val="2"/>
          <w:sz w:val="20"/>
        </w:rPr>
        <w:sym w:font="Wingdings" w:char="F09F"/>
      </w:r>
      <w:r w:rsidRPr="00954565">
        <w:rPr>
          <w:rFonts w:eastAsia="方正博雅宋_GBK" w:hint="eastAsia"/>
          <w:color w:val="000000"/>
          <w:kern w:val="2"/>
          <w:sz w:val="20"/>
        </w:rPr>
        <w:t xml:space="preserve"> </w:t>
      </w:r>
      <w:r w:rsidRPr="00954565">
        <w:rPr>
          <w:rFonts w:eastAsia="方正博雅宋_GBK"/>
          <w:color w:val="000000"/>
          <w:kern w:val="2"/>
          <w:sz w:val="20"/>
        </w:rPr>
        <w:t xml:space="preserve"> </w:t>
      </w:r>
      <w:r w:rsidRPr="00954565">
        <w:rPr>
          <w:rFonts w:eastAsia="方正博雅宋_GBK"/>
          <w:color w:val="000000"/>
          <w:kern w:val="2"/>
          <w:sz w:val="20"/>
        </w:rPr>
        <w:t>均方根对数误差（</w:t>
      </w:r>
      <w:r w:rsidRPr="00954565">
        <w:rPr>
          <w:rFonts w:eastAsia="方正博雅宋_GBK"/>
          <w:color w:val="000000"/>
          <w:kern w:val="2"/>
          <w:sz w:val="20"/>
        </w:rPr>
        <w:t>Root Mean Squared Logarithmic Error</w:t>
      </w:r>
      <w:r w:rsidRPr="00954565">
        <w:rPr>
          <w:rFonts w:eastAsia="方正博雅宋_GBK"/>
          <w:color w:val="000000"/>
          <w:kern w:val="2"/>
          <w:sz w:val="20"/>
        </w:rPr>
        <w:t>，</w:t>
      </w:r>
      <w:r w:rsidRPr="00954565">
        <w:rPr>
          <w:rFonts w:eastAsia="方正博雅宋_GBK"/>
          <w:color w:val="000000"/>
          <w:kern w:val="2"/>
          <w:sz w:val="20"/>
        </w:rPr>
        <w:t>RMSLE</w:t>
      </w:r>
      <w:r w:rsidRPr="00954565">
        <w:rPr>
          <w:rFonts w:eastAsia="方正博雅宋_GBK"/>
          <w:color w:val="000000"/>
          <w:kern w:val="2"/>
          <w:sz w:val="20"/>
        </w:rPr>
        <w:t>）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954565" w14:paraId="5D13639F" w14:textId="77777777">
        <w:tc>
          <w:tcPr>
            <w:tcW w:w="7208" w:type="dxa"/>
            <w:vAlign w:val="center"/>
          </w:tcPr>
          <w:p w14:paraId="0EAC8799" w14:textId="27B0FF18" w:rsidR="00701126" w:rsidRPr="00954565" w:rsidRDefault="000134C7">
            <w:pPr>
              <w:ind w:firstLine="400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RMSLE</m:t>
                </m:r>
                <w:ins w:id="55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w:ins>
                <m:acc>
                  <m:accPr>
                    <m:ctrlPr>
                      <w:ins w:id="56" w:author="Microsoft Office 用户" w:date="2020-09-07T16:41:00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ins>
                    </m:ctrlPr>
                  </m:accPr>
                  <m:e>
                    <w:ins w:id="57" w:author="Microsoft Office 用户" w:date="2020-09-07T16:41:00Z"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w:ins>
                  </m:e>
                </m:acc>
                <w:ins w:id="58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w:ins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(1+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(1+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。</m:t>
                </m:r>
              </m:oMath>
            </m:oMathPara>
          </w:p>
        </w:tc>
        <w:tc>
          <w:tcPr>
            <w:tcW w:w="883" w:type="dxa"/>
            <w:vAlign w:val="center"/>
          </w:tcPr>
          <w:p w14:paraId="0BDA9F06" w14:textId="77777777" w:rsidR="00701126" w:rsidRPr="00954565" w:rsidRDefault="002C28EE" w:rsidP="00C54CD9">
            <w:pPr>
              <w:pStyle w:val="affb"/>
              <w:rPr>
                <w:szCs w:val="20"/>
              </w:rPr>
            </w:pPr>
            <w:r w:rsidRPr="00954565">
              <w:rPr>
                <w:rFonts w:hint="eastAsia"/>
                <w:szCs w:val="20"/>
              </w:rPr>
              <w:t>（</w:t>
            </w:r>
            <w:r w:rsidRPr="00954565">
              <w:rPr>
                <w:rFonts w:hint="eastAsia"/>
                <w:szCs w:val="20"/>
              </w:rPr>
              <w:t>2-</w:t>
            </w:r>
            <w:r w:rsidR="00C54CD9" w:rsidRPr="00954565">
              <w:rPr>
                <w:rFonts w:hint="eastAsia"/>
                <w:szCs w:val="20"/>
              </w:rPr>
              <w:t>62</w:t>
            </w:r>
            <w:r w:rsidRPr="00954565">
              <w:rPr>
                <w:rFonts w:hint="eastAsia"/>
                <w:szCs w:val="20"/>
              </w:rPr>
              <w:t>）</w:t>
            </w:r>
          </w:p>
        </w:tc>
      </w:tr>
    </w:tbl>
    <w:p w14:paraId="4BE1BEAD" w14:textId="77777777" w:rsidR="00701126" w:rsidRPr="00954565" w:rsidRDefault="002C28EE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954565">
        <w:rPr>
          <w:rFonts w:eastAsia="方正博雅宋_GBK"/>
          <w:color w:val="000000"/>
          <w:kern w:val="2"/>
          <w:sz w:val="20"/>
        </w:rPr>
        <w:t>类似</w:t>
      </w:r>
      <w:r w:rsidRPr="00954565">
        <w:rPr>
          <w:rFonts w:eastAsia="方正博雅宋_GBK"/>
          <w:color w:val="000000"/>
          <w:kern w:val="2"/>
          <w:sz w:val="20"/>
        </w:rPr>
        <w:t>RMSE</w:t>
      </w:r>
      <w:r w:rsidRPr="00954565">
        <w:rPr>
          <w:rFonts w:eastAsia="方正博雅宋_GBK"/>
          <w:color w:val="000000"/>
          <w:kern w:val="2"/>
          <w:sz w:val="20"/>
        </w:rPr>
        <w:t>和</w:t>
      </w:r>
      <w:r w:rsidRPr="00954565">
        <w:rPr>
          <w:rFonts w:eastAsia="方正博雅宋_GBK"/>
          <w:color w:val="000000"/>
          <w:kern w:val="2"/>
          <w:sz w:val="20"/>
        </w:rPr>
        <w:t>MSE</w:t>
      </w:r>
      <w:r w:rsidRPr="00954565">
        <w:rPr>
          <w:rFonts w:eastAsia="方正博雅宋_GBK"/>
          <w:color w:val="000000"/>
          <w:kern w:val="2"/>
          <w:sz w:val="20"/>
        </w:rPr>
        <w:t>的关系，</w:t>
      </w:r>
      <w:r w:rsidRPr="00954565">
        <w:rPr>
          <w:rFonts w:eastAsia="方正博雅宋_GBK"/>
          <w:color w:val="000000"/>
          <w:kern w:val="2"/>
          <w:sz w:val="20"/>
        </w:rPr>
        <w:t>RMSLE</w:t>
      </w:r>
      <w:r w:rsidRPr="00954565">
        <w:rPr>
          <w:rFonts w:eastAsia="方正博雅宋_GBK"/>
          <w:color w:val="000000"/>
          <w:kern w:val="2"/>
          <w:sz w:val="20"/>
        </w:rPr>
        <w:t>是在</w:t>
      </w:r>
      <w:r w:rsidRPr="00954565">
        <w:rPr>
          <w:rFonts w:eastAsia="方正博雅宋_GBK"/>
          <w:color w:val="000000"/>
          <w:kern w:val="2"/>
          <w:sz w:val="20"/>
        </w:rPr>
        <w:t>MSLE</w:t>
      </w:r>
      <w:r w:rsidRPr="00954565">
        <w:rPr>
          <w:rFonts w:eastAsia="方正博雅宋_GBK"/>
          <w:color w:val="000000"/>
          <w:kern w:val="2"/>
          <w:sz w:val="20"/>
        </w:rPr>
        <w:t>的基础上开方。</w:t>
      </w:r>
    </w:p>
    <w:p w14:paraId="2E5CCC9D" w14:textId="77777777" w:rsidR="00701126" w:rsidRPr="00954565" w:rsidRDefault="002C28EE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954565">
        <w:rPr>
          <w:rFonts w:eastAsia="方正博雅宋_GBK" w:hint="eastAsia"/>
          <w:color w:val="000000"/>
          <w:kern w:val="2"/>
          <w:sz w:val="20"/>
        </w:rPr>
        <w:sym w:font="Wingdings" w:char="F09F"/>
      </w:r>
      <w:r w:rsidRPr="00954565">
        <w:rPr>
          <w:rFonts w:eastAsia="方正博雅宋_GBK" w:hint="eastAsia"/>
          <w:color w:val="000000"/>
          <w:kern w:val="2"/>
          <w:sz w:val="20"/>
        </w:rPr>
        <w:t xml:space="preserve"> </w:t>
      </w:r>
      <w:r w:rsidRPr="00954565">
        <w:rPr>
          <w:rFonts w:eastAsia="方正博雅宋_GBK"/>
          <w:color w:val="000000"/>
          <w:kern w:val="2"/>
          <w:sz w:val="20"/>
        </w:rPr>
        <w:t xml:space="preserve"> </w:t>
      </w:r>
      <w:r w:rsidRPr="00954565">
        <w:rPr>
          <w:rFonts w:eastAsia="方正博雅宋_GBK"/>
          <w:color w:val="000000"/>
          <w:kern w:val="2"/>
          <w:sz w:val="20"/>
        </w:rPr>
        <w:t>可解释方差分数（</w:t>
      </w:r>
      <w:r w:rsidRPr="00954565">
        <w:rPr>
          <w:rFonts w:eastAsia="方正博雅宋_GBK"/>
          <w:color w:val="000000"/>
          <w:kern w:val="2"/>
          <w:sz w:val="20"/>
        </w:rPr>
        <w:t>Explained Variance Score</w:t>
      </w:r>
      <w:r w:rsidRPr="00954565">
        <w:rPr>
          <w:rFonts w:eastAsia="方正博雅宋_GBK"/>
          <w:color w:val="000000"/>
          <w:kern w:val="2"/>
          <w:sz w:val="20"/>
        </w:rPr>
        <w:t>）：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954565" w14:paraId="2FAA6AD6" w14:textId="77777777">
        <w:tc>
          <w:tcPr>
            <w:tcW w:w="7208" w:type="dxa"/>
            <w:vAlign w:val="center"/>
          </w:tcPr>
          <w:p w14:paraId="39226DBD" w14:textId="4C36FC62" w:rsidR="00701126" w:rsidRPr="00954565" w:rsidRDefault="000134C7">
            <w:pPr>
              <w:ind w:firstLine="400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Explaine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Variance</m:t>
                    </m:r>
                  </m:sub>
                </m:sSub>
                <w:ins w:id="59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w:ins>
                <m:acc>
                  <m:accPr>
                    <m:ctrlPr>
                      <w:ins w:id="60" w:author="Microsoft Office 用户" w:date="2020-09-07T16:41:00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ins>
                    </m:ctrlPr>
                  </m:accPr>
                  <m:e>
                    <w:ins w:id="61" w:author="Microsoft Office 用户" w:date="2020-09-07T16:41:00Z"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w:ins>
                  </m:e>
                </m:acc>
                <w:ins w:id="62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w:ins>
                <m:r>
                  <w:rPr>
                    <w:rFonts w:ascii="Cambria Math" w:hAnsi="Cambria Math"/>
                    <w:sz w:val="20"/>
                    <w:szCs w:val="20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883" w:type="dxa"/>
            <w:vAlign w:val="center"/>
          </w:tcPr>
          <w:p w14:paraId="78D8C92B" w14:textId="77777777" w:rsidR="00701126" w:rsidRPr="00954565" w:rsidRDefault="002C28EE" w:rsidP="00C54CD9">
            <w:pPr>
              <w:pStyle w:val="affb"/>
              <w:rPr>
                <w:szCs w:val="20"/>
              </w:rPr>
            </w:pPr>
            <w:r w:rsidRPr="00954565">
              <w:rPr>
                <w:rFonts w:hint="eastAsia"/>
                <w:szCs w:val="20"/>
              </w:rPr>
              <w:t>（</w:t>
            </w:r>
            <w:r w:rsidRPr="00954565">
              <w:rPr>
                <w:rFonts w:hint="eastAsia"/>
                <w:szCs w:val="20"/>
              </w:rPr>
              <w:t>2-</w:t>
            </w:r>
            <w:r w:rsidR="00C54CD9" w:rsidRPr="00954565">
              <w:rPr>
                <w:rFonts w:hint="eastAsia"/>
                <w:szCs w:val="20"/>
              </w:rPr>
              <w:t>63</w:t>
            </w:r>
            <w:r w:rsidRPr="00954565">
              <w:rPr>
                <w:rFonts w:hint="eastAsia"/>
                <w:szCs w:val="20"/>
              </w:rPr>
              <w:t>）</w:t>
            </w:r>
          </w:p>
        </w:tc>
      </w:tr>
    </w:tbl>
    <w:p w14:paraId="37D16318" w14:textId="12F9D3A5" w:rsidR="00701126" w:rsidRPr="00954565" w:rsidRDefault="002C28EE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954565">
        <w:rPr>
          <w:rFonts w:eastAsia="方正博雅宋_GBK"/>
          <w:color w:val="000000"/>
          <w:kern w:val="2"/>
          <w:sz w:val="20"/>
        </w:rPr>
        <w:t>其中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Var()</m:t>
        </m:r>
      </m:oMath>
      <w:r w:rsidRPr="00954565">
        <w:rPr>
          <w:rFonts w:eastAsia="方正博雅宋_GBK"/>
          <w:color w:val="000000"/>
          <w:kern w:val="2"/>
          <w:sz w:val="20"/>
        </w:rPr>
        <w:t>表示方差。可解释方差分数值最大为</w:t>
      </w:r>
      <w:r w:rsidRPr="00954565">
        <w:rPr>
          <w:rFonts w:eastAsia="方正博雅宋_GBK"/>
          <w:color w:val="000000"/>
          <w:kern w:val="2"/>
          <w:sz w:val="20"/>
        </w:rPr>
        <w:t>1</w:t>
      </w:r>
      <w:r w:rsidRPr="00954565">
        <w:rPr>
          <w:rFonts w:eastAsia="方正博雅宋_GBK"/>
          <w:color w:val="000000"/>
          <w:kern w:val="2"/>
          <w:sz w:val="20"/>
        </w:rPr>
        <w:t>，越接近</w:t>
      </w:r>
      <w:r w:rsidRPr="00954565">
        <w:rPr>
          <w:rFonts w:eastAsia="方正博雅宋_GBK"/>
          <w:color w:val="000000"/>
          <w:kern w:val="2"/>
          <w:sz w:val="20"/>
        </w:rPr>
        <w:t>1</w:t>
      </w:r>
      <w:r w:rsidRPr="00954565">
        <w:rPr>
          <w:rFonts w:eastAsia="方正博雅宋_GBK"/>
          <w:color w:val="000000"/>
          <w:kern w:val="2"/>
          <w:sz w:val="20"/>
        </w:rPr>
        <w:t>越好。</w:t>
      </w:r>
    </w:p>
    <w:p w14:paraId="06069698" w14:textId="77777777" w:rsidR="004C2603" w:rsidRDefault="002C28EE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954565">
        <w:rPr>
          <w:rFonts w:eastAsia="方正博雅宋_GBK" w:hint="eastAsia"/>
          <w:color w:val="000000"/>
          <w:kern w:val="2"/>
          <w:sz w:val="20"/>
        </w:rPr>
        <w:sym w:font="Wingdings" w:char="F09F"/>
      </w:r>
      <w:r w:rsidRPr="00954565">
        <w:rPr>
          <w:rFonts w:eastAsia="方正博雅宋_GBK" w:hint="eastAsia"/>
          <w:color w:val="000000"/>
          <w:kern w:val="2"/>
          <w:sz w:val="20"/>
        </w:rPr>
        <w:t xml:space="preserve"> </w:t>
      </w:r>
      <w:r w:rsidRPr="00954565">
        <w:rPr>
          <w:rFonts w:eastAsia="方正博雅宋_GBK"/>
          <w:color w:val="000000"/>
          <w:kern w:val="2"/>
          <w:sz w:val="20"/>
        </w:rPr>
        <w:t xml:space="preserve"> R</w:t>
      </w:r>
      <w:r w:rsidRPr="00954565">
        <w:rPr>
          <w:rFonts w:eastAsia="方正博雅宋_GBK"/>
          <w:color w:val="000000"/>
          <w:kern w:val="2"/>
          <w:sz w:val="20"/>
        </w:rPr>
        <w:t>方分数（</w:t>
      </w:r>
      <w:r w:rsidRPr="00954565">
        <w:rPr>
          <w:rFonts w:eastAsia="方正博雅宋_GBK"/>
          <w:color w:val="000000"/>
          <w:kern w:val="2"/>
          <w:sz w:val="20"/>
        </w:rPr>
        <w:t>R2 score</w:t>
      </w:r>
      <w:r w:rsidRPr="00954565">
        <w:rPr>
          <w:rFonts w:eastAsia="方正博雅宋_GBK"/>
          <w:color w:val="000000"/>
          <w:kern w:val="2"/>
          <w:sz w:val="20"/>
        </w:rPr>
        <w:t>）：</w:t>
      </w:r>
    </w:p>
    <w:p w14:paraId="76D350E7" w14:textId="11A2DA1F" w:rsidR="00701126" w:rsidRPr="00954565" w:rsidRDefault="004C2603" w:rsidP="0095456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F325BB">
        <w:rPr>
          <w:rFonts w:eastAsia="方正博雅宋_GBK"/>
          <w:color w:val="000000"/>
          <w:kern w:val="2"/>
          <w:sz w:val="20"/>
        </w:rPr>
        <w:t>R</w:t>
      </w:r>
      <w:r w:rsidRPr="00F325BB">
        <w:rPr>
          <w:rFonts w:eastAsia="方正博雅宋_GBK"/>
          <w:color w:val="000000"/>
          <w:kern w:val="2"/>
          <w:sz w:val="20"/>
        </w:rPr>
        <w:t>方分数</w:t>
      </w:r>
      <w:r w:rsidR="002C28EE" w:rsidRPr="00954565">
        <w:rPr>
          <w:rFonts w:eastAsia="方正博雅宋_GBK"/>
          <w:color w:val="000000"/>
          <w:kern w:val="2"/>
          <w:sz w:val="20"/>
        </w:rPr>
        <w:t>既考虑预测值与真值之间的差异，也考虑问题本身真值之间的差异：</w:t>
      </w:r>
    </w:p>
    <w:tbl>
      <w:tblPr>
        <w:tblW w:w="0" w:type="auto"/>
        <w:tblInd w:w="122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701126" w:rsidRPr="00954565" w14:paraId="26AC0661" w14:textId="77777777">
        <w:tc>
          <w:tcPr>
            <w:tcW w:w="7208" w:type="dxa"/>
            <w:vAlign w:val="center"/>
          </w:tcPr>
          <w:p w14:paraId="23D3AF2C" w14:textId="747D0C12" w:rsidR="00701126" w:rsidRPr="00954565" w:rsidRDefault="002C28EE">
            <w:pPr>
              <w:snapToGrid w:val="0"/>
              <w:spacing w:beforeLines="30" w:before="94" w:afterLines="30" w:after="94"/>
              <w:ind w:firstLine="400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res</m:t>
                    </m:r>
                  </m:sub>
                </m:sSub>
                <w:ins w:id="63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w:ins>
                <m:acc>
                  <m:accPr>
                    <m:ctrlPr>
                      <w:ins w:id="64" w:author="Microsoft Office 用户" w:date="2020-09-07T16:41:00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ins>
                    </m:ctrlPr>
                  </m:accPr>
                  <m:e>
                    <w:ins w:id="65" w:author="Microsoft Office 用户" w:date="2020-09-07T16:41:00Z"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w:ins>
                  </m:e>
                </m:acc>
                <w:ins w:id="66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w:ins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  <w:p w14:paraId="0AF3EB34" w14:textId="7C4511E3" w:rsidR="00701126" w:rsidRPr="00954565" w:rsidRDefault="002C28EE">
            <w:pPr>
              <w:snapToGrid w:val="0"/>
              <w:spacing w:beforeLines="30" w:before="94" w:afterLines="30" w:after="94"/>
              <w:ind w:firstLine="400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tot</m:t>
                    </m:r>
                  </m:sub>
                </m:sSub>
                <w:ins w:id="67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w:ins>
                <m:acc>
                  <m:accPr>
                    <m:ctrlPr>
                      <w:ins w:id="68" w:author="Microsoft Office 用户" w:date="2020-09-07T16:41:00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ins>
                    </m:ctrlPr>
                  </m:accPr>
                  <m:e>
                    <w:ins w:id="69" w:author="Microsoft Office 用户" w:date="2020-09-07T16:41:00Z"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w:ins>
                  </m:e>
                </m:acc>
                <w:ins w:id="70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w:ins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  <w:p w14:paraId="4A92D08E" w14:textId="50644134" w:rsidR="00701126" w:rsidRPr="00954565" w:rsidRDefault="004377E1">
            <w:pPr>
              <w:snapToGrid w:val="0"/>
              <w:spacing w:beforeLines="30" w:before="94" w:afterLines="30" w:after="94"/>
              <w:ind w:firstLine="400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w:ins w:id="71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w:ins>
                <m:acc>
                  <m:accPr>
                    <m:ctrlPr>
                      <w:ins w:id="72" w:author="Microsoft Office 用户" w:date="2020-09-07T16:41:00Z"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w:ins>
                    </m:ctrlPr>
                  </m:accPr>
                  <m:e>
                    <w:ins w:id="73" w:author="Microsoft Office 用户" w:date="2020-09-07T16:41:00Z"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w:ins>
                  </m:e>
                </m:acc>
                <w:ins w:id="74" w:author="Microsoft Office 用户" w:date="2020-09-07T16:41:00Z"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w:ins>
                <m:r>
                  <w:rPr>
                    <w:rFonts w:ascii="Cambria Math" w:hAnsi="Cambria Math"/>
                    <w:sz w:val="20"/>
                    <w:szCs w:val="20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res</m:t>
                        </m:r>
                      </m:sub>
                    </m:sSub>
                    <w:ins w:id="75" w:author="Microsoft Office 用户" w:date="2020-09-07T16:41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</w:ins>
                    <m:acc>
                      <m:accPr>
                        <m:ctrlPr>
                          <w:ins w:id="76" w:author="Microsoft Office 用户" w:date="2020-09-07T16:41:00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w:ins>
                        </m:ctrlPr>
                      </m:accPr>
                      <m:e>
                        <w:ins w:id="77" w:author="Microsoft Office 用户" w:date="2020-09-07T16:41:00Z"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w:ins>
                      </m:e>
                    </m:acc>
                    <w:ins w:id="78" w:author="Microsoft Office 用户" w:date="2020-09-07T16:41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w:ins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tot</m:t>
                        </m:r>
                      </m:sub>
                    </m:sSub>
                    <w:ins w:id="79" w:author="Microsoft Office 用户" w:date="2020-09-07T16:41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</w:ins>
                    <m:acc>
                      <m:accPr>
                        <m:ctrlPr>
                          <w:ins w:id="80" w:author="Microsoft Office 用户" w:date="2020-09-07T16:41:00Z"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w:ins>
                        </m:ctrlPr>
                      </m:accPr>
                      <m:e>
                        <w:ins w:id="81" w:author="Microsoft Office 用户" w:date="2020-09-07T16:41:00Z"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w:ins>
                      </m:e>
                    </m:acc>
                    <w:ins w:id="82" w:author="Microsoft Office 用户" w:date="2020-09-07T16:41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w:ins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。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                 </m:t>
                </m:r>
              </m:oMath>
            </m:oMathPara>
          </w:p>
        </w:tc>
        <w:tc>
          <w:tcPr>
            <w:tcW w:w="883" w:type="dxa"/>
            <w:vAlign w:val="center"/>
          </w:tcPr>
          <w:p w14:paraId="7D57A6EE" w14:textId="77777777" w:rsidR="00701126" w:rsidRPr="00954565" w:rsidRDefault="002C28EE" w:rsidP="00C54CD9">
            <w:pPr>
              <w:pStyle w:val="affb"/>
              <w:rPr>
                <w:szCs w:val="20"/>
              </w:rPr>
            </w:pPr>
            <w:r w:rsidRPr="00954565">
              <w:rPr>
                <w:rFonts w:hint="eastAsia"/>
                <w:szCs w:val="20"/>
              </w:rPr>
              <w:t>（</w:t>
            </w:r>
            <w:r w:rsidRPr="00954565">
              <w:rPr>
                <w:rFonts w:hint="eastAsia"/>
                <w:szCs w:val="20"/>
              </w:rPr>
              <w:t>2-</w:t>
            </w:r>
            <w:r w:rsidR="00C54CD9" w:rsidRPr="00954565">
              <w:rPr>
                <w:rFonts w:hint="eastAsia"/>
                <w:szCs w:val="20"/>
              </w:rPr>
              <w:t>64</w:t>
            </w:r>
            <w:r w:rsidRPr="00954565">
              <w:rPr>
                <w:rFonts w:hint="eastAsia"/>
                <w:szCs w:val="20"/>
              </w:rPr>
              <w:t>）</w:t>
            </w:r>
          </w:p>
        </w:tc>
      </w:tr>
    </w:tbl>
    <w:p w14:paraId="307D6BEA" w14:textId="77777777" w:rsidR="00701126" w:rsidRPr="00F325BB" w:rsidRDefault="002C28EE" w:rsidP="00F325B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F325BB">
        <w:rPr>
          <w:rFonts w:eastAsia="方正博雅宋_GBK"/>
          <w:color w:val="000000"/>
          <w:kern w:val="2"/>
          <w:sz w:val="20"/>
        </w:rPr>
        <w:t>R</w:t>
      </w:r>
      <w:r w:rsidRPr="00F325BB">
        <w:rPr>
          <w:rFonts w:eastAsia="方正博雅宋_GBK"/>
          <w:color w:val="000000"/>
          <w:kern w:val="2"/>
          <w:sz w:val="20"/>
        </w:rPr>
        <w:t>方分数的最佳值为</w:t>
      </w:r>
      <w:r w:rsidRPr="00F325BB">
        <w:rPr>
          <w:rFonts w:eastAsia="方正博雅宋_GBK"/>
          <w:color w:val="000000"/>
          <w:kern w:val="2"/>
          <w:sz w:val="20"/>
        </w:rPr>
        <w:t>1</w:t>
      </w:r>
      <w:r w:rsidRPr="00F325BB">
        <w:rPr>
          <w:rFonts w:eastAsia="方正博雅宋_GBK"/>
          <w:color w:val="000000"/>
          <w:kern w:val="2"/>
          <w:sz w:val="20"/>
        </w:rPr>
        <w:t>，也可能为负值。如果结果是</w:t>
      </w:r>
      <w:r w:rsidRPr="00F325BB">
        <w:rPr>
          <w:rFonts w:eastAsia="方正博雅宋_GBK"/>
          <w:color w:val="000000"/>
          <w:kern w:val="2"/>
          <w:sz w:val="20"/>
        </w:rPr>
        <w:t>0</w:t>
      </w:r>
      <w:r w:rsidRPr="00F325BB">
        <w:rPr>
          <w:rFonts w:eastAsia="方正博雅宋_GBK"/>
          <w:color w:val="000000"/>
          <w:kern w:val="2"/>
          <w:sz w:val="20"/>
        </w:rPr>
        <w:t>，说明模型跟</w:t>
      </w:r>
      <w:r w:rsidR="002D6FCC" w:rsidRPr="00F325BB">
        <w:rPr>
          <w:rFonts w:eastAsia="方正博雅宋_GBK" w:hint="eastAsia"/>
          <w:color w:val="000000"/>
          <w:kern w:val="2"/>
          <w:sz w:val="20"/>
        </w:rPr>
        <w:t>随机猜测</w:t>
      </w:r>
      <w:r w:rsidRPr="00F325BB">
        <w:rPr>
          <w:rFonts w:eastAsia="方正博雅宋_GBK"/>
          <w:color w:val="000000"/>
          <w:kern w:val="2"/>
          <w:sz w:val="20"/>
        </w:rPr>
        <w:t>差不多。如果结果是</w:t>
      </w:r>
      <w:r w:rsidRPr="00F325BB">
        <w:rPr>
          <w:rFonts w:eastAsia="方正博雅宋_GBK"/>
          <w:color w:val="000000"/>
          <w:kern w:val="2"/>
          <w:sz w:val="20"/>
        </w:rPr>
        <w:t>1</w:t>
      </w:r>
      <w:r w:rsidRPr="00F325BB">
        <w:rPr>
          <w:rFonts w:eastAsia="方正博雅宋_GBK"/>
          <w:color w:val="000000"/>
          <w:kern w:val="2"/>
          <w:sz w:val="20"/>
        </w:rPr>
        <w:t>，说明模型无错误。如果结果是</w:t>
      </w:r>
      <w:r w:rsidRPr="00F325BB">
        <w:rPr>
          <w:rFonts w:eastAsia="方正博雅宋_GBK"/>
          <w:color w:val="000000"/>
          <w:kern w:val="2"/>
          <w:sz w:val="20"/>
        </w:rPr>
        <w:t>0-1</w:t>
      </w:r>
      <w:r w:rsidRPr="00F325BB">
        <w:rPr>
          <w:rFonts w:eastAsia="方正博雅宋_GBK"/>
          <w:color w:val="000000"/>
          <w:kern w:val="2"/>
          <w:sz w:val="20"/>
        </w:rPr>
        <w:t>之间的数，</w:t>
      </w:r>
      <w:r w:rsidR="002D6FCC" w:rsidRPr="00F325BB">
        <w:rPr>
          <w:rFonts w:eastAsia="方正博雅宋_GBK" w:hint="eastAsia"/>
          <w:color w:val="000000"/>
          <w:kern w:val="2"/>
          <w:sz w:val="20"/>
        </w:rPr>
        <w:t>表示</w:t>
      </w:r>
      <w:r w:rsidRPr="00F325BB">
        <w:rPr>
          <w:rFonts w:eastAsia="方正博雅宋_GBK"/>
          <w:color w:val="000000"/>
          <w:kern w:val="2"/>
          <w:sz w:val="20"/>
        </w:rPr>
        <w:t>模型的好坏程度。如果结果是负数，说明模型还不如</w:t>
      </w:r>
      <w:r w:rsidR="002D6FCC" w:rsidRPr="00F325BB">
        <w:rPr>
          <w:rFonts w:eastAsia="方正博雅宋_GBK" w:hint="eastAsia"/>
          <w:color w:val="000000"/>
          <w:kern w:val="2"/>
          <w:sz w:val="20"/>
        </w:rPr>
        <w:t>随机猜测</w:t>
      </w:r>
      <w:r w:rsidRPr="00F325BB">
        <w:rPr>
          <w:rFonts w:eastAsia="方正博雅宋_GBK"/>
          <w:color w:val="000000"/>
          <w:kern w:val="2"/>
          <w:sz w:val="20"/>
        </w:rPr>
        <w:t>。</w:t>
      </w:r>
    </w:p>
    <w:p w14:paraId="56A1BE15" w14:textId="1363C975" w:rsidR="00701126" w:rsidRPr="00F325BB" w:rsidRDefault="002C28EE" w:rsidP="00F325B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proofErr w:type="spellStart"/>
      <w:r w:rsidRPr="00F325BB">
        <w:rPr>
          <w:rFonts w:eastAsia="方正博雅宋_GBK"/>
          <w:color w:val="000000"/>
          <w:kern w:val="2"/>
          <w:sz w:val="20"/>
        </w:rPr>
        <w:lastRenderedPageBreak/>
        <w:t>Scikit</w:t>
      </w:r>
      <w:proofErr w:type="spellEnd"/>
      <w:r w:rsidRPr="00F325BB">
        <w:rPr>
          <w:rFonts w:eastAsia="方正博雅宋_GBK"/>
          <w:color w:val="000000"/>
          <w:kern w:val="2"/>
          <w:sz w:val="20"/>
        </w:rPr>
        <w:t>-Learn</w:t>
      </w:r>
      <w:r w:rsidRPr="00F325BB">
        <w:rPr>
          <w:rFonts w:eastAsia="方正博雅宋_GBK"/>
          <w:color w:val="000000"/>
          <w:kern w:val="2"/>
          <w:sz w:val="20"/>
        </w:rPr>
        <w:t>中</w:t>
      </w:r>
      <w:r w:rsidR="00751286" w:rsidRPr="00F325BB">
        <w:rPr>
          <w:rFonts w:eastAsia="方正博雅宋_GBK" w:hint="eastAsia"/>
          <w:color w:val="000000"/>
          <w:kern w:val="2"/>
          <w:sz w:val="20"/>
        </w:rPr>
        <w:t>的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metrics</m:t>
        </m:r>
      </m:oMath>
      <w:r w:rsidR="00751286" w:rsidRPr="00F325BB">
        <w:rPr>
          <w:rFonts w:eastAsia="方正博雅宋_GBK" w:hint="eastAsia"/>
          <w:color w:val="000000"/>
          <w:kern w:val="2"/>
          <w:sz w:val="20"/>
        </w:rPr>
        <w:t>模块给出了</w:t>
      </w:r>
      <w:r w:rsidRPr="00F325BB">
        <w:rPr>
          <w:rFonts w:eastAsia="方正博雅宋_GBK"/>
          <w:color w:val="000000"/>
          <w:kern w:val="2"/>
          <w:sz w:val="20"/>
        </w:rPr>
        <w:t>支持的回归评价指标包括</w:t>
      </w:r>
      <w:r w:rsidR="00B32C03" w:rsidRPr="00F325BB">
        <w:rPr>
          <w:rFonts w:eastAsia="方正博雅宋_GBK" w:hint="eastAsia"/>
          <w:color w:val="000000"/>
          <w:kern w:val="2"/>
          <w:sz w:val="20"/>
        </w:rPr>
        <w:t>，</w:t>
      </w:r>
      <w:r w:rsidR="00B32C03" w:rsidRPr="00F325BB">
        <w:rPr>
          <w:rFonts w:eastAsia="方正博雅宋_GBK"/>
          <w:color w:val="000000"/>
          <w:kern w:val="2"/>
          <w:sz w:val="20"/>
        </w:rPr>
        <w:t>R</w:t>
      </w:r>
      <w:r w:rsidR="00B32C03" w:rsidRPr="00F325BB">
        <w:rPr>
          <w:rFonts w:eastAsia="方正博雅宋_GBK"/>
          <w:color w:val="000000"/>
          <w:kern w:val="2"/>
          <w:sz w:val="20"/>
        </w:rPr>
        <w:t>方分数也是</w:t>
      </w:r>
      <w:proofErr w:type="spellStart"/>
      <w:r w:rsidR="00B32C03" w:rsidRPr="00F325BB">
        <w:rPr>
          <w:rFonts w:eastAsia="方正博雅宋_GBK"/>
          <w:color w:val="000000"/>
          <w:kern w:val="2"/>
          <w:sz w:val="20"/>
        </w:rPr>
        <w:t>Scikit</w:t>
      </w:r>
      <w:proofErr w:type="spellEnd"/>
      <w:r w:rsidR="00B32C03" w:rsidRPr="00F325BB">
        <w:rPr>
          <w:rFonts w:eastAsia="方正博雅宋_GBK"/>
          <w:color w:val="000000"/>
          <w:kern w:val="2"/>
          <w:sz w:val="20"/>
        </w:rPr>
        <w:t xml:space="preserve">-Learn </w:t>
      </w:r>
      <w:r w:rsidR="00B32C03" w:rsidRPr="00F325BB">
        <w:rPr>
          <w:rFonts w:eastAsia="方正博雅宋_GBK"/>
          <w:color w:val="000000"/>
          <w:kern w:val="2"/>
          <w:sz w:val="20"/>
        </w:rPr>
        <w:t>中回归模型默认的评价指标。</w:t>
      </w:r>
    </w:p>
    <w:p w14:paraId="16060FD0" w14:textId="77777777" w:rsidR="00F47FC1" w:rsidRDefault="00F47FC1" w:rsidP="00F47FC1">
      <w:pPr>
        <w:pStyle w:val="2"/>
        <w:rPr>
          <w:kern w:val="2"/>
        </w:rPr>
      </w:pPr>
      <w:r>
        <w:rPr>
          <w:rStyle w:val="24"/>
        </w:rPr>
        <w:t> </w:t>
      </w:r>
      <w:r>
        <w:rPr>
          <w:b/>
          <w:bCs/>
          <w:noProof/>
          <w:color w:val="FFFFFF"/>
          <w:kern w:val="2"/>
          <w:sz w:val="20"/>
        </w:rPr>
        <w:drawing>
          <wp:anchor distT="0" distB="0" distL="114300" distR="114300" simplePos="0" relativeHeight="251674624" behindDoc="1" locked="0" layoutInCell="1" allowOverlap="1" wp14:anchorId="4837C8B8" wp14:editId="1F1C283E">
            <wp:simplePos x="0" y="0"/>
            <wp:positionH relativeFrom="column">
              <wp:posOffset>3810</wp:posOffset>
            </wp:positionH>
            <wp:positionV relativeFrom="paragraph">
              <wp:posOffset>109220</wp:posOffset>
            </wp:positionV>
            <wp:extent cx="4887595" cy="394335"/>
            <wp:effectExtent l="0" t="0" r="8255" b="5715"/>
            <wp:wrapNone/>
            <wp:docPr id="10" name="图片 10" descr="标题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标题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4"/>
          <w:rFonts w:hint="cs"/>
        </w:rPr>
        <w:t> </w:t>
      </w:r>
      <w:r>
        <w:rPr>
          <w:rStyle w:val="24"/>
          <w:rFonts w:hint="eastAsia"/>
        </w:rPr>
        <w:t>2.5</w:t>
      </w:r>
      <w:r>
        <w:rPr>
          <w:rFonts w:hint="eastAsia"/>
          <w:color w:val="FFFFFF"/>
          <w:kern w:val="2"/>
        </w:rPr>
        <w:t xml:space="preserve">  </w:t>
      </w:r>
      <w:r>
        <w:t>线性回归模型的超参数调优</w:t>
      </w:r>
    </w:p>
    <w:p w14:paraId="01994C6C" w14:textId="16AEBFFC" w:rsidR="002D522A" w:rsidRPr="004C2603" w:rsidRDefault="002D522A" w:rsidP="004C2603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4C2603">
        <w:rPr>
          <w:rFonts w:eastAsia="方正博雅宋_GBK"/>
          <w:color w:val="000000"/>
          <w:kern w:val="2"/>
          <w:sz w:val="20"/>
        </w:rPr>
        <w:t>2.3</w:t>
      </w:r>
      <w:r w:rsidRPr="004C2603">
        <w:rPr>
          <w:rFonts w:eastAsia="方正博雅宋_GBK"/>
          <w:color w:val="000000"/>
          <w:kern w:val="2"/>
          <w:sz w:val="20"/>
        </w:rPr>
        <w:t>节我们讨论了在给定超参数（正则参数）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Pr="004C2603">
        <w:rPr>
          <w:rFonts w:eastAsia="方正博雅宋_GBK"/>
          <w:color w:val="000000"/>
          <w:kern w:val="2"/>
          <w:sz w:val="20"/>
        </w:rPr>
        <w:t>情况下，线性回归模型参数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</m:oMath>
      <w:r w:rsidRPr="004C2603">
        <w:rPr>
          <w:rFonts w:eastAsia="方正博雅宋_GBK"/>
          <w:color w:val="000000"/>
          <w:kern w:val="2"/>
          <w:sz w:val="20"/>
        </w:rPr>
        <w:t>的优化求解</w:t>
      </w:r>
      <w:r w:rsidRPr="004C2603">
        <w:rPr>
          <w:rFonts w:eastAsia="方正博雅宋_GBK" w:hint="eastAsia"/>
          <w:color w:val="000000"/>
          <w:kern w:val="2"/>
          <w:sz w:val="20"/>
        </w:rPr>
        <w:t>。</w:t>
      </w:r>
      <w:r w:rsidRPr="004C2603">
        <w:rPr>
          <w:rFonts w:eastAsia="方正博雅宋_GBK"/>
          <w:color w:val="000000"/>
          <w:kern w:val="2"/>
          <w:sz w:val="20"/>
        </w:rPr>
        <w:t>我们讨论线性模型超参数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="001C753E" w:rsidRPr="004C2603">
        <w:rPr>
          <w:rFonts w:eastAsia="方正博雅宋_GBK"/>
          <w:color w:val="000000"/>
          <w:kern w:val="2"/>
          <w:sz w:val="20"/>
        </w:rPr>
        <w:t>的调优，</w:t>
      </w:r>
      <w:r w:rsidR="001C753E" w:rsidRPr="004C2603">
        <w:rPr>
          <w:rFonts w:eastAsia="方正博雅宋_GBK" w:hint="eastAsia"/>
          <w:color w:val="000000"/>
          <w:kern w:val="2"/>
          <w:sz w:val="20"/>
        </w:rPr>
        <w:t>即</w:t>
      </w:r>
      <w:r w:rsidRPr="004C2603">
        <w:rPr>
          <w:rFonts w:eastAsia="方正博雅宋_GBK"/>
          <w:color w:val="000000"/>
          <w:kern w:val="2"/>
          <w:sz w:val="20"/>
        </w:rPr>
        <w:t>根据任务指定的性能评价指标，确定最优的超参数。</w:t>
      </w:r>
    </w:p>
    <w:p w14:paraId="71158500" w14:textId="4FF8AAAF" w:rsidR="00701126" w:rsidRPr="004C2603" w:rsidRDefault="002C28EE" w:rsidP="004C2603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4C2603">
        <w:rPr>
          <w:rFonts w:eastAsia="方正博雅宋_GBK"/>
          <w:color w:val="000000"/>
          <w:kern w:val="2"/>
          <w:sz w:val="20"/>
        </w:rPr>
        <w:t>在线性回归模型中，最小二乘线性回归模型没有需要调整的超参数，岭回归模型和</w:t>
      </w:r>
      <w:r w:rsidRPr="004C2603">
        <w:rPr>
          <w:rFonts w:eastAsia="方正博雅宋_GBK"/>
          <w:color w:val="000000"/>
          <w:kern w:val="2"/>
          <w:sz w:val="20"/>
        </w:rPr>
        <w:t>Lasso</w:t>
      </w:r>
      <w:r w:rsidRPr="004C2603">
        <w:rPr>
          <w:rFonts w:eastAsia="方正博雅宋_GBK"/>
          <w:color w:val="000000"/>
          <w:kern w:val="2"/>
          <w:sz w:val="20"/>
        </w:rPr>
        <w:t>模型的超参数为正则系数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Pr="004C2603">
        <w:rPr>
          <w:rFonts w:eastAsia="方正博雅宋_GBK"/>
          <w:color w:val="000000"/>
          <w:kern w:val="2"/>
          <w:sz w:val="20"/>
        </w:rPr>
        <w:t>。若采用</w:t>
      </w:r>
      <w:r w:rsidRPr="004C2603">
        <w:rPr>
          <w:rFonts w:eastAsia="方正博雅宋_GBK"/>
          <w:color w:val="000000"/>
          <w:kern w:val="2"/>
          <w:sz w:val="20"/>
        </w:rPr>
        <w:t>MSE/RMSE</w:t>
      </w:r>
      <w:r w:rsidRPr="004C2603">
        <w:rPr>
          <w:rFonts w:eastAsia="方正博雅宋_GBK"/>
          <w:color w:val="000000"/>
          <w:kern w:val="2"/>
          <w:sz w:val="20"/>
        </w:rPr>
        <w:t>为性能评价指标，可采用</w:t>
      </w:r>
      <w:r w:rsidR="005701EB" w:rsidRPr="004C2603">
        <w:rPr>
          <w:rFonts w:eastAsia="方正博雅宋_GBK" w:hint="eastAsia"/>
          <w:color w:val="000000"/>
          <w:kern w:val="2"/>
          <w:sz w:val="20"/>
        </w:rPr>
        <w:t>信息准则直接估计不同超参数对应的模型的性能。常用的信息准则包括</w:t>
      </w:r>
      <w:r w:rsidR="00825AC2" w:rsidRPr="004C2603">
        <w:rPr>
          <w:rFonts w:eastAsia="方正博雅宋_GBK" w:hint="eastAsia"/>
          <w:color w:val="000000"/>
          <w:kern w:val="2"/>
          <w:sz w:val="20"/>
        </w:rPr>
        <w:t>赤池</w:t>
      </w:r>
      <w:r w:rsidRPr="004C2603">
        <w:rPr>
          <w:rFonts w:eastAsia="方正博雅宋_GBK"/>
          <w:color w:val="000000"/>
          <w:kern w:val="2"/>
          <w:sz w:val="20"/>
        </w:rPr>
        <w:t>信息准则（</w:t>
      </w:r>
      <w:proofErr w:type="spellStart"/>
      <w:r w:rsidRPr="004C2603">
        <w:rPr>
          <w:rFonts w:eastAsia="方正博雅宋_GBK"/>
          <w:color w:val="000000"/>
          <w:kern w:val="2"/>
          <w:sz w:val="20"/>
        </w:rPr>
        <w:t>Akaike</w:t>
      </w:r>
      <w:proofErr w:type="spellEnd"/>
      <w:r w:rsidRPr="004C2603">
        <w:rPr>
          <w:rFonts w:eastAsia="方正博雅宋_GBK"/>
          <w:color w:val="000000"/>
          <w:kern w:val="2"/>
          <w:sz w:val="20"/>
        </w:rPr>
        <w:t xml:space="preserve"> information criterion</w:t>
      </w:r>
      <w:r w:rsidR="00825AC2" w:rsidRPr="004C2603">
        <w:rPr>
          <w:rFonts w:eastAsia="方正博雅宋_GBK" w:hint="eastAsia"/>
          <w:color w:val="000000"/>
          <w:kern w:val="2"/>
          <w:sz w:val="20"/>
        </w:rPr>
        <w:t>，</w:t>
      </w:r>
      <w:r w:rsidR="00825AC2" w:rsidRPr="004C2603">
        <w:rPr>
          <w:rFonts w:eastAsia="方正博雅宋_GBK"/>
          <w:color w:val="000000"/>
          <w:kern w:val="2"/>
          <w:sz w:val="20"/>
        </w:rPr>
        <w:t>AIC</w:t>
      </w:r>
      <w:r w:rsidRPr="004C2603">
        <w:rPr>
          <w:rFonts w:eastAsia="方正博雅宋_GBK"/>
          <w:color w:val="000000"/>
          <w:kern w:val="2"/>
          <w:sz w:val="20"/>
        </w:rPr>
        <w:t>）</w:t>
      </w:r>
      <w:r w:rsidR="005701EB" w:rsidRPr="004C2603">
        <w:rPr>
          <w:rFonts w:eastAsia="方正博雅宋_GBK" w:hint="eastAsia"/>
          <w:color w:val="000000"/>
          <w:kern w:val="2"/>
          <w:sz w:val="20"/>
        </w:rPr>
        <w:t>和</w:t>
      </w:r>
      <w:r w:rsidR="00825AC2" w:rsidRPr="004C2603">
        <w:rPr>
          <w:rFonts w:eastAsia="方正博雅宋_GBK" w:hint="eastAsia"/>
          <w:color w:val="000000"/>
          <w:kern w:val="2"/>
          <w:sz w:val="20"/>
        </w:rPr>
        <w:t>贝叶斯信息准则</w:t>
      </w:r>
      <w:r w:rsidRPr="004C2603">
        <w:rPr>
          <w:rFonts w:eastAsia="方正博雅宋_GBK"/>
          <w:color w:val="000000"/>
          <w:kern w:val="2"/>
          <w:sz w:val="20"/>
        </w:rPr>
        <w:t>（</w:t>
      </w:r>
      <w:r w:rsidRPr="004C2603">
        <w:rPr>
          <w:rFonts w:eastAsia="方正博雅宋_GBK"/>
          <w:color w:val="000000"/>
          <w:kern w:val="2"/>
          <w:sz w:val="20"/>
        </w:rPr>
        <w:t>Bayes Information criterion</w:t>
      </w:r>
      <w:r w:rsidR="00825AC2" w:rsidRPr="004C2603">
        <w:rPr>
          <w:rFonts w:eastAsia="方正博雅宋_GBK" w:hint="eastAsia"/>
          <w:color w:val="000000"/>
          <w:kern w:val="2"/>
          <w:sz w:val="20"/>
        </w:rPr>
        <w:t>，</w:t>
      </w:r>
      <w:r w:rsidR="00825AC2" w:rsidRPr="004C2603">
        <w:rPr>
          <w:rFonts w:eastAsia="方正博雅宋_GBK" w:hint="eastAsia"/>
          <w:color w:val="000000"/>
          <w:kern w:val="2"/>
          <w:sz w:val="20"/>
        </w:rPr>
        <w:t>BIC</w:t>
      </w:r>
      <w:r w:rsidRPr="004C2603">
        <w:rPr>
          <w:rFonts w:eastAsia="方正博雅宋_GBK"/>
          <w:color w:val="000000"/>
          <w:kern w:val="2"/>
          <w:sz w:val="20"/>
        </w:rPr>
        <w:t>）</w:t>
      </w:r>
      <w:r w:rsidR="005701EB" w:rsidRPr="004C2603">
        <w:rPr>
          <w:rFonts w:eastAsia="方正博雅宋_GBK" w:hint="eastAsia"/>
          <w:color w:val="000000"/>
          <w:kern w:val="2"/>
          <w:sz w:val="20"/>
        </w:rPr>
        <w:t>。</w:t>
      </w:r>
      <w:r w:rsidRPr="004C2603">
        <w:rPr>
          <w:rFonts w:eastAsia="方正博雅宋_GBK"/>
          <w:color w:val="000000"/>
          <w:kern w:val="2"/>
          <w:sz w:val="20"/>
        </w:rPr>
        <w:t>若采用其他性能评价指标，只能</w:t>
      </w:r>
      <w:r w:rsidR="00E70222" w:rsidRPr="004C2603">
        <w:rPr>
          <w:rFonts w:eastAsia="方正博雅宋_GBK" w:hint="eastAsia"/>
          <w:color w:val="000000"/>
          <w:kern w:val="2"/>
          <w:sz w:val="20"/>
        </w:rPr>
        <w:t>在验证集上估计模型的性能。如果训练数据集较小，可采用</w:t>
      </w:r>
      <w:r w:rsidRPr="004C2603">
        <w:rPr>
          <w:rFonts w:eastAsia="方正博雅宋_GBK"/>
          <w:color w:val="000000"/>
          <w:kern w:val="2"/>
          <w:sz w:val="20"/>
        </w:rPr>
        <w:t>交叉验证</w:t>
      </w:r>
      <w:r w:rsidR="00E70222" w:rsidRPr="004C2603">
        <w:rPr>
          <w:rFonts w:eastAsia="方正博雅宋_GBK" w:hint="eastAsia"/>
          <w:color w:val="000000"/>
          <w:kern w:val="2"/>
          <w:sz w:val="20"/>
        </w:rPr>
        <w:t>得到验证集</w:t>
      </w:r>
      <w:r w:rsidRPr="004C2603">
        <w:rPr>
          <w:rFonts w:eastAsia="方正博雅宋_GBK"/>
          <w:color w:val="000000"/>
          <w:kern w:val="2"/>
          <w:sz w:val="20"/>
        </w:rPr>
        <w:t>。</w:t>
      </w:r>
    </w:p>
    <w:p w14:paraId="619C52ED" w14:textId="77777777" w:rsidR="00701126" w:rsidRPr="004C2603" w:rsidRDefault="002C28EE" w:rsidP="004C2603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4C2603">
        <w:rPr>
          <w:rFonts w:eastAsia="方正博雅宋_GBK"/>
          <w:color w:val="000000"/>
          <w:kern w:val="2"/>
          <w:sz w:val="20"/>
        </w:rPr>
        <w:t>AIC</w:t>
      </w:r>
      <w:r w:rsidRPr="004C2603">
        <w:rPr>
          <w:rFonts w:eastAsia="方正博雅宋_GBK"/>
          <w:color w:val="000000"/>
          <w:kern w:val="2"/>
          <w:sz w:val="20"/>
        </w:rPr>
        <w:t>定义为：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701126" w:rsidRPr="004C2603" w14:paraId="5DBE5971" w14:textId="77777777">
        <w:tc>
          <w:tcPr>
            <w:tcW w:w="7143" w:type="dxa"/>
            <w:vAlign w:val="center"/>
          </w:tcPr>
          <w:p w14:paraId="45263220" w14:textId="77777777" w:rsidR="00701126" w:rsidRPr="004C2603" w:rsidRDefault="002C28EE" w:rsidP="005701EB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AIC(λ)=N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RSS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,λ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+2df(λ)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655DE245" w14:textId="77777777" w:rsidR="00701126" w:rsidRPr="004C2603" w:rsidRDefault="002C28EE" w:rsidP="005701EB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4C2603">
              <w:rPr>
                <w:rFonts w:hint="eastAsia"/>
                <w:szCs w:val="20"/>
              </w:rPr>
              <w:t>（</w:t>
            </w:r>
            <w:r w:rsidRPr="004C2603">
              <w:rPr>
                <w:rFonts w:hint="eastAsia"/>
                <w:szCs w:val="20"/>
              </w:rPr>
              <w:t>2</w:t>
            </w:r>
            <w:r w:rsidRPr="004C2603">
              <w:rPr>
                <w:szCs w:val="20"/>
              </w:rPr>
              <w:t>-</w:t>
            </w:r>
            <w:r w:rsidR="005701EB" w:rsidRPr="004C2603">
              <w:rPr>
                <w:rFonts w:hint="eastAsia"/>
                <w:szCs w:val="20"/>
              </w:rPr>
              <w:t>65</w:t>
            </w:r>
            <w:r w:rsidRPr="004C2603">
              <w:rPr>
                <w:rFonts w:hint="eastAsia"/>
                <w:szCs w:val="20"/>
              </w:rPr>
              <w:t>）</w:t>
            </w:r>
          </w:p>
        </w:tc>
      </w:tr>
    </w:tbl>
    <w:p w14:paraId="6A7A1EDD" w14:textId="77777777" w:rsidR="005701EB" w:rsidRPr="004C2603" w:rsidRDefault="002C28EE" w:rsidP="004C2603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4C2603">
        <w:rPr>
          <w:rFonts w:eastAsia="方正博雅宋_GBK"/>
          <w:color w:val="000000"/>
          <w:kern w:val="2"/>
          <w:sz w:val="20"/>
        </w:rPr>
        <w:t>其中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RSS</m:t>
        </m:r>
      </m:oMath>
      <w:r w:rsidRPr="004C2603">
        <w:rPr>
          <w:rFonts w:eastAsia="方正博雅宋_GBK"/>
          <w:color w:val="000000"/>
          <w:kern w:val="2"/>
          <w:sz w:val="20"/>
        </w:rPr>
        <w:t>为模型的</w:t>
      </w:r>
      <w:r w:rsidR="005701EB" w:rsidRPr="004C2603">
        <w:rPr>
          <w:rFonts w:eastAsia="方正博雅宋_GBK" w:hint="eastAsia"/>
          <w:color w:val="000000"/>
          <w:kern w:val="2"/>
          <w:sz w:val="20"/>
        </w:rPr>
        <w:t>在训练集上的</w:t>
      </w:r>
      <w:r w:rsidRPr="004C2603">
        <w:rPr>
          <w:rFonts w:eastAsia="方正博雅宋_GBK"/>
          <w:color w:val="000000"/>
          <w:kern w:val="2"/>
          <w:sz w:val="20"/>
        </w:rPr>
        <w:t>预测残差平方和，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df(λ)</m:t>
        </m:r>
      </m:oMath>
      <w:r w:rsidRPr="004C2603">
        <w:rPr>
          <w:rFonts w:eastAsia="方正博雅宋_GBK"/>
          <w:color w:val="000000"/>
          <w:kern w:val="2"/>
          <w:sz w:val="20"/>
        </w:rPr>
        <w:t>为超参数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λ</m:t>
        </m:r>
      </m:oMath>
      <w:r w:rsidRPr="004C2603">
        <w:rPr>
          <w:rFonts w:eastAsia="方正博雅宋_GBK"/>
          <w:color w:val="000000"/>
          <w:kern w:val="2"/>
          <w:sz w:val="20"/>
        </w:rPr>
        <w:t>对应模型的自由度。</w:t>
      </w:r>
      <w:r w:rsidR="005701EB" w:rsidRPr="004C2603">
        <w:rPr>
          <w:rFonts w:eastAsia="方正博雅宋_GBK"/>
          <w:color w:val="000000"/>
          <w:kern w:val="2"/>
          <w:sz w:val="20"/>
        </w:rPr>
        <w:t>岭回归模型的自由度如式</w:t>
      </w:r>
      <w:r w:rsidR="005701EB" w:rsidRPr="004C2603">
        <w:rPr>
          <w:rFonts w:eastAsia="方正博雅宋_GBK" w:hint="eastAsia"/>
          <w:color w:val="000000"/>
          <w:kern w:val="2"/>
          <w:sz w:val="20"/>
        </w:rPr>
        <w:t>（</w:t>
      </w:r>
      <w:r w:rsidR="005701EB" w:rsidRPr="004C2603">
        <w:rPr>
          <w:rFonts w:eastAsia="方正博雅宋_GBK"/>
          <w:color w:val="000000"/>
          <w:kern w:val="2"/>
          <w:sz w:val="20"/>
        </w:rPr>
        <w:t>2-</w:t>
      </w:r>
      <w:r w:rsidR="005701EB" w:rsidRPr="004C2603">
        <w:rPr>
          <w:rFonts w:eastAsia="方正博雅宋_GBK" w:hint="eastAsia"/>
          <w:color w:val="000000"/>
          <w:kern w:val="2"/>
          <w:sz w:val="20"/>
        </w:rPr>
        <w:t>40</w:t>
      </w:r>
      <w:r w:rsidR="005701EB" w:rsidRPr="004C2603">
        <w:rPr>
          <w:rFonts w:eastAsia="方正博雅宋_GBK" w:hint="eastAsia"/>
          <w:color w:val="000000"/>
          <w:kern w:val="2"/>
          <w:sz w:val="20"/>
        </w:rPr>
        <w:t>）</w:t>
      </w:r>
      <w:r w:rsidR="005701EB" w:rsidRPr="004C2603">
        <w:rPr>
          <w:rFonts w:eastAsia="方正博雅宋_GBK"/>
          <w:color w:val="000000"/>
          <w:kern w:val="2"/>
          <w:sz w:val="20"/>
        </w:rPr>
        <w:t>所示，</w:t>
      </w:r>
      <w:r w:rsidR="005701EB" w:rsidRPr="004C2603">
        <w:rPr>
          <w:rFonts w:eastAsia="方正博雅宋_GBK"/>
          <w:color w:val="000000"/>
          <w:kern w:val="2"/>
          <w:sz w:val="20"/>
        </w:rPr>
        <w:t>Lasso</w:t>
      </w:r>
      <w:r w:rsidR="005701EB" w:rsidRPr="004C2603">
        <w:rPr>
          <w:rFonts w:eastAsia="方正博雅宋_GBK"/>
          <w:color w:val="000000"/>
          <w:kern w:val="2"/>
          <w:sz w:val="20"/>
        </w:rPr>
        <w:t>模型的自由度</w:t>
      </w:r>
      <w:r w:rsidR="005701EB" w:rsidRPr="004C2603">
        <w:rPr>
          <w:rFonts w:eastAsia="方正博雅宋_GBK" w:hint="eastAsia"/>
          <w:color w:val="000000"/>
          <w:kern w:val="2"/>
          <w:sz w:val="20"/>
        </w:rPr>
        <w:t>为</w:t>
      </w:r>
      <w:r w:rsidR="005701EB" w:rsidRPr="004C2603">
        <w:rPr>
          <w:rFonts w:eastAsia="方正博雅宋_GBK"/>
          <w:color w:val="000000"/>
          <w:kern w:val="2"/>
          <w:sz w:val="20"/>
        </w:rPr>
        <w:t>非零系数的</w:t>
      </w:r>
      <w:r w:rsidR="005701EB" w:rsidRPr="004C2603">
        <w:rPr>
          <w:rFonts w:eastAsia="方正博雅宋_GBK" w:hint="eastAsia"/>
          <w:color w:val="000000"/>
          <w:kern w:val="2"/>
          <w:sz w:val="20"/>
        </w:rPr>
        <w:t>数目</w:t>
      </w:r>
      <w:r w:rsidR="005701EB" w:rsidRPr="004C2603">
        <w:rPr>
          <w:rFonts w:eastAsia="方正博雅宋_GBK"/>
          <w:color w:val="000000"/>
          <w:kern w:val="2"/>
          <w:sz w:val="20"/>
        </w:rPr>
        <w:t>。</w:t>
      </w:r>
    </w:p>
    <w:p w14:paraId="69FEE3D1" w14:textId="77777777" w:rsidR="00701126" w:rsidRPr="004C2603" w:rsidRDefault="002C28EE" w:rsidP="004C2603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4C2603">
        <w:rPr>
          <w:rFonts w:eastAsia="方正博雅宋_GBK"/>
          <w:color w:val="000000"/>
          <w:kern w:val="2"/>
          <w:sz w:val="20"/>
        </w:rPr>
        <w:t>BIC</w:t>
      </w:r>
      <w:r w:rsidRPr="004C2603">
        <w:rPr>
          <w:rFonts w:eastAsia="方正博雅宋_GBK"/>
          <w:color w:val="000000"/>
          <w:kern w:val="2"/>
          <w:sz w:val="20"/>
        </w:rPr>
        <w:t>与</w:t>
      </w:r>
      <w:r w:rsidR="005701EB" w:rsidRPr="004C2603">
        <w:rPr>
          <w:rFonts w:eastAsia="方正博雅宋_GBK" w:hint="eastAsia"/>
          <w:color w:val="000000"/>
          <w:kern w:val="2"/>
          <w:sz w:val="20"/>
        </w:rPr>
        <w:t>AIC</w:t>
      </w:r>
      <w:r w:rsidR="005701EB" w:rsidRPr="004C2603">
        <w:rPr>
          <w:rFonts w:eastAsia="方正博雅宋_GBK" w:hint="eastAsia"/>
          <w:color w:val="000000"/>
          <w:kern w:val="2"/>
          <w:sz w:val="20"/>
        </w:rPr>
        <w:t>类似，</w:t>
      </w:r>
      <w:r w:rsidRPr="004C2603">
        <w:rPr>
          <w:rFonts w:eastAsia="方正博雅宋_GBK"/>
          <w:color w:val="000000"/>
          <w:kern w:val="2"/>
          <w:sz w:val="20"/>
        </w:rPr>
        <w:t>其定义为：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701126" w:rsidRPr="005C64D8" w14:paraId="14B861B7" w14:textId="77777777">
        <w:tc>
          <w:tcPr>
            <w:tcW w:w="7143" w:type="dxa"/>
            <w:vAlign w:val="center"/>
          </w:tcPr>
          <w:p w14:paraId="7276B977" w14:textId="7E612861" w:rsidR="00701126" w:rsidRPr="005C64D8" w:rsidRDefault="002C28EE">
            <w:pPr>
              <w:spacing w:beforeLines="10" w:before="31" w:afterLines="10" w:after="31"/>
              <w:ind w:firstLine="400"/>
              <w:jc w:val="center"/>
              <w:rPr>
                <w:rFonts w:ascii="Times" w:hAnsi="Times" w:cs="Times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BIC(λ)=N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RSS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,λ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)+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  <m:r>
                <w:rPr>
                  <w:rFonts w:ascii="Cambria Math" w:hAnsi="Cambria Math"/>
                  <w:sz w:val="20"/>
                  <w:szCs w:val="20"/>
                </w:rPr>
                <m:t>(N)df(λ)</m:t>
              </m:r>
            </m:oMath>
            <w:r w:rsidRPr="005C64D8">
              <w:rPr>
                <w:sz w:val="20"/>
                <w:szCs w:val="20"/>
              </w:rPr>
              <w:t>。</w:t>
            </w:r>
          </w:p>
        </w:tc>
        <w:tc>
          <w:tcPr>
            <w:tcW w:w="948" w:type="dxa"/>
            <w:vAlign w:val="center"/>
          </w:tcPr>
          <w:p w14:paraId="4FB603B0" w14:textId="77777777" w:rsidR="00701126" w:rsidRPr="005C64D8" w:rsidRDefault="002C28EE" w:rsidP="005701EB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5C64D8">
              <w:rPr>
                <w:rFonts w:hint="eastAsia"/>
                <w:szCs w:val="20"/>
              </w:rPr>
              <w:t>（</w:t>
            </w:r>
            <w:r w:rsidRPr="005C64D8">
              <w:rPr>
                <w:rFonts w:hint="eastAsia"/>
                <w:szCs w:val="20"/>
              </w:rPr>
              <w:t>2</w:t>
            </w:r>
            <w:r w:rsidRPr="005C64D8">
              <w:rPr>
                <w:szCs w:val="20"/>
              </w:rPr>
              <w:t>-</w:t>
            </w:r>
            <w:r w:rsidR="005701EB" w:rsidRPr="005C64D8">
              <w:rPr>
                <w:rFonts w:hint="eastAsia"/>
                <w:szCs w:val="20"/>
              </w:rPr>
              <w:t>66</w:t>
            </w:r>
            <w:r w:rsidRPr="005C64D8">
              <w:rPr>
                <w:rFonts w:hint="eastAsia"/>
                <w:szCs w:val="20"/>
              </w:rPr>
              <w:t>）</w:t>
            </w:r>
          </w:p>
        </w:tc>
      </w:tr>
    </w:tbl>
    <w:p w14:paraId="008956BE" w14:textId="77777777" w:rsidR="00701126" w:rsidRPr="005C64D8" w:rsidRDefault="002C28EE" w:rsidP="005C64D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5C64D8">
        <w:rPr>
          <w:rFonts w:eastAsia="方正博雅宋_GBK"/>
          <w:color w:val="000000"/>
          <w:kern w:val="2"/>
          <w:sz w:val="20"/>
        </w:rPr>
        <w:t>基于信息准则的模型选择非常快，无需</w:t>
      </w:r>
      <w:r w:rsidR="005701EB" w:rsidRPr="005C64D8">
        <w:rPr>
          <w:rFonts w:eastAsia="方正博雅宋_GBK" w:hint="eastAsia"/>
          <w:color w:val="000000"/>
          <w:kern w:val="2"/>
          <w:sz w:val="20"/>
        </w:rPr>
        <w:t>验证集，</w:t>
      </w:r>
      <w:r w:rsidRPr="005C64D8">
        <w:rPr>
          <w:rFonts w:eastAsia="方正博雅宋_GBK"/>
          <w:color w:val="000000"/>
          <w:kern w:val="2"/>
          <w:sz w:val="20"/>
        </w:rPr>
        <w:t>但</w:t>
      </w:r>
      <w:r w:rsidR="005701EB" w:rsidRPr="005C64D8">
        <w:rPr>
          <w:rFonts w:eastAsia="方正博雅宋_GBK" w:hint="eastAsia"/>
          <w:color w:val="000000"/>
          <w:kern w:val="2"/>
          <w:sz w:val="20"/>
        </w:rPr>
        <w:t>其</w:t>
      </w:r>
      <w:r w:rsidR="005701EB" w:rsidRPr="005C64D8">
        <w:rPr>
          <w:rFonts w:eastAsia="方正博雅宋_GBK"/>
          <w:color w:val="000000"/>
          <w:kern w:val="2"/>
          <w:sz w:val="20"/>
        </w:rPr>
        <w:t>依赖于</w:t>
      </w:r>
      <w:r w:rsidR="005701EB" w:rsidRPr="005C64D8">
        <w:rPr>
          <w:rFonts w:eastAsia="方正博雅宋_GBK" w:hint="eastAsia"/>
          <w:color w:val="000000"/>
          <w:kern w:val="2"/>
          <w:sz w:val="20"/>
        </w:rPr>
        <w:t>模型</w:t>
      </w:r>
      <w:r w:rsidR="005701EB" w:rsidRPr="005C64D8">
        <w:rPr>
          <w:rFonts w:eastAsia="方正博雅宋_GBK"/>
          <w:color w:val="000000"/>
          <w:kern w:val="2"/>
          <w:sz w:val="20"/>
        </w:rPr>
        <w:t>自由度</w:t>
      </w:r>
      <w:r w:rsidR="005701EB" w:rsidRPr="005C64D8">
        <w:rPr>
          <w:rFonts w:eastAsia="方正博雅宋_GBK" w:hint="eastAsia"/>
          <w:color w:val="000000"/>
          <w:kern w:val="2"/>
          <w:sz w:val="20"/>
        </w:rPr>
        <w:t>的</w:t>
      </w:r>
      <w:r w:rsidRPr="005C64D8">
        <w:rPr>
          <w:rFonts w:eastAsia="方正博雅宋_GBK"/>
          <w:color w:val="000000"/>
          <w:kern w:val="2"/>
          <w:sz w:val="20"/>
        </w:rPr>
        <w:t>估计，只有在大样本（渐近）、且假设模型是正确的情况下，才能取得好的效果。</w:t>
      </w:r>
    </w:p>
    <w:p w14:paraId="2FD15F69" w14:textId="72E7F74F" w:rsidR="00C21368" w:rsidRPr="005C64D8" w:rsidRDefault="002C28EE" w:rsidP="005C64D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5C64D8">
        <w:rPr>
          <w:rFonts w:eastAsia="方正博雅宋_GBK"/>
          <w:color w:val="000000"/>
          <w:kern w:val="2"/>
          <w:sz w:val="20"/>
        </w:rPr>
        <w:t>对岭回归模型，我们通常采用高效的广义交叉验证（</w:t>
      </w:r>
      <w:r w:rsidRPr="005C64D8">
        <w:rPr>
          <w:rFonts w:eastAsia="方正博雅宋_GBK"/>
          <w:color w:val="000000"/>
          <w:kern w:val="2"/>
          <w:sz w:val="20"/>
        </w:rPr>
        <w:t>Generalized Cross Validation</w:t>
      </w:r>
      <w:r w:rsidRPr="005C64D8">
        <w:rPr>
          <w:rFonts w:eastAsia="方正博雅宋_GBK"/>
          <w:color w:val="000000"/>
          <w:kern w:val="2"/>
          <w:sz w:val="20"/>
        </w:rPr>
        <w:t>，</w:t>
      </w:r>
      <w:r w:rsidRPr="005C64D8">
        <w:rPr>
          <w:rFonts w:eastAsia="方正博雅宋_GBK"/>
          <w:color w:val="000000"/>
          <w:kern w:val="2"/>
          <w:sz w:val="20"/>
        </w:rPr>
        <w:t>GCV</w:t>
      </w:r>
      <w:r w:rsidRPr="005C64D8">
        <w:rPr>
          <w:rFonts w:eastAsia="方正博雅宋_GBK"/>
          <w:color w:val="000000"/>
          <w:kern w:val="2"/>
          <w:sz w:val="20"/>
        </w:rPr>
        <w:t>）来近似留一交叉验证（</w:t>
      </w:r>
      <w:r w:rsidRPr="005C64D8">
        <w:rPr>
          <w:rFonts w:eastAsia="方正博雅宋_GBK"/>
          <w:color w:val="000000"/>
          <w:kern w:val="2"/>
          <w:sz w:val="20"/>
        </w:rPr>
        <w:t>Leave One Out Cross Validation, LOOCV</w:t>
      </w:r>
      <w:r w:rsidR="00C21368" w:rsidRPr="005C64D8">
        <w:rPr>
          <w:rFonts w:eastAsia="方正博雅宋_GBK"/>
          <w:color w:val="000000"/>
          <w:kern w:val="2"/>
          <w:sz w:val="20"/>
        </w:rPr>
        <w:t>），</w:t>
      </w:r>
      <w:r w:rsidRPr="005C64D8">
        <w:rPr>
          <w:rFonts w:eastAsia="方正博雅宋_GBK"/>
          <w:color w:val="000000"/>
          <w:kern w:val="2"/>
          <w:sz w:val="20"/>
        </w:rPr>
        <w:t>无需循环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N</m:t>
        </m:r>
      </m:oMath>
      <w:r w:rsidR="00C21368" w:rsidRPr="005C64D8">
        <w:rPr>
          <w:rFonts w:eastAsia="方正博雅宋_GBK"/>
          <w:color w:val="000000"/>
          <w:kern w:val="2"/>
          <w:sz w:val="20"/>
        </w:rPr>
        <w:t>次即可实现留一交叉验证。</w:t>
      </w:r>
    </w:p>
    <w:p w14:paraId="0E461551" w14:textId="673A052C" w:rsidR="00701126" w:rsidRPr="005C64D8" w:rsidRDefault="00C21368" w:rsidP="005C64D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5C64D8">
        <w:rPr>
          <w:rFonts w:eastAsia="方正博雅宋_GBK" w:hint="eastAsia"/>
          <w:color w:val="000000"/>
          <w:kern w:val="2"/>
          <w:sz w:val="20"/>
        </w:rPr>
        <w:t>假设</w:t>
      </w:r>
      <w:r w:rsidR="002C28EE" w:rsidRPr="005C64D8">
        <w:rPr>
          <w:rFonts w:eastAsia="方正博雅宋_GBK"/>
          <w:color w:val="000000"/>
          <w:kern w:val="2"/>
          <w:sz w:val="20"/>
        </w:rPr>
        <w:t>模型预测为</w:t>
      </w:r>
      <m:oMath>
        <m:acc>
          <m:accPr>
            <m:ctrlPr>
              <w:rPr>
                <w:rFonts w:ascii="Cambria Math" w:eastAsia="方正博雅宋_GBK" w:hAnsi="Cambria Math"/>
                <w:b/>
                <w:i/>
                <w:color w:val="000000"/>
                <w:kern w:val="2"/>
                <w:sz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y</m:t>
            </m:r>
          </m:e>
        </m:acc>
        <m: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Hy</m:t>
        </m:r>
      </m:oMath>
      <w:r w:rsidR="002C28EE" w:rsidRPr="005C64D8">
        <w:rPr>
          <w:rFonts w:eastAsia="方正博雅宋_GBK"/>
          <w:color w:val="000000"/>
          <w:kern w:val="2"/>
          <w:sz w:val="20"/>
        </w:rPr>
        <w:t>，</w:t>
      </w:r>
      <m:oMath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H</m:t>
        </m:r>
      </m:oMath>
      <w:r w:rsidR="002C28EE" w:rsidRPr="005C64D8">
        <w:rPr>
          <w:rFonts w:eastAsia="方正博雅宋_GBK"/>
          <w:color w:val="000000"/>
          <w:kern w:val="2"/>
          <w:sz w:val="20"/>
        </w:rPr>
        <w:t>为帽矩阵，</w:t>
      </w:r>
      <w:r w:rsidR="002C28EE" w:rsidRPr="005C64D8">
        <w:rPr>
          <w:rFonts w:eastAsia="方正博雅宋_GBK"/>
          <w:color w:val="000000"/>
          <w:kern w:val="2"/>
          <w:sz w:val="20"/>
        </w:rPr>
        <w:t>LOOCV</w:t>
      </w:r>
      <w:r w:rsidR="002C28EE" w:rsidRPr="005C64D8">
        <w:rPr>
          <w:rFonts w:eastAsia="方正博雅宋_GBK"/>
          <w:color w:val="000000"/>
          <w:kern w:val="2"/>
          <w:sz w:val="20"/>
        </w:rPr>
        <w:t>误差估计为：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701126" w:rsidRPr="005C64D8" w14:paraId="4661BCCE" w14:textId="77777777">
        <w:tc>
          <w:tcPr>
            <w:tcW w:w="7143" w:type="dxa"/>
            <w:vAlign w:val="center"/>
          </w:tcPr>
          <w:p w14:paraId="31AC7F0F" w14:textId="0672B85C" w:rsidR="00701126" w:rsidRPr="005C64D8" w:rsidRDefault="002C28EE" w:rsidP="00C21368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CV=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  <w:ins w:id="83" w:author="Microsoft Office 用户" w:date="2020-09-07T15:58:00Z"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</w:ins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41932E3D" w14:textId="77777777" w:rsidR="00701126" w:rsidRPr="005C64D8" w:rsidRDefault="002C28EE" w:rsidP="005701EB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5C64D8">
              <w:rPr>
                <w:rFonts w:hint="eastAsia"/>
                <w:szCs w:val="20"/>
              </w:rPr>
              <w:t>（</w:t>
            </w:r>
            <w:r w:rsidRPr="005C64D8">
              <w:rPr>
                <w:rFonts w:hint="eastAsia"/>
                <w:szCs w:val="20"/>
              </w:rPr>
              <w:t>2</w:t>
            </w:r>
            <w:r w:rsidRPr="005C64D8">
              <w:rPr>
                <w:szCs w:val="20"/>
              </w:rPr>
              <w:t>-</w:t>
            </w:r>
            <w:r w:rsidR="005701EB" w:rsidRPr="005C64D8">
              <w:rPr>
                <w:rFonts w:hint="eastAsia"/>
                <w:szCs w:val="20"/>
              </w:rPr>
              <w:t>67</w:t>
            </w:r>
            <w:r w:rsidRPr="005C64D8">
              <w:rPr>
                <w:rFonts w:hint="eastAsia"/>
                <w:szCs w:val="20"/>
              </w:rPr>
              <w:t>）</w:t>
            </w:r>
          </w:p>
        </w:tc>
      </w:tr>
    </w:tbl>
    <w:p w14:paraId="2E94F684" w14:textId="634CC032" w:rsidR="00701126" w:rsidRPr="005C64D8" w:rsidRDefault="002C28EE" w:rsidP="005C64D8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5C64D8">
        <w:rPr>
          <w:rFonts w:eastAsia="方正博雅宋_GBK"/>
          <w:color w:val="000000"/>
          <w:kern w:val="2"/>
          <w:sz w:val="20"/>
        </w:rPr>
        <w:t>其中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f</m:t>
            </m:r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-i</m:t>
            </m:r>
          </m:sub>
        </m:sSub>
      </m:oMath>
      <w:r w:rsidRPr="005C64D8">
        <w:rPr>
          <w:rFonts w:eastAsia="方正博雅宋_GBK"/>
          <w:color w:val="000000"/>
          <w:kern w:val="2"/>
          <w:sz w:val="20"/>
        </w:rPr>
        <w:t>表示去掉第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i</m:t>
        </m:r>
      </m:oMath>
      <w:r w:rsidRPr="005C64D8">
        <w:rPr>
          <w:rFonts w:eastAsia="方正博雅宋_GBK"/>
          <w:color w:val="000000"/>
          <w:kern w:val="2"/>
          <w:sz w:val="20"/>
        </w:rPr>
        <w:t>个样本得到的模型。</w:t>
      </w:r>
      <w:r w:rsidRPr="005C64D8">
        <w:rPr>
          <w:rFonts w:eastAsia="方正博雅宋_GBK"/>
          <w:color w:val="000000"/>
          <w:kern w:val="2"/>
          <w:sz w:val="20"/>
        </w:rPr>
        <w:t>GCV</w:t>
      </w:r>
      <w:r w:rsidRPr="005C64D8">
        <w:rPr>
          <w:rFonts w:eastAsia="方正博雅宋_GBK"/>
          <w:color w:val="000000"/>
          <w:kern w:val="2"/>
          <w:sz w:val="20"/>
        </w:rPr>
        <w:t>对</w:t>
      </w:r>
      <w:r w:rsidRPr="005C64D8">
        <w:rPr>
          <w:rFonts w:eastAsia="方正博雅宋_GBK"/>
          <w:color w:val="000000"/>
          <w:kern w:val="2"/>
          <w:sz w:val="20"/>
        </w:rPr>
        <w:t>LOOCV</w:t>
      </w:r>
      <w:r w:rsidRPr="005C64D8">
        <w:rPr>
          <w:rFonts w:eastAsia="方正博雅宋_GBK"/>
          <w:color w:val="000000"/>
          <w:kern w:val="2"/>
          <w:sz w:val="20"/>
        </w:rPr>
        <w:t>误差的近似为：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701126" w:rsidRPr="005C64D8" w14:paraId="31FD44A8" w14:textId="77777777">
        <w:tc>
          <w:tcPr>
            <w:tcW w:w="7143" w:type="dxa"/>
            <w:vAlign w:val="center"/>
          </w:tcPr>
          <w:p w14:paraId="23C1EAF7" w14:textId="77777777" w:rsidR="00701126" w:rsidRPr="005C64D8" w:rsidRDefault="002C28EE" w:rsidP="00C21368">
            <w:pPr>
              <w:spacing w:beforeLines="10" w:before="31" w:afterLines="10" w:after="31"/>
              <w:ind w:firstLine="400"/>
              <w:rPr>
                <w:rFonts w:ascii="Times" w:hAnsi="Times" w:cs="Time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GCV=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tr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den>
                                </m:f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615FC45E" w14:textId="77777777" w:rsidR="00701126" w:rsidRPr="005C64D8" w:rsidRDefault="002C28EE" w:rsidP="00C21368">
            <w:pPr>
              <w:pStyle w:val="affb"/>
              <w:spacing w:beforeLines="10" w:before="31" w:afterLines="10" w:after="31"/>
              <w:rPr>
                <w:szCs w:val="20"/>
              </w:rPr>
            </w:pPr>
            <w:r w:rsidRPr="005C64D8">
              <w:rPr>
                <w:rFonts w:hint="eastAsia"/>
                <w:szCs w:val="20"/>
              </w:rPr>
              <w:t>（</w:t>
            </w:r>
            <w:r w:rsidRPr="005C64D8">
              <w:rPr>
                <w:rFonts w:hint="eastAsia"/>
                <w:szCs w:val="20"/>
              </w:rPr>
              <w:t>2</w:t>
            </w:r>
            <w:r w:rsidRPr="005C64D8">
              <w:rPr>
                <w:szCs w:val="20"/>
              </w:rPr>
              <w:t>-</w:t>
            </w:r>
            <w:r w:rsidR="00C21368" w:rsidRPr="005C64D8">
              <w:rPr>
                <w:rFonts w:hint="eastAsia"/>
                <w:szCs w:val="20"/>
              </w:rPr>
              <w:t>68</w:t>
            </w:r>
            <w:r w:rsidRPr="005C64D8">
              <w:rPr>
                <w:rFonts w:hint="eastAsia"/>
                <w:szCs w:val="20"/>
              </w:rPr>
              <w:t>）</w:t>
            </w:r>
          </w:p>
        </w:tc>
      </w:tr>
    </w:tbl>
    <w:p w14:paraId="5C3FBA32" w14:textId="77777777" w:rsidR="00701126" w:rsidRPr="005C64D8" w:rsidRDefault="00C21368" w:rsidP="005C64D8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5C64D8">
        <w:rPr>
          <w:rFonts w:eastAsia="方正博雅宋_GBK" w:hint="eastAsia"/>
          <w:color w:val="000000"/>
          <w:kern w:val="2"/>
          <w:sz w:val="20"/>
        </w:rPr>
        <w:t>其中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tr()</m:t>
        </m:r>
      </m:oMath>
      <w:r w:rsidRPr="005C64D8">
        <w:rPr>
          <w:rFonts w:eastAsia="方正博雅宋_GBK" w:hint="eastAsia"/>
          <w:color w:val="000000"/>
          <w:kern w:val="2"/>
          <w:sz w:val="20"/>
        </w:rPr>
        <w:t>计算矩阵的迹。</w:t>
      </w:r>
    </w:p>
    <w:p w14:paraId="13D6EFDA" w14:textId="77777777" w:rsidR="00701126" w:rsidRDefault="002C28EE">
      <w:pPr>
        <w:pStyle w:val="2"/>
        <w:rPr>
          <w:kern w:val="2"/>
        </w:rPr>
      </w:pPr>
      <w:bookmarkStart w:id="84" w:name="header-n813"/>
      <w:bookmarkStart w:id="85" w:name="header-n819"/>
      <w:bookmarkEnd w:id="84"/>
      <w:bookmarkEnd w:id="85"/>
      <w:r>
        <w:rPr>
          <w:rStyle w:val="24"/>
        </w:rPr>
        <w:t> </w:t>
      </w:r>
      <w:r>
        <w:rPr>
          <w:b/>
          <w:bCs/>
          <w:noProof/>
          <w:color w:val="FFFFFF"/>
          <w:kern w:val="2"/>
          <w:sz w:val="20"/>
        </w:rPr>
        <w:drawing>
          <wp:anchor distT="0" distB="0" distL="114300" distR="114300" simplePos="0" relativeHeight="251667456" behindDoc="1" locked="0" layoutInCell="1" allowOverlap="1" wp14:anchorId="16408D7F" wp14:editId="4580F2BD">
            <wp:simplePos x="0" y="0"/>
            <wp:positionH relativeFrom="column">
              <wp:posOffset>3810</wp:posOffset>
            </wp:positionH>
            <wp:positionV relativeFrom="paragraph">
              <wp:posOffset>109220</wp:posOffset>
            </wp:positionV>
            <wp:extent cx="4887595" cy="394335"/>
            <wp:effectExtent l="0" t="0" r="8255" b="5715"/>
            <wp:wrapNone/>
            <wp:docPr id="13" name="图片 13" descr="标题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标题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4"/>
          <w:rFonts w:hint="cs"/>
        </w:rPr>
        <w:t> </w:t>
      </w:r>
      <w:r>
        <w:rPr>
          <w:rStyle w:val="24"/>
          <w:rFonts w:hint="eastAsia"/>
        </w:rPr>
        <w:t>2.</w:t>
      </w:r>
      <w:r w:rsidR="00CF551E">
        <w:rPr>
          <w:rStyle w:val="24"/>
          <w:rFonts w:hint="eastAsia"/>
        </w:rPr>
        <w:t>6</w:t>
      </w:r>
      <w:r>
        <w:rPr>
          <w:rFonts w:hint="eastAsia"/>
          <w:color w:val="FFFFFF"/>
          <w:kern w:val="2"/>
        </w:rPr>
        <w:t xml:space="preserve">  </w:t>
      </w:r>
      <w:r>
        <w:t>案例分析</w:t>
      </w:r>
      <w:r>
        <w:t>1—</w:t>
      </w:r>
      <w:r w:rsidR="00567DE8">
        <w:rPr>
          <w:rFonts w:hint="eastAsia"/>
        </w:rPr>
        <w:t>广告费用与销量</w:t>
      </w:r>
      <w:r>
        <w:t>预测</w:t>
      </w:r>
    </w:p>
    <w:p w14:paraId="37BC2FF3" w14:textId="77777777" w:rsidR="00701126" w:rsidRPr="005C64D8" w:rsidRDefault="002C28EE" w:rsidP="005C64D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5C64D8">
        <w:rPr>
          <w:rFonts w:eastAsia="方正博雅宋_GBK"/>
          <w:color w:val="000000"/>
          <w:kern w:val="2"/>
          <w:sz w:val="20"/>
        </w:rPr>
        <w:t>本节我们</w:t>
      </w:r>
      <w:r w:rsidR="00690149" w:rsidRPr="005C64D8">
        <w:rPr>
          <w:rFonts w:eastAsia="方正博雅宋_GBK" w:hint="eastAsia"/>
          <w:color w:val="000000"/>
          <w:kern w:val="2"/>
          <w:sz w:val="20"/>
        </w:rPr>
        <w:t>以例</w:t>
      </w:r>
      <w:r w:rsidR="00690149" w:rsidRPr="005C64D8">
        <w:rPr>
          <w:rFonts w:eastAsia="方正博雅宋_GBK" w:hint="eastAsia"/>
          <w:color w:val="000000"/>
          <w:kern w:val="2"/>
          <w:sz w:val="20"/>
        </w:rPr>
        <w:t>2-1</w:t>
      </w:r>
      <w:r w:rsidR="00690149" w:rsidRPr="005C64D8">
        <w:rPr>
          <w:rFonts w:eastAsia="方正博雅宋_GBK" w:hint="eastAsia"/>
          <w:color w:val="000000"/>
          <w:kern w:val="2"/>
          <w:sz w:val="20"/>
        </w:rPr>
        <w:t>的</w:t>
      </w:r>
      <w:r w:rsidR="00ED21FD" w:rsidRPr="005C64D8">
        <w:rPr>
          <w:rFonts w:eastAsia="方正博雅宋_GBK" w:hint="eastAsia"/>
          <w:color w:val="000000"/>
          <w:kern w:val="2"/>
          <w:sz w:val="20"/>
        </w:rPr>
        <w:t>广告</w:t>
      </w:r>
      <w:r w:rsidR="00690149" w:rsidRPr="005C64D8">
        <w:rPr>
          <w:rFonts w:eastAsia="方正博雅宋_GBK" w:hint="eastAsia"/>
          <w:color w:val="000000"/>
          <w:kern w:val="2"/>
          <w:sz w:val="20"/>
        </w:rPr>
        <w:t>数据集为例，</w:t>
      </w:r>
      <w:r w:rsidR="00DF40BA" w:rsidRPr="005C64D8">
        <w:rPr>
          <w:rFonts w:eastAsia="方正博雅宋_GBK" w:hint="eastAsia"/>
          <w:color w:val="000000"/>
          <w:kern w:val="2"/>
          <w:sz w:val="20"/>
        </w:rPr>
        <w:t>分析</w:t>
      </w:r>
      <w:r w:rsidRPr="005C64D8">
        <w:rPr>
          <w:rFonts w:eastAsia="方正博雅宋_GBK"/>
          <w:color w:val="000000"/>
          <w:kern w:val="2"/>
          <w:sz w:val="20"/>
        </w:rPr>
        <w:t>线性回归模型</w:t>
      </w:r>
      <w:r w:rsidR="00690149" w:rsidRPr="005C64D8">
        <w:rPr>
          <w:rFonts w:eastAsia="方正博雅宋_GBK" w:hint="eastAsia"/>
          <w:color w:val="000000"/>
          <w:kern w:val="2"/>
          <w:sz w:val="20"/>
        </w:rPr>
        <w:t>的应用。</w:t>
      </w:r>
    </w:p>
    <w:p w14:paraId="49884821" w14:textId="77777777" w:rsidR="00701126" w:rsidRDefault="002C28EE">
      <w:pPr>
        <w:pStyle w:val="4"/>
        <w:ind w:firstLine="460"/>
      </w:pPr>
      <w:bookmarkStart w:id="86" w:name="header-n821"/>
      <w:bookmarkEnd w:id="86"/>
      <w:r>
        <w:t>1</w:t>
      </w:r>
      <w:r>
        <w:rPr>
          <w:rFonts w:hint="eastAsia"/>
        </w:rPr>
        <w:t>．</w:t>
      </w:r>
      <w:r w:rsidR="00690149">
        <w:t>数据</w:t>
      </w:r>
      <w:r w:rsidR="00690149">
        <w:rPr>
          <w:rFonts w:hint="eastAsia"/>
        </w:rPr>
        <w:t>分析</w:t>
      </w:r>
    </w:p>
    <w:p w14:paraId="0C440570" w14:textId="77777777" w:rsidR="00B61796" w:rsidRPr="005C64D8" w:rsidRDefault="00690149" w:rsidP="005C64D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5C64D8">
        <w:rPr>
          <w:rFonts w:eastAsia="方正博雅宋_GBK" w:hint="eastAsia"/>
          <w:color w:val="000000"/>
          <w:kern w:val="2"/>
          <w:sz w:val="20"/>
        </w:rPr>
        <w:t>给定任务后，我们首先分析数据集的特点，</w:t>
      </w:r>
      <w:r w:rsidR="002C28EE" w:rsidRPr="005C64D8">
        <w:rPr>
          <w:rFonts w:eastAsia="方正博雅宋_GBK"/>
          <w:color w:val="000000"/>
          <w:kern w:val="2"/>
          <w:sz w:val="20"/>
        </w:rPr>
        <w:t>为</w:t>
      </w:r>
      <w:r w:rsidRPr="005C64D8">
        <w:rPr>
          <w:rFonts w:eastAsia="方正博雅宋_GBK"/>
          <w:color w:val="000000"/>
          <w:kern w:val="2"/>
          <w:sz w:val="20"/>
        </w:rPr>
        <w:t>后续的特征工程</w:t>
      </w:r>
      <w:r w:rsidR="001925C0" w:rsidRPr="005C64D8">
        <w:rPr>
          <w:rFonts w:eastAsia="方正博雅宋_GBK" w:hint="eastAsia"/>
          <w:color w:val="000000"/>
          <w:kern w:val="2"/>
          <w:sz w:val="20"/>
        </w:rPr>
        <w:t>、</w:t>
      </w:r>
      <w:r w:rsidRPr="005C64D8">
        <w:rPr>
          <w:rFonts w:eastAsia="方正博雅宋_GBK"/>
          <w:color w:val="000000"/>
          <w:kern w:val="2"/>
          <w:sz w:val="20"/>
        </w:rPr>
        <w:t>机器学习模型</w:t>
      </w:r>
      <w:r w:rsidR="001925C0" w:rsidRPr="005C64D8">
        <w:rPr>
          <w:rFonts w:eastAsia="方正博雅宋_GBK" w:hint="eastAsia"/>
          <w:color w:val="000000"/>
          <w:kern w:val="2"/>
          <w:sz w:val="20"/>
        </w:rPr>
        <w:t>、以及模型优化算法</w:t>
      </w:r>
      <w:r w:rsidR="00B61796" w:rsidRPr="005C64D8">
        <w:rPr>
          <w:rFonts w:eastAsia="方正博雅宋_GBK"/>
          <w:color w:val="000000"/>
          <w:kern w:val="2"/>
          <w:sz w:val="20"/>
        </w:rPr>
        <w:t>选择提供依据。</w:t>
      </w:r>
      <w:r w:rsidRPr="005C64D8">
        <w:rPr>
          <w:rFonts w:eastAsia="方正博雅宋_GBK" w:hint="eastAsia"/>
          <w:color w:val="000000"/>
          <w:kern w:val="2"/>
          <w:sz w:val="20"/>
        </w:rPr>
        <w:t>只有</w:t>
      </w:r>
      <w:r w:rsidR="00B61796" w:rsidRPr="005C64D8">
        <w:rPr>
          <w:rFonts w:eastAsia="方正博雅宋_GBK" w:hint="eastAsia"/>
          <w:color w:val="000000"/>
          <w:kern w:val="2"/>
          <w:sz w:val="20"/>
        </w:rPr>
        <w:t>当</w:t>
      </w:r>
      <w:r w:rsidRPr="005C64D8">
        <w:rPr>
          <w:rFonts w:eastAsia="方正博雅宋_GBK" w:hint="eastAsia"/>
          <w:color w:val="000000"/>
          <w:kern w:val="2"/>
          <w:sz w:val="20"/>
        </w:rPr>
        <w:t>数据特点与模型假设吻合时才能取得好的效果。</w:t>
      </w:r>
    </w:p>
    <w:p w14:paraId="28915F4C" w14:textId="18ABFC9A" w:rsidR="00BA6AE0" w:rsidRPr="005C64D8" w:rsidRDefault="006E5B1D" w:rsidP="005C64D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5C64D8">
        <w:rPr>
          <w:rFonts w:eastAsia="方正博雅宋_GBK" w:hint="eastAsia"/>
          <w:color w:val="000000"/>
          <w:kern w:val="2"/>
          <w:sz w:val="20"/>
        </w:rPr>
        <w:lastRenderedPageBreak/>
        <w:t>数据</w:t>
      </w:r>
      <w:r w:rsidR="00690149" w:rsidRPr="005C64D8">
        <w:rPr>
          <w:rFonts w:eastAsia="方正博雅宋_GBK" w:hint="eastAsia"/>
          <w:color w:val="000000"/>
          <w:kern w:val="2"/>
          <w:sz w:val="20"/>
        </w:rPr>
        <w:t>分析通常需</w:t>
      </w:r>
      <w:r w:rsidRPr="005C64D8">
        <w:rPr>
          <w:rFonts w:eastAsia="方正博雅宋_GBK" w:hint="eastAsia"/>
          <w:color w:val="000000"/>
          <w:kern w:val="2"/>
          <w:sz w:val="20"/>
        </w:rPr>
        <w:t>检查</w:t>
      </w:r>
      <w:r w:rsidR="00492273" w:rsidRPr="005C64D8">
        <w:rPr>
          <w:rFonts w:eastAsia="方正博雅宋_GBK" w:hint="eastAsia"/>
          <w:color w:val="000000"/>
          <w:kern w:val="2"/>
          <w:sz w:val="20"/>
        </w:rPr>
        <w:t>数据集的规模、</w:t>
      </w:r>
      <w:r w:rsidR="00690149" w:rsidRPr="005C64D8">
        <w:rPr>
          <w:rFonts w:eastAsia="方正博雅宋_GBK" w:hint="eastAsia"/>
          <w:color w:val="000000"/>
          <w:kern w:val="2"/>
          <w:sz w:val="20"/>
        </w:rPr>
        <w:t>各特征的分布、特征与特征之间的关系、以及特征与响应之间的关系。</w:t>
      </w:r>
      <w:r w:rsidR="00B61796" w:rsidRPr="005C64D8">
        <w:rPr>
          <w:rFonts w:eastAsia="方正博雅宋_GBK" w:hint="eastAsia"/>
          <w:color w:val="000000"/>
          <w:kern w:val="2"/>
          <w:sz w:val="20"/>
        </w:rPr>
        <w:t>另外还要注意数据是有离群点和缺失值。</w:t>
      </w:r>
      <w:r w:rsidR="00492273" w:rsidRPr="005C64D8">
        <w:rPr>
          <w:rFonts w:eastAsia="方正博雅宋_GBK" w:hint="eastAsia"/>
          <w:color w:val="000000"/>
          <w:kern w:val="2"/>
          <w:sz w:val="20"/>
        </w:rPr>
        <w:t>单个</w:t>
      </w:r>
      <w:r w:rsidR="002C28EE" w:rsidRPr="005C64D8">
        <w:rPr>
          <w:rFonts w:eastAsia="方正博雅宋_GBK"/>
          <w:color w:val="000000"/>
          <w:kern w:val="2"/>
          <w:sz w:val="20"/>
        </w:rPr>
        <w:t>特征的分布信息可以</w:t>
      </w:r>
      <w:r w:rsidR="00492273" w:rsidRPr="005C64D8">
        <w:rPr>
          <w:rFonts w:eastAsia="方正博雅宋_GBK"/>
          <w:color w:val="000000"/>
          <w:kern w:val="2"/>
          <w:sz w:val="20"/>
        </w:rPr>
        <w:t>直方图</w:t>
      </w:r>
      <w:r w:rsidR="00492273" w:rsidRPr="005C64D8">
        <w:rPr>
          <w:rFonts w:eastAsia="方正博雅宋_GBK" w:hint="eastAsia"/>
          <w:color w:val="000000"/>
          <w:kern w:val="2"/>
          <w:sz w:val="20"/>
        </w:rPr>
        <w:t>或</w:t>
      </w:r>
      <w:r w:rsidR="002C28EE" w:rsidRPr="005C64D8">
        <w:rPr>
          <w:rFonts w:eastAsia="方正博雅宋_GBK"/>
          <w:color w:val="000000"/>
          <w:kern w:val="2"/>
          <w:sz w:val="20"/>
        </w:rPr>
        <w:t>统计量来查看</w:t>
      </w:r>
      <w:r w:rsidR="00492273" w:rsidRPr="005C64D8">
        <w:rPr>
          <w:rFonts w:eastAsia="方正博雅宋_GBK" w:hint="eastAsia"/>
          <w:color w:val="000000"/>
          <w:kern w:val="2"/>
          <w:sz w:val="20"/>
        </w:rPr>
        <w:t>，两个特征之间的关系可以通过散点图查看。</w:t>
      </w:r>
      <w:r w:rsidR="006A538B">
        <w:rPr>
          <w:rFonts w:eastAsia="方正博雅宋_GBK" w:hint="eastAsia"/>
          <w:color w:val="000000"/>
          <w:kern w:val="2"/>
          <w:sz w:val="20"/>
        </w:rPr>
        <w:t>对两个连续特征或响应，还可以计算它们</w:t>
      </w:r>
      <w:r w:rsidR="00492273" w:rsidRPr="005C64D8">
        <w:rPr>
          <w:rFonts w:eastAsia="方正博雅宋_GBK" w:hint="eastAsia"/>
          <w:color w:val="000000"/>
          <w:kern w:val="2"/>
          <w:sz w:val="20"/>
        </w:rPr>
        <w:t>之间的相关系数查看</w:t>
      </w:r>
      <w:r w:rsidR="006A538B">
        <w:rPr>
          <w:rFonts w:eastAsia="方正博雅宋_GBK" w:hint="eastAsia"/>
          <w:color w:val="000000"/>
          <w:kern w:val="2"/>
          <w:sz w:val="20"/>
        </w:rPr>
        <w:t>这</w:t>
      </w:r>
      <w:r w:rsidR="00492273" w:rsidRPr="005C64D8">
        <w:rPr>
          <w:rFonts w:eastAsia="方正博雅宋_GBK" w:hint="eastAsia"/>
          <w:color w:val="000000"/>
          <w:kern w:val="2"/>
          <w:sz w:val="20"/>
        </w:rPr>
        <w:t>两个特征或者特征与响应之间的线性相关程度。</w:t>
      </w:r>
      <w:r w:rsidR="00492273" w:rsidRPr="005C64D8">
        <w:rPr>
          <w:rFonts w:eastAsia="方正博雅宋_GBK" w:hint="eastAsia"/>
          <w:color w:val="000000"/>
          <w:kern w:val="2"/>
          <w:sz w:val="20"/>
        </w:rPr>
        <w:t>Pandas</w:t>
      </w:r>
      <w:r w:rsidR="00BA6AE0" w:rsidRPr="005C64D8">
        <w:rPr>
          <w:rFonts w:eastAsia="方正博雅宋_GBK" w:hint="eastAsia"/>
          <w:color w:val="000000"/>
          <w:kern w:val="2"/>
          <w:sz w:val="20"/>
        </w:rPr>
        <w:t>工具包</w:t>
      </w:r>
      <w:r w:rsidR="00492273" w:rsidRPr="005C64D8">
        <w:rPr>
          <w:rFonts w:eastAsia="方正博雅宋_GBK" w:hint="eastAsia"/>
          <w:color w:val="000000"/>
          <w:kern w:val="2"/>
          <w:sz w:val="20"/>
        </w:rPr>
        <w:t>提供了</w:t>
      </w:r>
      <w:r w:rsidR="00BA6AE0" w:rsidRPr="005C64D8">
        <w:rPr>
          <w:rFonts w:eastAsia="方正博雅宋_GBK"/>
          <w:color w:val="000000"/>
          <w:kern w:val="2"/>
          <w:sz w:val="20"/>
        </w:rPr>
        <w:t>大量数据分析的方法</w:t>
      </w:r>
      <w:r w:rsidR="00BA6AE0" w:rsidRPr="005C64D8">
        <w:rPr>
          <w:rFonts w:eastAsia="方正博雅宋_GBK" w:hint="eastAsia"/>
          <w:color w:val="000000"/>
          <w:kern w:val="2"/>
          <w:sz w:val="20"/>
        </w:rPr>
        <w:t>，</w:t>
      </w:r>
      <w:r w:rsidR="00BA6AE0" w:rsidRPr="005C64D8">
        <w:rPr>
          <w:rFonts w:eastAsia="方正博雅宋_GBK"/>
          <w:color w:val="000000"/>
          <w:kern w:val="2"/>
          <w:sz w:val="20"/>
        </w:rPr>
        <w:t>可以使用类似</w:t>
      </w:r>
      <w:r w:rsidR="00BA6AE0" w:rsidRPr="005C64D8">
        <w:rPr>
          <w:rFonts w:eastAsia="方正博雅宋_GBK"/>
          <w:color w:val="000000"/>
          <w:kern w:val="2"/>
          <w:sz w:val="20"/>
        </w:rPr>
        <w:t>SQL</w:t>
      </w:r>
      <w:r w:rsidR="00BA6AE0" w:rsidRPr="005C64D8">
        <w:rPr>
          <w:rFonts w:eastAsia="方正博雅宋_GBK"/>
          <w:color w:val="000000"/>
          <w:kern w:val="2"/>
          <w:sz w:val="20"/>
        </w:rPr>
        <w:t>的方式非常方便地加载、处理、分析表格形式的数据。搭配</w:t>
      </w:r>
      <w:proofErr w:type="spellStart"/>
      <w:r w:rsidR="00BA6AE0" w:rsidRPr="005C64D8">
        <w:rPr>
          <w:rFonts w:eastAsia="方正博雅宋_GBK"/>
          <w:color w:val="000000"/>
          <w:kern w:val="2"/>
          <w:sz w:val="20"/>
        </w:rPr>
        <w:t>Matplotlib</w:t>
      </w:r>
      <w:proofErr w:type="spellEnd"/>
      <w:r w:rsidR="00BA6AE0" w:rsidRPr="005C64D8">
        <w:rPr>
          <w:rFonts w:eastAsia="方正博雅宋_GBK"/>
          <w:color w:val="000000"/>
          <w:kern w:val="2"/>
          <w:sz w:val="20"/>
        </w:rPr>
        <w:t>和</w:t>
      </w:r>
      <w:proofErr w:type="spellStart"/>
      <w:r w:rsidR="00BA6AE0" w:rsidRPr="005C64D8">
        <w:rPr>
          <w:rFonts w:eastAsia="方正博雅宋_GBK"/>
          <w:color w:val="000000"/>
          <w:kern w:val="2"/>
          <w:sz w:val="20"/>
        </w:rPr>
        <w:t>Seaborn</w:t>
      </w:r>
      <w:proofErr w:type="spellEnd"/>
      <w:r w:rsidR="00791E62" w:rsidRPr="005C64D8">
        <w:rPr>
          <w:rFonts w:eastAsia="方正博雅宋_GBK" w:hint="eastAsia"/>
          <w:color w:val="000000"/>
          <w:kern w:val="2"/>
          <w:sz w:val="20"/>
        </w:rPr>
        <w:t>可对数据分析结果</w:t>
      </w:r>
      <w:r w:rsidR="00BA6AE0" w:rsidRPr="005C64D8">
        <w:rPr>
          <w:rFonts w:eastAsia="方正博雅宋_GBK" w:hint="eastAsia"/>
          <w:color w:val="000000"/>
          <w:kern w:val="2"/>
          <w:sz w:val="20"/>
        </w:rPr>
        <w:t>进行可视化。</w:t>
      </w:r>
    </w:p>
    <w:p w14:paraId="6C01B6A1" w14:textId="22F542EE" w:rsidR="00701126" w:rsidRPr="005C64D8" w:rsidRDefault="00ED21FD" w:rsidP="005C64D8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5C64D8">
        <w:rPr>
          <w:rFonts w:eastAsia="方正博雅宋_GBK" w:hint="eastAsia"/>
          <w:color w:val="000000"/>
          <w:kern w:val="2"/>
          <w:sz w:val="20"/>
        </w:rPr>
        <w:t>图</w:t>
      </w:r>
      <w:r w:rsidRPr="005C64D8">
        <w:rPr>
          <w:rFonts w:eastAsia="方正博雅宋_GBK" w:hint="eastAsia"/>
          <w:color w:val="000000"/>
          <w:kern w:val="2"/>
          <w:sz w:val="20"/>
        </w:rPr>
        <w:t>2-4</w:t>
      </w:r>
      <w:r w:rsidRPr="005C64D8">
        <w:rPr>
          <w:rFonts w:eastAsia="方正博雅宋_GBK" w:hint="eastAsia"/>
          <w:color w:val="000000"/>
          <w:kern w:val="2"/>
          <w:sz w:val="20"/>
        </w:rPr>
        <w:t>给出了例</w:t>
      </w:r>
      <w:r w:rsidRPr="005C64D8">
        <w:rPr>
          <w:rFonts w:eastAsia="方正博雅宋_GBK" w:hint="eastAsia"/>
          <w:color w:val="000000"/>
          <w:kern w:val="2"/>
          <w:sz w:val="20"/>
        </w:rPr>
        <w:t>2-1</w:t>
      </w:r>
      <w:r w:rsidRPr="005C64D8">
        <w:rPr>
          <w:rFonts w:eastAsia="方正博雅宋_GBK" w:hint="eastAsia"/>
          <w:color w:val="000000"/>
          <w:kern w:val="2"/>
          <w:sz w:val="20"/>
        </w:rPr>
        <w:t>的广告数据集中各特征与响应的散点图</w:t>
      </w:r>
      <w:r w:rsidR="00392085" w:rsidRPr="005C64D8">
        <w:rPr>
          <w:rFonts w:eastAsia="方正博雅宋_GBK" w:hint="eastAsia"/>
          <w:color w:val="000000"/>
          <w:kern w:val="2"/>
          <w:sz w:val="20"/>
        </w:rPr>
        <w:t>和</w:t>
      </w:r>
      <w:r w:rsidRPr="005C64D8">
        <w:rPr>
          <w:rFonts w:eastAsia="方正博雅宋_GBK" w:hint="eastAsia"/>
          <w:color w:val="000000"/>
          <w:kern w:val="2"/>
          <w:sz w:val="20"/>
        </w:rPr>
        <w:t>各特征和响应的相关系数。</w:t>
      </w:r>
      <w:r w:rsidR="00EE11EC" w:rsidRPr="005C64D8">
        <w:rPr>
          <w:rFonts w:eastAsia="方正博雅宋_GBK" w:hint="eastAsia"/>
          <w:color w:val="000000"/>
          <w:kern w:val="2"/>
          <w:sz w:val="20"/>
        </w:rPr>
        <w:t>从图中可以看出，电视广告费用特征（</w:t>
      </w:r>
      <m:oMath>
        <m:r>
          <m:rPr>
            <m:sty m:val="p"/>
          </m:rPr>
          <w:rPr>
            <w:rFonts w:ascii="Cambria Math" w:eastAsia="方正博雅宋_GBK" w:hAnsi="Cambria Math" w:hint="eastAsia"/>
            <w:color w:val="000000"/>
            <w:kern w:val="2"/>
            <w:sz w:val="20"/>
          </w:rPr>
          <m:t>TV</m:t>
        </m:r>
      </m:oMath>
      <w:r w:rsidR="00EE11EC" w:rsidRPr="005C64D8">
        <w:rPr>
          <w:rFonts w:eastAsia="方正博雅宋_GBK" w:hint="eastAsia"/>
          <w:color w:val="000000"/>
          <w:kern w:val="2"/>
          <w:sz w:val="20"/>
        </w:rPr>
        <w:t>）和广播广告费用特征（</w:t>
      </w:r>
      <m:oMath>
        <m:r>
          <m:rPr>
            <m:sty m:val="p"/>
          </m:rPr>
          <w:rPr>
            <w:rFonts w:ascii="Cambria Math" w:eastAsia="方正博雅宋_GBK" w:hAnsi="Cambria Math" w:hint="eastAsia"/>
            <w:color w:val="000000"/>
            <w:kern w:val="2"/>
            <w:sz w:val="20"/>
          </w:rPr>
          <m:t>radio</m:t>
        </m:r>
      </m:oMath>
      <w:r w:rsidR="00EE11EC" w:rsidRPr="005C64D8">
        <w:rPr>
          <w:rFonts w:eastAsia="方正博雅宋_GBK" w:hint="eastAsia"/>
          <w:color w:val="000000"/>
          <w:kern w:val="2"/>
          <w:sz w:val="20"/>
        </w:rPr>
        <w:t>）与销量（</w:t>
      </w:r>
      <m:oMath>
        <m:r>
          <m:rPr>
            <m:sty m:val="p"/>
          </m:rPr>
          <w:rPr>
            <w:rFonts w:ascii="Cambria Math" w:eastAsia="方正博雅宋_GBK" w:hAnsi="Cambria Math" w:hint="eastAsia"/>
            <w:color w:val="000000"/>
            <w:kern w:val="2"/>
            <w:sz w:val="20"/>
          </w:rPr>
          <m:t>sales</m:t>
        </m:r>
      </m:oMath>
      <w:r w:rsidR="00EE11EC" w:rsidRPr="005C64D8">
        <w:rPr>
          <w:rFonts w:eastAsia="方正博雅宋_GBK" w:hint="eastAsia"/>
          <w:color w:val="000000"/>
          <w:kern w:val="2"/>
          <w:sz w:val="20"/>
        </w:rPr>
        <w:t>）</w:t>
      </w:r>
      <w:r w:rsidR="00051C19" w:rsidRPr="005C64D8">
        <w:rPr>
          <w:rFonts w:eastAsia="方正博雅宋_GBK" w:hint="eastAsia"/>
          <w:color w:val="000000"/>
          <w:kern w:val="2"/>
          <w:sz w:val="20"/>
        </w:rPr>
        <w:t>线性</w:t>
      </w:r>
      <w:r w:rsidR="00EE11EC" w:rsidRPr="005C64D8">
        <w:rPr>
          <w:rFonts w:eastAsia="方正博雅宋_GBK" w:hint="eastAsia"/>
          <w:color w:val="000000"/>
          <w:kern w:val="2"/>
          <w:sz w:val="20"/>
        </w:rPr>
        <w:t>相关</w:t>
      </w:r>
      <w:r w:rsidR="00051C19" w:rsidRPr="005C64D8">
        <w:rPr>
          <w:rFonts w:eastAsia="方正博雅宋_GBK" w:hint="eastAsia"/>
          <w:color w:val="000000"/>
          <w:kern w:val="2"/>
          <w:sz w:val="20"/>
        </w:rPr>
        <w:t>性较强</w:t>
      </w:r>
      <w:r w:rsidR="00EE11EC" w:rsidRPr="005C64D8">
        <w:rPr>
          <w:rFonts w:eastAsia="方正博雅宋_GBK" w:hint="eastAsia"/>
          <w:color w:val="000000"/>
          <w:kern w:val="2"/>
          <w:sz w:val="20"/>
        </w:rPr>
        <w:t>，而报纸广告费用特征（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newspaper</m:t>
        </m:r>
      </m:oMath>
      <w:r w:rsidR="00EE11EC" w:rsidRPr="005C64D8">
        <w:rPr>
          <w:rFonts w:eastAsia="方正博雅宋_GBK" w:hint="eastAsia"/>
          <w:color w:val="000000"/>
          <w:kern w:val="2"/>
          <w:sz w:val="20"/>
        </w:rPr>
        <w:t>）</w:t>
      </w:r>
      <w:ins w:id="87" w:author="Microsoft Office 用户" w:date="2020-05-07T10:20:00Z">
        <w:r w:rsidR="006F0BEA">
          <w:rPr>
            <w:rFonts w:eastAsia="方正博雅宋_GBK" w:hint="eastAsia"/>
            <w:color w:val="000000"/>
            <w:kern w:val="2"/>
            <w:sz w:val="20"/>
          </w:rPr>
          <w:t>与</w:t>
        </w:r>
      </w:ins>
      <w:r w:rsidR="00EE11EC" w:rsidRPr="005C64D8">
        <w:rPr>
          <w:rFonts w:eastAsia="方正博雅宋_GBK" w:hint="eastAsia"/>
          <w:color w:val="000000"/>
          <w:kern w:val="2"/>
          <w:sz w:val="20"/>
        </w:rPr>
        <w:t>销量（</w:t>
      </w:r>
      <m:oMath>
        <m:r>
          <m:rPr>
            <m:sty m:val="p"/>
          </m:rPr>
          <w:rPr>
            <w:rFonts w:ascii="Cambria Math" w:eastAsia="方正博雅宋_GBK" w:hAnsi="Cambria Math" w:hint="eastAsia"/>
            <w:color w:val="000000"/>
            <w:kern w:val="2"/>
            <w:sz w:val="20"/>
          </w:rPr>
          <m:t>sales</m:t>
        </m:r>
      </m:oMath>
      <w:r w:rsidR="00EE11EC" w:rsidRPr="005C64D8">
        <w:rPr>
          <w:rFonts w:eastAsia="方正博雅宋_GBK" w:hint="eastAsia"/>
          <w:color w:val="000000"/>
          <w:kern w:val="2"/>
          <w:sz w:val="20"/>
        </w:rPr>
        <w:t>）相关性弱。</w:t>
      </w:r>
      <w:r w:rsidR="004C0228" w:rsidRPr="005C64D8">
        <w:rPr>
          <w:rFonts w:eastAsia="方正博雅宋_GBK" w:hint="eastAsia"/>
          <w:color w:val="000000"/>
          <w:kern w:val="2"/>
          <w:sz w:val="20"/>
        </w:rPr>
        <w:t>同时</w:t>
      </w:r>
      <w:r w:rsidR="004C0228" w:rsidRPr="005C64D8">
        <w:rPr>
          <w:rFonts w:eastAsia="方正博雅宋_GBK" w:hint="eastAsia"/>
          <w:color w:val="000000"/>
          <w:kern w:val="2"/>
          <w:sz w:val="20"/>
        </w:rPr>
        <w:t>3</w:t>
      </w:r>
      <w:r w:rsidR="004C0228" w:rsidRPr="005C64D8">
        <w:rPr>
          <w:rFonts w:eastAsia="方正博雅宋_GBK" w:hint="eastAsia"/>
          <w:color w:val="000000"/>
          <w:kern w:val="2"/>
          <w:sz w:val="20"/>
        </w:rPr>
        <w:t>个广告费用特征之间的相关性也较弱。</w:t>
      </w:r>
    </w:p>
    <w:tbl>
      <w:tblPr>
        <w:tblStyle w:val="aff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2"/>
        <w:gridCol w:w="4162"/>
      </w:tblGrid>
      <w:tr w:rsidR="00AA04CB" w14:paraId="234EAB28" w14:textId="77777777" w:rsidTr="00D74068">
        <w:trPr>
          <w:trHeight w:val="2568"/>
        </w:trPr>
        <w:tc>
          <w:tcPr>
            <w:tcW w:w="4162" w:type="dxa"/>
            <w:vAlign w:val="center"/>
          </w:tcPr>
          <w:p w14:paraId="18C83E65" w14:textId="77777777" w:rsidR="00AA04CB" w:rsidRDefault="00D74068" w:rsidP="00D74068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EED1FF0" wp14:editId="69EF2DE0">
                  <wp:extent cx="2286000" cy="1587600"/>
                  <wp:effectExtent l="0" t="0" r="0" b="1270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scatter_tv_sale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2" w:type="dxa"/>
            <w:vAlign w:val="center"/>
          </w:tcPr>
          <w:p w14:paraId="550E5E90" w14:textId="77777777" w:rsidR="00AA04CB" w:rsidRDefault="00AA04CB" w:rsidP="00D740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BFD59A" wp14:editId="357225A6">
                  <wp:extent cx="2286000" cy="1587600"/>
                  <wp:effectExtent l="0" t="0" r="0" b="1270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scatter_radio_sale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4CB" w14:paraId="4F1DC69C" w14:textId="77777777" w:rsidTr="00D74068">
        <w:tc>
          <w:tcPr>
            <w:tcW w:w="4162" w:type="dxa"/>
            <w:vAlign w:val="center"/>
          </w:tcPr>
          <w:p w14:paraId="1C08E624" w14:textId="77777777" w:rsidR="00AA04CB" w:rsidRDefault="00D74068" w:rsidP="00D74068">
            <w:pPr>
              <w:jc w:val="center"/>
            </w:pP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（</w:t>
            </w:r>
            <w:r w:rsidRPr="008D7628"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  <w:t>a</w:t>
            </w: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）</w:t>
            </w:r>
            <w:r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特征TV与响应sales的散点图</w:t>
            </w:r>
          </w:p>
        </w:tc>
        <w:tc>
          <w:tcPr>
            <w:tcW w:w="4162" w:type="dxa"/>
            <w:vAlign w:val="center"/>
          </w:tcPr>
          <w:p w14:paraId="1C71A6EE" w14:textId="77777777" w:rsidR="00AA04CB" w:rsidRDefault="00D74068" w:rsidP="00D74068">
            <w:pPr>
              <w:jc w:val="center"/>
            </w:pP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（</w:t>
            </w:r>
            <w:r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  <w:t>b</w:t>
            </w: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）</w:t>
            </w:r>
            <w:r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特征radio与响应sales的散点图</w:t>
            </w:r>
          </w:p>
        </w:tc>
      </w:tr>
      <w:tr w:rsidR="00AA04CB" w14:paraId="1D049F7A" w14:textId="77777777" w:rsidTr="00D74068">
        <w:tc>
          <w:tcPr>
            <w:tcW w:w="4162" w:type="dxa"/>
            <w:vAlign w:val="center"/>
          </w:tcPr>
          <w:p w14:paraId="445939D2" w14:textId="77777777" w:rsidR="00AA04CB" w:rsidRDefault="00AA04CB" w:rsidP="00D740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1B2DB0" wp14:editId="68B4B7B7">
                  <wp:extent cx="2286000" cy="1587600"/>
                  <wp:effectExtent l="0" t="0" r="0" b="1270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catter_newspapers_sale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2" w:type="dxa"/>
            <w:vAlign w:val="center"/>
          </w:tcPr>
          <w:p w14:paraId="2E0BFD64" w14:textId="77777777" w:rsidR="00AA04CB" w:rsidRDefault="00D74068" w:rsidP="00D74068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7F8CE34" wp14:editId="1F0BA238">
                  <wp:extent cx="2188800" cy="15876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adv_heat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00" cy="15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4CB" w14:paraId="3DF709AC" w14:textId="77777777" w:rsidTr="00D74068">
        <w:tc>
          <w:tcPr>
            <w:tcW w:w="4162" w:type="dxa"/>
            <w:vAlign w:val="center"/>
          </w:tcPr>
          <w:p w14:paraId="5566BCFF" w14:textId="77777777" w:rsidR="00AA04CB" w:rsidRDefault="00D74068" w:rsidP="00D74068">
            <w:pPr>
              <w:jc w:val="center"/>
            </w:pP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（</w:t>
            </w:r>
            <w:r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  <w:t>c</w:t>
            </w: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）</w:t>
            </w:r>
            <w:r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特征news</w:t>
            </w:r>
            <w:r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  <w:t>paper</w:t>
            </w:r>
            <w:r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与响应sales的散点图</w:t>
            </w:r>
          </w:p>
        </w:tc>
        <w:tc>
          <w:tcPr>
            <w:tcW w:w="4162" w:type="dxa"/>
            <w:vAlign w:val="center"/>
          </w:tcPr>
          <w:p w14:paraId="616D6CE2" w14:textId="77777777" w:rsidR="00AA04CB" w:rsidRDefault="00D74068" w:rsidP="00D74068">
            <w:pPr>
              <w:jc w:val="center"/>
            </w:pP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（</w:t>
            </w:r>
            <w:r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  <w:t>d</w:t>
            </w: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）</w:t>
            </w:r>
            <w:r w:rsidR="00031809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特征及响应之间的相关系数</w:t>
            </w:r>
          </w:p>
        </w:tc>
      </w:tr>
    </w:tbl>
    <w:p w14:paraId="493AD0B8" w14:textId="77777777" w:rsidR="00ED21FD" w:rsidRDefault="00D74068" w:rsidP="00031809">
      <w:pPr>
        <w:pStyle w:val="afc"/>
      </w:pPr>
      <w:r>
        <w:t xml:space="preserve">图2-4 </w:t>
      </w:r>
      <w:r>
        <w:rPr>
          <w:rFonts w:hint="eastAsia"/>
        </w:rPr>
        <w:t xml:space="preserve"> 广告数据集数据分析</w:t>
      </w:r>
      <w:r>
        <w:t>。</w:t>
      </w:r>
    </w:p>
    <w:p w14:paraId="7065F663" w14:textId="77777777" w:rsidR="00690149" w:rsidRDefault="00031809" w:rsidP="00690149">
      <w:pPr>
        <w:pStyle w:val="4"/>
        <w:ind w:firstLine="460"/>
      </w:pPr>
      <w:r>
        <w:rPr>
          <w:rFonts w:hint="eastAsia"/>
        </w:rPr>
        <w:t>2</w:t>
      </w:r>
      <w:r w:rsidR="00690149">
        <w:rPr>
          <w:rFonts w:hint="eastAsia"/>
        </w:rPr>
        <w:t>．</w:t>
      </w:r>
      <w:r w:rsidR="00690149">
        <w:t>特征工程</w:t>
      </w:r>
    </w:p>
    <w:p w14:paraId="12AA221D" w14:textId="77777777" w:rsidR="00701126" w:rsidRPr="006A538B" w:rsidRDefault="002C28EE" w:rsidP="006A538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A538B">
        <w:rPr>
          <w:rFonts w:eastAsia="方正博雅宋_GBK"/>
          <w:color w:val="000000"/>
          <w:kern w:val="2"/>
          <w:sz w:val="20"/>
        </w:rPr>
        <w:t>特征工程是对原始输入数据进行适当的处理，使得数据符合模型的假设及格式要求。在线性回归模型中，特</w:t>
      </w:r>
      <w:r w:rsidR="004965C3" w:rsidRPr="006A538B">
        <w:rPr>
          <w:rFonts w:eastAsia="方正博雅宋_GBK"/>
          <w:color w:val="000000"/>
          <w:kern w:val="2"/>
          <w:sz w:val="20"/>
        </w:rPr>
        <w:t>征值直接参与算术运算，因此特征值必须是数值。如果输入特征有</w:t>
      </w:r>
      <w:r w:rsidR="004965C3" w:rsidRPr="006A538B">
        <w:rPr>
          <w:rFonts w:eastAsia="方正博雅宋_GBK" w:hint="eastAsia"/>
          <w:color w:val="000000"/>
          <w:kern w:val="2"/>
          <w:sz w:val="20"/>
        </w:rPr>
        <w:t>离散</w:t>
      </w:r>
      <w:r w:rsidRPr="006A538B">
        <w:rPr>
          <w:rFonts w:eastAsia="方正博雅宋_GBK"/>
          <w:color w:val="000000"/>
          <w:kern w:val="2"/>
          <w:sz w:val="20"/>
        </w:rPr>
        <w:t>型特征（如天气类别），需要将</w:t>
      </w:r>
      <w:r w:rsidR="004965C3" w:rsidRPr="006A538B">
        <w:rPr>
          <w:rFonts w:eastAsia="方正博雅宋_GBK" w:hint="eastAsia"/>
          <w:color w:val="000000"/>
          <w:kern w:val="2"/>
          <w:sz w:val="20"/>
        </w:rPr>
        <w:t>离散</w:t>
      </w:r>
      <w:r w:rsidRPr="006A538B">
        <w:rPr>
          <w:rFonts w:eastAsia="方正博雅宋_GBK"/>
          <w:color w:val="000000"/>
          <w:kern w:val="2"/>
          <w:sz w:val="20"/>
        </w:rPr>
        <w:t>型特征转换成数值。另外线性回归模型中，我们假设输入特征与响应之间为线性关系，如果输入数据不满足该假设，</w:t>
      </w:r>
      <w:r w:rsidR="001F6A96" w:rsidRPr="006A538B">
        <w:rPr>
          <w:rFonts w:eastAsia="方正博雅宋_GBK" w:hint="eastAsia"/>
          <w:color w:val="000000"/>
          <w:kern w:val="2"/>
          <w:sz w:val="20"/>
        </w:rPr>
        <w:t>需要</w:t>
      </w:r>
      <w:r w:rsidRPr="006A538B">
        <w:rPr>
          <w:rFonts w:eastAsia="方正博雅宋_GBK"/>
          <w:color w:val="000000"/>
          <w:kern w:val="2"/>
          <w:sz w:val="20"/>
        </w:rPr>
        <w:t>对输入特征或响应做处理，如特征区间化、特征的多项式组合、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log</m:t>
        </m:r>
      </m:oMath>
      <w:r w:rsidRPr="006A538B">
        <w:rPr>
          <w:rFonts w:eastAsia="方正博雅宋_GBK"/>
          <w:color w:val="000000"/>
          <w:kern w:val="2"/>
          <w:sz w:val="20"/>
        </w:rPr>
        <w:t>运算等。</w:t>
      </w:r>
    </w:p>
    <w:p w14:paraId="23EB669D" w14:textId="77777777" w:rsidR="00701126" w:rsidRPr="006A538B" w:rsidRDefault="002C28EE" w:rsidP="006A538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A538B">
        <w:rPr>
          <w:rFonts w:eastAsia="方正博雅宋_GBK"/>
          <w:color w:val="000000"/>
          <w:kern w:val="2"/>
          <w:sz w:val="20"/>
        </w:rPr>
        <w:t>数值型特征常用的特征工程或预处理</w:t>
      </w:r>
      <w:r w:rsidRPr="006A538B">
        <w:rPr>
          <w:rFonts w:eastAsia="方正博雅宋_GBK" w:hint="eastAsia"/>
          <w:color w:val="000000"/>
          <w:kern w:val="2"/>
          <w:sz w:val="20"/>
        </w:rPr>
        <w:t>介绍如下。</w:t>
      </w:r>
    </w:p>
    <w:p w14:paraId="18CC51BB" w14:textId="77777777" w:rsidR="00701126" w:rsidRPr="006A538B" w:rsidRDefault="002C28EE" w:rsidP="006A538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A538B">
        <w:rPr>
          <w:rFonts w:eastAsia="方正博雅宋_GBK"/>
          <w:color w:val="000000"/>
          <w:kern w:val="2"/>
          <w:sz w:val="20"/>
        </w:rPr>
        <w:t>（</w:t>
      </w:r>
      <w:r w:rsidRPr="006A538B">
        <w:rPr>
          <w:rFonts w:eastAsia="方正博雅宋_GBK"/>
          <w:color w:val="000000"/>
          <w:kern w:val="2"/>
          <w:sz w:val="20"/>
        </w:rPr>
        <w:t>1</w:t>
      </w:r>
      <w:r w:rsidRPr="006A538B">
        <w:rPr>
          <w:rFonts w:eastAsia="方正博雅宋_GBK"/>
          <w:color w:val="000000"/>
          <w:kern w:val="2"/>
          <w:sz w:val="20"/>
        </w:rPr>
        <w:t>）去量纲：</w:t>
      </w:r>
      <w:r w:rsidR="00567DE8" w:rsidRPr="006A538B">
        <w:rPr>
          <w:rFonts w:eastAsia="方正博雅宋_GBK"/>
          <w:color w:val="000000"/>
          <w:kern w:val="2"/>
          <w:sz w:val="20"/>
        </w:rPr>
        <w:t>去量纲</w:t>
      </w:r>
      <w:r w:rsidR="00567DE8" w:rsidRPr="006A538B">
        <w:rPr>
          <w:rFonts w:eastAsia="方正博雅宋_GBK" w:hint="eastAsia"/>
          <w:color w:val="000000"/>
          <w:kern w:val="2"/>
          <w:sz w:val="20"/>
        </w:rPr>
        <w:t>的目的是</w:t>
      </w:r>
      <w:r w:rsidR="00567DE8" w:rsidRPr="006A538B">
        <w:rPr>
          <w:rFonts w:eastAsia="方正博雅宋_GBK"/>
          <w:color w:val="000000"/>
          <w:kern w:val="2"/>
          <w:sz w:val="20"/>
        </w:rPr>
        <w:t>使得特征</w:t>
      </w:r>
      <w:r w:rsidR="00567DE8" w:rsidRPr="006A538B">
        <w:rPr>
          <w:rFonts w:eastAsia="方正博雅宋_GBK" w:hint="eastAsia"/>
          <w:color w:val="000000"/>
          <w:kern w:val="2"/>
          <w:sz w:val="20"/>
        </w:rPr>
        <w:t>的量纲或取值</w:t>
      </w:r>
      <w:r w:rsidR="00567DE8" w:rsidRPr="006A538B">
        <w:rPr>
          <w:rFonts w:eastAsia="方正博雅宋_GBK"/>
          <w:color w:val="000000"/>
          <w:kern w:val="2"/>
          <w:sz w:val="20"/>
        </w:rPr>
        <w:t>范围</w:t>
      </w:r>
      <w:r w:rsidR="00567DE8" w:rsidRPr="006A538B">
        <w:rPr>
          <w:rFonts w:eastAsia="方正博雅宋_GBK" w:hint="eastAsia"/>
          <w:color w:val="000000"/>
          <w:kern w:val="2"/>
          <w:sz w:val="20"/>
        </w:rPr>
        <w:t>相同，这样各个特征在模型中的地位不受量纲的影响，</w:t>
      </w:r>
      <w:r w:rsidRPr="006A538B">
        <w:rPr>
          <w:rFonts w:eastAsia="方正博雅宋_GBK"/>
          <w:color w:val="000000"/>
          <w:kern w:val="2"/>
          <w:sz w:val="20"/>
        </w:rPr>
        <w:t>可采用</w:t>
      </w:r>
      <w:proofErr w:type="spellStart"/>
      <w:r w:rsidRPr="006A538B">
        <w:rPr>
          <w:rFonts w:eastAsia="方正博雅宋_GBK"/>
          <w:color w:val="000000"/>
          <w:kern w:val="2"/>
          <w:sz w:val="20"/>
        </w:rPr>
        <w:t>Scikit</w:t>
      </w:r>
      <w:proofErr w:type="spellEnd"/>
      <w:r w:rsidRPr="006A538B">
        <w:rPr>
          <w:rFonts w:eastAsia="方正博雅宋_GBK"/>
          <w:color w:val="000000"/>
          <w:kern w:val="2"/>
          <w:sz w:val="20"/>
        </w:rPr>
        <w:t>-Learn</w:t>
      </w:r>
      <w:r w:rsidRPr="006A538B">
        <w:rPr>
          <w:rFonts w:eastAsia="方正博雅宋_GBK"/>
          <w:color w:val="000000"/>
          <w:kern w:val="2"/>
          <w:sz w:val="20"/>
        </w:rPr>
        <w:t>中的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 xml:space="preserve"> StandardScaler</m:t>
        </m:r>
      </m:oMath>
      <w:r w:rsidRPr="006A538B">
        <w:rPr>
          <w:rFonts w:eastAsia="方正博雅宋_GBK"/>
          <w:color w:val="000000"/>
          <w:kern w:val="2"/>
          <w:sz w:val="20"/>
        </w:rPr>
        <w:t>或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MinMaxScaler</m:t>
        </m:r>
      </m:oMath>
      <w:r w:rsidRPr="006A538B">
        <w:rPr>
          <w:rFonts w:eastAsia="方正博雅宋_GBK"/>
          <w:color w:val="000000"/>
          <w:kern w:val="2"/>
          <w:sz w:val="20"/>
        </w:rPr>
        <w:t>实现。</w:t>
      </w:r>
      <w:r w:rsidR="00567DE8" w:rsidRPr="006A538B">
        <w:rPr>
          <w:rFonts w:eastAsia="方正博雅宋_GBK" w:hint="eastAsia"/>
          <w:color w:val="000000"/>
          <w:kern w:val="2"/>
          <w:sz w:val="20"/>
        </w:rPr>
        <w:t>模型中的</w:t>
      </w:r>
      <w:r w:rsidRPr="006A538B">
        <w:rPr>
          <w:rFonts w:eastAsia="方正博雅宋_GBK"/>
          <w:color w:val="000000"/>
          <w:kern w:val="2"/>
          <w:sz w:val="20"/>
        </w:rPr>
        <w:t>正则项</w:t>
      </w:r>
      <w:r w:rsidR="00567DE8" w:rsidRPr="006A538B">
        <w:rPr>
          <w:rFonts w:eastAsia="方正博雅宋_GBK" w:hint="eastAsia"/>
          <w:color w:val="000000"/>
          <w:kern w:val="2"/>
          <w:sz w:val="20"/>
        </w:rPr>
        <w:t>和</w:t>
      </w:r>
      <w:r w:rsidRPr="006A538B">
        <w:rPr>
          <w:rFonts w:eastAsia="方正博雅宋_GBK"/>
          <w:color w:val="000000"/>
          <w:kern w:val="2"/>
          <w:sz w:val="20"/>
        </w:rPr>
        <w:t>梯度下降优化算法</w:t>
      </w:r>
      <w:r w:rsidR="00567DE8" w:rsidRPr="006A538B">
        <w:rPr>
          <w:rFonts w:eastAsia="方正博雅宋_GBK" w:hint="eastAsia"/>
          <w:color w:val="000000"/>
          <w:kern w:val="2"/>
          <w:sz w:val="20"/>
        </w:rPr>
        <w:t>均要求特征的量纲相同或取值范围相同</w:t>
      </w:r>
      <w:r w:rsidRPr="006A538B">
        <w:rPr>
          <w:rFonts w:eastAsia="方正博雅宋_GBK"/>
          <w:color w:val="000000"/>
          <w:kern w:val="2"/>
          <w:sz w:val="20"/>
        </w:rPr>
        <w:t>。</w:t>
      </w:r>
    </w:p>
    <w:p w14:paraId="71682B5A" w14:textId="371BDDBB" w:rsidR="00701126" w:rsidRPr="006A538B" w:rsidRDefault="002C28EE" w:rsidP="006A538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A538B">
        <w:rPr>
          <w:rFonts w:eastAsia="方正博雅宋_GBK"/>
          <w:color w:val="000000"/>
          <w:kern w:val="2"/>
          <w:sz w:val="20"/>
        </w:rPr>
        <w:lastRenderedPageBreak/>
        <w:t>（</w:t>
      </w:r>
      <w:r w:rsidRPr="006A538B">
        <w:rPr>
          <w:rFonts w:eastAsia="方正博雅宋_GBK"/>
          <w:color w:val="000000"/>
          <w:kern w:val="2"/>
          <w:sz w:val="20"/>
        </w:rPr>
        <w:t>2</w:t>
      </w:r>
      <w:r w:rsidRPr="006A538B">
        <w:rPr>
          <w:rFonts w:eastAsia="方正博雅宋_GBK"/>
          <w:color w:val="000000"/>
          <w:kern w:val="2"/>
          <w:sz w:val="20"/>
        </w:rPr>
        <w:t>）分区间</w:t>
      </w:r>
      <w:r w:rsidR="00567DE8" w:rsidRPr="006A538B">
        <w:rPr>
          <w:rFonts w:eastAsia="方正博雅宋_GBK" w:hint="eastAsia"/>
          <w:color w:val="000000"/>
          <w:kern w:val="2"/>
          <w:sz w:val="20"/>
        </w:rPr>
        <w:t>量化</w:t>
      </w:r>
      <w:r w:rsidRPr="006A538B">
        <w:rPr>
          <w:rFonts w:eastAsia="方正博雅宋_GBK"/>
          <w:color w:val="000000"/>
          <w:kern w:val="2"/>
          <w:sz w:val="20"/>
        </w:rPr>
        <w:t>：线性回归模型假设输入特征与响应之间存在线性关系。如果输入特征与响应不满足线性关系时（如年龄与商品销量之间的关系），我们可以将特征量化成多个区间，变成</w:t>
      </w:r>
      <w:ins w:id="88" w:author="Microsoft Office 用户" w:date="2020-05-07T10:23:00Z">
        <w:r w:rsidR="006F0BEA" w:rsidRPr="006A538B">
          <w:rPr>
            <w:rFonts w:eastAsia="方正博雅宋_GBK" w:hint="eastAsia"/>
            <w:color w:val="000000"/>
            <w:kern w:val="2"/>
            <w:sz w:val="20"/>
          </w:rPr>
          <w:t>离散</w:t>
        </w:r>
        <w:r w:rsidR="006F0BEA" w:rsidRPr="006A538B">
          <w:rPr>
            <w:rFonts w:eastAsia="方正博雅宋_GBK"/>
            <w:color w:val="000000"/>
            <w:kern w:val="2"/>
            <w:sz w:val="20"/>
          </w:rPr>
          <w:t>型特征</w:t>
        </w:r>
      </w:ins>
      <w:del w:id="89" w:author="Microsoft Office 用户" w:date="2020-05-07T10:23:00Z">
        <w:r w:rsidRPr="006A538B" w:rsidDel="006F0BEA">
          <w:rPr>
            <w:rFonts w:eastAsia="方正博雅宋_GBK"/>
            <w:color w:val="000000"/>
            <w:kern w:val="2"/>
            <w:sz w:val="20"/>
          </w:rPr>
          <w:delText>类别型特征</w:delText>
        </w:r>
      </w:del>
      <w:r w:rsidRPr="006A538B">
        <w:rPr>
          <w:rFonts w:eastAsia="方正博雅宋_GBK"/>
          <w:color w:val="000000"/>
          <w:kern w:val="2"/>
          <w:sz w:val="20"/>
        </w:rPr>
        <w:t>，然后再通过独热编码变成多个新的数值型特征。</w:t>
      </w:r>
    </w:p>
    <w:p w14:paraId="44541348" w14:textId="77777777" w:rsidR="00701126" w:rsidRPr="006A538B" w:rsidRDefault="002C28EE" w:rsidP="006A538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A538B">
        <w:rPr>
          <w:rFonts w:eastAsia="方正博雅宋_GBK"/>
          <w:color w:val="000000"/>
          <w:kern w:val="2"/>
          <w:sz w:val="20"/>
        </w:rPr>
        <w:t>（</w:t>
      </w:r>
      <w:r w:rsidRPr="006A538B">
        <w:rPr>
          <w:rFonts w:eastAsia="方正博雅宋_GBK"/>
          <w:color w:val="000000"/>
          <w:kern w:val="2"/>
          <w:sz w:val="20"/>
        </w:rPr>
        <w:t>3</w:t>
      </w:r>
      <w:r w:rsidRPr="006A538B">
        <w:rPr>
          <w:rFonts w:eastAsia="方正博雅宋_GBK"/>
          <w:color w:val="000000"/>
          <w:kern w:val="2"/>
          <w:sz w:val="20"/>
        </w:rPr>
        <w:t>）</w:t>
      </w:r>
      <w:r w:rsidRPr="006A538B">
        <w:rPr>
          <w:rFonts w:eastAsia="方正博雅宋_GBK"/>
          <w:color w:val="000000"/>
          <w:kern w:val="2"/>
          <w:sz w:val="20"/>
        </w:rPr>
        <w:t>log</w:t>
      </w:r>
      <w:r w:rsidRPr="006A538B">
        <w:rPr>
          <w:rFonts w:eastAsia="方正博雅宋_GBK"/>
          <w:color w:val="000000"/>
          <w:kern w:val="2"/>
          <w:sz w:val="20"/>
        </w:rPr>
        <w:t>变换：当特征的取值范围很大（右斜分布）时，可以考虑对特征进行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log</m:t>
        </m:r>
      </m:oMath>
      <w:r w:rsidRPr="006A538B">
        <w:rPr>
          <w:rFonts w:eastAsia="方正博雅宋_GBK"/>
          <w:color w:val="000000"/>
          <w:kern w:val="2"/>
          <w:sz w:val="20"/>
        </w:rPr>
        <w:t>变换。因为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log</m:t>
        </m:r>
      </m:oMath>
      <w:r w:rsidRPr="006A538B">
        <w:rPr>
          <w:rFonts w:eastAsia="方正博雅宋_GBK"/>
          <w:color w:val="000000"/>
          <w:kern w:val="2"/>
          <w:sz w:val="20"/>
        </w:rPr>
        <w:t>运算拉伸较小幅度的特征值，压缩大幅度的特征值。</w:t>
      </w:r>
      <w:r w:rsidRPr="006A538B">
        <w:rPr>
          <w:rFonts w:eastAsia="方正博雅宋_GBK"/>
          <w:color w:val="000000"/>
          <w:kern w:val="2"/>
          <w:sz w:val="20"/>
        </w:rPr>
        <w:t xml:space="preserve"> </w:t>
      </w:r>
    </w:p>
    <w:p w14:paraId="68748719" w14:textId="77777777" w:rsidR="00701126" w:rsidRPr="006A538B" w:rsidRDefault="002C28EE" w:rsidP="006A538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A538B">
        <w:rPr>
          <w:rFonts w:eastAsia="方正博雅宋_GBK"/>
          <w:color w:val="000000"/>
          <w:kern w:val="2"/>
          <w:sz w:val="20"/>
        </w:rPr>
        <w:t>（</w:t>
      </w:r>
      <w:r w:rsidRPr="006A538B">
        <w:rPr>
          <w:rFonts w:eastAsia="方正博雅宋_GBK"/>
          <w:color w:val="000000"/>
          <w:kern w:val="2"/>
          <w:sz w:val="20"/>
        </w:rPr>
        <w:t>4</w:t>
      </w:r>
      <w:r w:rsidRPr="006A538B">
        <w:rPr>
          <w:rFonts w:eastAsia="方正博雅宋_GBK"/>
          <w:color w:val="000000"/>
          <w:kern w:val="2"/>
          <w:sz w:val="20"/>
        </w:rPr>
        <w:t>）特征交叉或组合：线性回归模型中，假设特征和响应之间为线性关系。如果该假设不满足，我们可以对特征进行多项式扩展，变换后的特征组合的线性组合相当于对原始特征的非线性组合。不过需要注意的是，多项式扩展后的特征数目会随多项式的阶数呈指数增长，所以多项式的阶数通常限制为</w:t>
      </w:r>
      <w:r w:rsidRPr="006A538B">
        <w:rPr>
          <w:rFonts w:eastAsia="方正博雅宋_GBK"/>
          <w:color w:val="000000"/>
          <w:kern w:val="2"/>
          <w:sz w:val="20"/>
        </w:rPr>
        <w:t>2</w:t>
      </w:r>
      <w:r w:rsidRPr="006A538B">
        <w:rPr>
          <w:rFonts w:eastAsia="方正博雅宋_GBK"/>
          <w:color w:val="000000"/>
          <w:kern w:val="2"/>
          <w:sz w:val="20"/>
        </w:rPr>
        <w:t>。</w:t>
      </w:r>
      <w:proofErr w:type="spellStart"/>
      <w:r w:rsidRPr="006A538B">
        <w:rPr>
          <w:rFonts w:eastAsia="方正博雅宋_GBK"/>
          <w:color w:val="000000"/>
          <w:kern w:val="2"/>
          <w:sz w:val="20"/>
        </w:rPr>
        <w:t>Scikit</w:t>
      </w:r>
      <w:proofErr w:type="spellEnd"/>
      <w:r w:rsidRPr="006A538B">
        <w:rPr>
          <w:rFonts w:eastAsia="方正博雅宋_GBK"/>
          <w:color w:val="000000"/>
          <w:kern w:val="2"/>
          <w:sz w:val="20"/>
        </w:rPr>
        <w:t>-Learn</w:t>
      </w:r>
      <w:r w:rsidRPr="006A538B">
        <w:rPr>
          <w:rFonts w:eastAsia="方正博雅宋_GBK"/>
          <w:color w:val="000000"/>
          <w:kern w:val="2"/>
          <w:sz w:val="20"/>
        </w:rPr>
        <w:t>的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PolynomialFeatures</m:t>
        </m:r>
      </m:oMath>
      <w:r w:rsidRPr="006A538B">
        <w:rPr>
          <w:rFonts w:eastAsia="方正博雅宋_GBK"/>
          <w:color w:val="000000"/>
          <w:kern w:val="2"/>
          <w:sz w:val="20"/>
        </w:rPr>
        <w:t>类可以实现该功能。</w:t>
      </w:r>
    </w:p>
    <w:p w14:paraId="596FB108" w14:textId="77777777" w:rsidR="00701126" w:rsidRPr="006A538B" w:rsidRDefault="00D47AE9" w:rsidP="006A538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A538B">
        <w:rPr>
          <w:rFonts w:eastAsia="方正博雅宋_GBK" w:hint="eastAsia"/>
          <w:color w:val="000000"/>
          <w:kern w:val="2"/>
          <w:sz w:val="20"/>
        </w:rPr>
        <w:t>离散</w:t>
      </w:r>
      <w:r w:rsidR="002C28EE" w:rsidRPr="006A538B">
        <w:rPr>
          <w:rFonts w:eastAsia="方正博雅宋_GBK"/>
          <w:color w:val="000000"/>
          <w:kern w:val="2"/>
          <w:sz w:val="20"/>
        </w:rPr>
        <w:t>型特征常用的特征工程方法介绍如下。</w:t>
      </w:r>
    </w:p>
    <w:p w14:paraId="2CE76FC7" w14:textId="04D9CC55" w:rsidR="00701126" w:rsidRPr="006A538B" w:rsidRDefault="002C28EE" w:rsidP="006A538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A538B">
        <w:rPr>
          <w:rFonts w:eastAsia="方正博雅宋_GBK"/>
          <w:color w:val="000000"/>
          <w:kern w:val="2"/>
          <w:sz w:val="20"/>
        </w:rPr>
        <w:t>（</w:t>
      </w:r>
      <w:r w:rsidRPr="006A538B">
        <w:rPr>
          <w:rFonts w:eastAsia="方正博雅宋_GBK"/>
          <w:color w:val="000000"/>
          <w:kern w:val="2"/>
          <w:sz w:val="20"/>
        </w:rPr>
        <w:t>1</w:t>
      </w:r>
      <w:r w:rsidRPr="006A538B">
        <w:rPr>
          <w:rFonts w:eastAsia="方正博雅宋_GBK"/>
          <w:color w:val="000000"/>
          <w:kern w:val="2"/>
          <w:sz w:val="20"/>
        </w:rPr>
        <w:t>）标签编码（</w:t>
      </w:r>
      <w:r w:rsidRPr="006A538B">
        <w:rPr>
          <w:rFonts w:eastAsia="方正博雅宋_GBK"/>
          <w:color w:val="000000"/>
          <w:kern w:val="2"/>
          <w:sz w:val="20"/>
        </w:rPr>
        <w:t>Label Encoding</w:t>
      </w:r>
      <w:r w:rsidRPr="006A538B">
        <w:rPr>
          <w:rFonts w:eastAsia="方正博雅宋_GBK"/>
          <w:color w:val="000000"/>
          <w:kern w:val="2"/>
          <w:sz w:val="20"/>
        </w:rPr>
        <w:t>）：对有序特征，一种编码方式是直接变换整数。如表示尺寸的特征，特征取值有：</w:t>
      </w:r>
      <w:r w:rsidRPr="006A538B">
        <w:rPr>
          <w:rFonts w:eastAsia="方正博雅宋_GBK"/>
          <w:color w:val="000000"/>
          <w:kern w:val="2"/>
          <w:sz w:val="20"/>
        </w:rPr>
        <w:t>XS</w:t>
      </w:r>
      <w:r w:rsidRPr="006A538B">
        <w:rPr>
          <w:rFonts w:eastAsia="方正博雅宋_GBK"/>
          <w:color w:val="000000"/>
          <w:kern w:val="2"/>
          <w:sz w:val="20"/>
        </w:rPr>
        <w:t>、</w:t>
      </w:r>
      <w:r w:rsidRPr="006A538B">
        <w:rPr>
          <w:rFonts w:eastAsia="方正博雅宋_GBK"/>
          <w:color w:val="000000"/>
          <w:kern w:val="2"/>
          <w:sz w:val="20"/>
        </w:rPr>
        <w:t>S</w:t>
      </w:r>
      <w:r w:rsidRPr="006A538B">
        <w:rPr>
          <w:rFonts w:eastAsia="方正博雅宋_GBK"/>
          <w:color w:val="000000"/>
          <w:kern w:val="2"/>
          <w:sz w:val="20"/>
        </w:rPr>
        <w:t>、</w:t>
      </w:r>
      <w:r w:rsidRPr="006A538B">
        <w:rPr>
          <w:rFonts w:eastAsia="方正博雅宋_GBK"/>
          <w:color w:val="000000"/>
          <w:kern w:val="2"/>
          <w:sz w:val="20"/>
        </w:rPr>
        <w:t>M</w:t>
      </w:r>
      <w:r w:rsidRPr="006A538B">
        <w:rPr>
          <w:rFonts w:eastAsia="方正博雅宋_GBK"/>
          <w:color w:val="000000"/>
          <w:kern w:val="2"/>
          <w:sz w:val="20"/>
        </w:rPr>
        <w:t>、</w:t>
      </w:r>
      <w:r w:rsidRPr="006A538B">
        <w:rPr>
          <w:rFonts w:eastAsia="方正博雅宋_GBK"/>
          <w:color w:val="000000"/>
          <w:kern w:val="2"/>
          <w:sz w:val="20"/>
        </w:rPr>
        <w:t>L</w:t>
      </w:r>
      <w:r w:rsidRPr="006A538B">
        <w:rPr>
          <w:rFonts w:eastAsia="方正博雅宋_GBK"/>
          <w:color w:val="000000"/>
          <w:kern w:val="2"/>
          <w:sz w:val="20"/>
        </w:rPr>
        <w:t>、</w:t>
      </w:r>
      <w:r w:rsidRPr="006A538B">
        <w:rPr>
          <w:rFonts w:eastAsia="方正博雅宋_GBK"/>
          <w:color w:val="000000"/>
          <w:kern w:val="2"/>
          <w:sz w:val="20"/>
        </w:rPr>
        <w:t>XL</w:t>
      </w:r>
      <w:r w:rsidRPr="006A538B">
        <w:rPr>
          <w:rFonts w:eastAsia="方正博雅宋_GBK"/>
          <w:color w:val="000000"/>
          <w:kern w:val="2"/>
          <w:sz w:val="20"/>
        </w:rPr>
        <w:t>，我们可以将其变换为整数：</w:t>
      </w:r>
      <w:r w:rsidRPr="006A538B">
        <w:rPr>
          <w:rFonts w:eastAsia="方正博雅宋_GBK"/>
          <w:color w:val="000000"/>
          <w:kern w:val="2"/>
          <w:sz w:val="20"/>
        </w:rPr>
        <w:t>1</w:t>
      </w:r>
      <w:r w:rsidRPr="006A538B">
        <w:rPr>
          <w:rFonts w:eastAsia="方正博雅宋_GBK"/>
          <w:color w:val="000000"/>
          <w:kern w:val="2"/>
          <w:sz w:val="20"/>
        </w:rPr>
        <w:t>，</w:t>
      </w:r>
      <w:r w:rsidRPr="006A538B">
        <w:rPr>
          <w:rFonts w:eastAsia="方正博雅宋_GBK"/>
          <w:color w:val="000000"/>
          <w:kern w:val="2"/>
          <w:sz w:val="20"/>
        </w:rPr>
        <w:t>2</w:t>
      </w:r>
      <w:r w:rsidRPr="006A538B">
        <w:rPr>
          <w:rFonts w:eastAsia="方正博雅宋_GBK"/>
          <w:color w:val="000000"/>
          <w:kern w:val="2"/>
          <w:sz w:val="20"/>
        </w:rPr>
        <w:t>，</w:t>
      </w:r>
      <w:r w:rsidRPr="006A538B">
        <w:rPr>
          <w:rFonts w:eastAsia="方正博雅宋_GBK"/>
          <w:color w:val="000000"/>
          <w:kern w:val="2"/>
          <w:sz w:val="20"/>
        </w:rPr>
        <w:t>3</w:t>
      </w:r>
      <w:r w:rsidRPr="006A538B">
        <w:rPr>
          <w:rFonts w:eastAsia="方正博雅宋_GBK"/>
          <w:color w:val="000000"/>
          <w:kern w:val="2"/>
          <w:sz w:val="20"/>
        </w:rPr>
        <w:t>，</w:t>
      </w:r>
      <w:r w:rsidRPr="006A538B">
        <w:rPr>
          <w:rFonts w:eastAsia="方正博雅宋_GBK"/>
          <w:color w:val="000000"/>
          <w:kern w:val="2"/>
          <w:sz w:val="20"/>
        </w:rPr>
        <w:t>4</w:t>
      </w:r>
      <w:r w:rsidRPr="006A538B">
        <w:rPr>
          <w:rFonts w:eastAsia="方正博雅宋_GBK"/>
          <w:color w:val="000000"/>
          <w:kern w:val="2"/>
          <w:sz w:val="20"/>
        </w:rPr>
        <w:t>，</w:t>
      </w:r>
      <w:r w:rsidRPr="006A538B">
        <w:rPr>
          <w:rFonts w:eastAsia="方正博雅宋_GBK"/>
          <w:color w:val="000000"/>
          <w:kern w:val="2"/>
          <w:sz w:val="20"/>
        </w:rPr>
        <w:t>5</w:t>
      </w:r>
      <w:r w:rsidRPr="006A538B">
        <w:rPr>
          <w:rFonts w:eastAsia="方正博雅宋_GBK"/>
          <w:color w:val="000000"/>
          <w:kern w:val="2"/>
          <w:sz w:val="20"/>
        </w:rPr>
        <w:t>，</w:t>
      </w:r>
      <w:r w:rsidRPr="006A538B">
        <w:rPr>
          <w:rFonts w:eastAsia="方正博雅宋_GBK"/>
          <w:color w:val="000000"/>
          <w:kern w:val="2"/>
          <w:sz w:val="20"/>
        </w:rPr>
        <w:t>6</w:t>
      </w:r>
      <w:r w:rsidRPr="006A538B">
        <w:rPr>
          <w:rFonts w:eastAsia="方正博雅宋_GBK"/>
          <w:color w:val="000000"/>
          <w:kern w:val="2"/>
          <w:sz w:val="20"/>
        </w:rPr>
        <w:t>。不过考虑到变换为整数后，特征和响应可能不满足线性关系，最好采用独热编码。</w:t>
      </w:r>
      <w:proofErr w:type="spellStart"/>
      <w:r w:rsidRPr="006A538B">
        <w:rPr>
          <w:rFonts w:eastAsia="方正博雅宋_GBK"/>
          <w:color w:val="000000"/>
          <w:kern w:val="2"/>
          <w:sz w:val="20"/>
        </w:rPr>
        <w:t>Scikit</w:t>
      </w:r>
      <w:proofErr w:type="spellEnd"/>
      <w:r w:rsidRPr="006A538B">
        <w:rPr>
          <w:rFonts w:eastAsia="方正博雅宋_GBK"/>
          <w:color w:val="000000"/>
          <w:kern w:val="2"/>
          <w:sz w:val="20"/>
        </w:rPr>
        <w:t>-Learn</w:t>
      </w:r>
      <w:r w:rsidRPr="006A538B">
        <w:rPr>
          <w:rFonts w:eastAsia="方正博雅宋_GBK"/>
          <w:color w:val="000000"/>
          <w:kern w:val="2"/>
          <w:sz w:val="20"/>
        </w:rPr>
        <w:t>中的工具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LabelEncoder</m:t>
        </m:r>
      </m:oMath>
      <w:r w:rsidRPr="006A538B">
        <w:rPr>
          <w:rFonts w:eastAsia="方正博雅宋_GBK"/>
          <w:color w:val="000000"/>
          <w:kern w:val="2"/>
          <w:sz w:val="20"/>
        </w:rPr>
        <w:t>可实现将</w:t>
      </w:r>
      <w:ins w:id="90" w:author="Microsoft Office 用户" w:date="2020-05-07T10:24:00Z">
        <w:r w:rsidR="006F0BEA" w:rsidRPr="006A538B">
          <w:rPr>
            <w:rFonts w:eastAsia="方正博雅宋_GBK" w:hint="eastAsia"/>
            <w:color w:val="000000"/>
            <w:kern w:val="2"/>
            <w:sz w:val="20"/>
          </w:rPr>
          <w:t>离散</w:t>
        </w:r>
        <w:r w:rsidR="006F0BEA" w:rsidRPr="006A538B">
          <w:rPr>
            <w:rFonts w:eastAsia="方正博雅宋_GBK"/>
            <w:color w:val="000000"/>
            <w:kern w:val="2"/>
            <w:sz w:val="20"/>
          </w:rPr>
          <w:t>型特征</w:t>
        </w:r>
        <w:r w:rsidR="006F0BEA">
          <w:rPr>
            <w:rFonts w:eastAsia="方正博雅宋_GBK" w:hint="eastAsia"/>
            <w:color w:val="000000"/>
            <w:kern w:val="2"/>
            <w:sz w:val="20"/>
          </w:rPr>
          <w:t>值</w:t>
        </w:r>
      </w:ins>
      <w:del w:id="91" w:author="Microsoft Office 用户" w:date="2020-05-07T10:24:00Z">
        <w:r w:rsidRPr="006A538B" w:rsidDel="006F0BEA">
          <w:rPr>
            <w:rFonts w:eastAsia="方正博雅宋_GBK"/>
            <w:color w:val="000000"/>
            <w:kern w:val="2"/>
            <w:sz w:val="20"/>
          </w:rPr>
          <w:delText>类别型特征</w:delText>
        </w:r>
      </w:del>
      <w:r w:rsidRPr="006A538B">
        <w:rPr>
          <w:rFonts w:eastAsia="方正博雅宋_GBK"/>
          <w:color w:val="000000"/>
          <w:kern w:val="2"/>
          <w:sz w:val="20"/>
        </w:rPr>
        <w:t>转换成整数。</w:t>
      </w:r>
      <w:r w:rsidR="00D47AE9" w:rsidRPr="006A538B">
        <w:rPr>
          <w:rFonts w:eastAsia="方正博雅宋_GBK" w:hint="eastAsia"/>
          <w:color w:val="000000"/>
          <w:kern w:val="2"/>
          <w:sz w:val="20"/>
        </w:rPr>
        <w:t>亦可</w:t>
      </w:r>
      <w:r w:rsidRPr="006A538B">
        <w:rPr>
          <w:rFonts w:eastAsia="方正博雅宋_GBK"/>
          <w:color w:val="000000"/>
          <w:kern w:val="2"/>
          <w:sz w:val="20"/>
        </w:rPr>
        <w:t>手动指定特征值与整数之间的映射关系，可通过</w:t>
      </w:r>
      <w:r w:rsidRPr="006A538B">
        <w:rPr>
          <w:rFonts w:eastAsia="方正博雅宋_GBK"/>
          <w:color w:val="000000"/>
          <w:kern w:val="2"/>
          <w:sz w:val="20"/>
        </w:rPr>
        <w:t>Pandas</w:t>
      </w:r>
      <w:r w:rsidRPr="006A538B">
        <w:rPr>
          <w:rFonts w:eastAsia="方正博雅宋_GBK"/>
          <w:color w:val="000000"/>
          <w:kern w:val="2"/>
          <w:sz w:val="20"/>
        </w:rPr>
        <w:t>的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map</m:t>
        </m:r>
      </m:oMath>
      <w:r w:rsidRPr="006A538B">
        <w:rPr>
          <w:rFonts w:eastAsia="方正博雅宋_GBK"/>
          <w:color w:val="000000"/>
          <w:kern w:val="2"/>
          <w:sz w:val="20"/>
        </w:rPr>
        <w:t>函数实现。</w:t>
      </w:r>
    </w:p>
    <w:p w14:paraId="45B7E009" w14:textId="269BCFD0" w:rsidR="00701126" w:rsidRPr="006A538B" w:rsidRDefault="002C28EE" w:rsidP="006A538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A538B">
        <w:rPr>
          <w:rFonts w:eastAsia="方正博雅宋_GBK"/>
          <w:color w:val="000000"/>
          <w:kern w:val="2"/>
          <w:sz w:val="20"/>
        </w:rPr>
        <w:t>（</w:t>
      </w:r>
      <w:r w:rsidRPr="006A538B">
        <w:rPr>
          <w:rFonts w:eastAsia="方正博雅宋_GBK"/>
          <w:color w:val="000000"/>
          <w:kern w:val="2"/>
          <w:sz w:val="20"/>
        </w:rPr>
        <w:t>2</w:t>
      </w:r>
      <w:r w:rsidRPr="006A538B">
        <w:rPr>
          <w:rFonts w:eastAsia="方正博雅宋_GBK"/>
          <w:color w:val="000000"/>
          <w:kern w:val="2"/>
          <w:sz w:val="20"/>
        </w:rPr>
        <w:t>）独热编码（</w:t>
      </w:r>
      <w:r w:rsidRPr="006A538B">
        <w:rPr>
          <w:rFonts w:eastAsia="方正博雅宋_GBK"/>
          <w:color w:val="000000"/>
          <w:kern w:val="2"/>
          <w:sz w:val="20"/>
        </w:rPr>
        <w:t>One-Hot Encoding</w:t>
      </w:r>
      <w:r w:rsidRPr="006A538B">
        <w:rPr>
          <w:rFonts w:eastAsia="方正博雅宋_GBK"/>
          <w:color w:val="000000"/>
          <w:kern w:val="2"/>
          <w:sz w:val="20"/>
        </w:rPr>
        <w:t>）：独热编码是</w:t>
      </w:r>
      <w:r w:rsidR="00D47AE9" w:rsidRPr="006A538B">
        <w:rPr>
          <w:rFonts w:eastAsia="方正博雅宋_GBK" w:hint="eastAsia"/>
          <w:color w:val="000000"/>
          <w:kern w:val="2"/>
          <w:sz w:val="20"/>
        </w:rPr>
        <w:t>离散</w:t>
      </w:r>
      <w:r w:rsidRPr="006A538B">
        <w:rPr>
          <w:rFonts w:eastAsia="方正博雅宋_GBK"/>
          <w:color w:val="000000"/>
          <w:kern w:val="2"/>
          <w:sz w:val="20"/>
        </w:rPr>
        <w:t>型特征编码用的最多的编码方式。考虑到任意具有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M</m:t>
        </m:r>
      </m:oMath>
      <w:r w:rsidRPr="006A538B">
        <w:rPr>
          <w:rFonts w:eastAsia="方正博雅宋_GBK"/>
          <w:color w:val="000000"/>
          <w:kern w:val="2"/>
          <w:sz w:val="20"/>
        </w:rPr>
        <w:t>种取值的</w:t>
      </w:r>
      <w:ins w:id="92" w:author="Microsoft Office 用户" w:date="2020-05-07T10:24:00Z">
        <w:r w:rsidR="006F0BEA" w:rsidRPr="006A538B">
          <w:rPr>
            <w:rFonts w:eastAsia="方正博雅宋_GBK" w:hint="eastAsia"/>
            <w:color w:val="000000"/>
            <w:kern w:val="2"/>
            <w:sz w:val="20"/>
          </w:rPr>
          <w:t>离散</w:t>
        </w:r>
        <w:r w:rsidR="006F0BEA" w:rsidRPr="006A538B">
          <w:rPr>
            <w:rFonts w:eastAsia="方正博雅宋_GBK"/>
            <w:color w:val="000000"/>
            <w:kern w:val="2"/>
            <w:sz w:val="20"/>
          </w:rPr>
          <w:t>型特征</w:t>
        </w:r>
      </w:ins>
      <w:del w:id="93" w:author="Microsoft Office 用户" w:date="2020-05-07T10:24:00Z">
        <w:r w:rsidRPr="006A538B" w:rsidDel="006F0BEA">
          <w:rPr>
            <w:rFonts w:eastAsia="方正博雅宋_GBK"/>
            <w:color w:val="000000"/>
            <w:kern w:val="2"/>
            <w:sz w:val="20"/>
          </w:rPr>
          <w:delText>类别型特征</w:delText>
        </w:r>
      </w:del>
      <w:r w:rsidRPr="006A538B">
        <w:rPr>
          <w:rFonts w:eastAsia="方正博雅宋_GBK"/>
          <w:color w:val="000000"/>
          <w:kern w:val="2"/>
          <w:sz w:val="20"/>
        </w:rPr>
        <w:t>，独热编码方案将该属性编码或变换成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M</m:t>
        </m:r>
      </m:oMath>
      <w:r w:rsidRPr="006A538B">
        <w:rPr>
          <w:rFonts w:eastAsia="方正博雅宋_GBK"/>
          <w:color w:val="000000"/>
          <w:kern w:val="2"/>
          <w:sz w:val="20"/>
        </w:rPr>
        <w:t>维二进制特征向量（向量中的每一维的值只能为</w:t>
      </w:r>
      <w:r w:rsidRPr="006A538B">
        <w:rPr>
          <w:rFonts w:eastAsia="方正博雅宋_GBK"/>
          <w:color w:val="000000"/>
          <w:kern w:val="2"/>
          <w:sz w:val="20"/>
        </w:rPr>
        <w:t>0</w:t>
      </w:r>
      <w:r w:rsidRPr="006A538B">
        <w:rPr>
          <w:rFonts w:eastAsia="方正博雅宋_GBK"/>
          <w:color w:val="000000"/>
          <w:kern w:val="2"/>
          <w:sz w:val="20"/>
        </w:rPr>
        <w:t>或</w:t>
      </w:r>
      <w:r w:rsidRPr="006A538B">
        <w:rPr>
          <w:rFonts w:eastAsia="方正博雅宋_GBK"/>
          <w:color w:val="000000"/>
          <w:kern w:val="2"/>
          <w:sz w:val="20"/>
        </w:rPr>
        <w:t>1</w:t>
      </w:r>
      <w:r w:rsidRPr="006A538B">
        <w:rPr>
          <w:rFonts w:eastAsia="方正博雅宋_GBK"/>
          <w:color w:val="000000"/>
          <w:kern w:val="2"/>
          <w:sz w:val="20"/>
        </w:rPr>
        <w:t>），且其中只有某一维的值为</w:t>
      </w:r>
      <w:r w:rsidRPr="006A538B">
        <w:rPr>
          <w:rFonts w:eastAsia="方正博雅宋_GBK"/>
          <w:color w:val="000000"/>
          <w:kern w:val="2"/>
          <w:sz w:val="20"/>
        </w:rPr>
        <w:t>1</w:t>
      </w:r>
      <w:r w:rsidRPr="006A538B">
        <w:rPr>
          <w:rFonts w:eastAsia="方正博雅宋_GBK"/>
          <w:color w:val="000000"/>
          <w:kern w:val="2"/>
          <w:sz w:val="20"/>
        </w:rPr>
        <w:t>（独热）</w:t>
      </w:r>
      <w:r w:rsidR="00D47AE9" w:rsidRPr="006A538B">
        <w:rPr>
          <w:rFonts w:eastAsia="方正博雅宋_GBK" w:hint="eastAsia"/>
          <w:color w:val="000000"/>
          <w:kern w:val="2"/>
          <w:sz w:val="20"/>
        </w:rPr>
        <w:t>）</w:t>
      </w:r>
      <w:r w:rsidRPr="006A538B">
        <w:rPr>
          <w:rFonts w:eastAsia="方正博雅宋_GBK"/>
          <w:color w:val="000000"/>
          <w:kern w:val="2"/>
          <w:sz w:val="20"/>
        </w:rPr>
        <w:t>。独热编码可通过联合使用</w:t>
      </w:r>
      <w:proofErr w:type="spellStart"/>
      <w:r w:rsidRPr="006A538B">
        <w:rPr>
          <w:rFonts w:eastAsia="方正博雅宋_GBK"/>
          <w:color w:val="000000"/>
          <w:kern w:val="2"/>
          <w:sz w:val="20"/>
        </w:rPr>
        <w:t>Scikit</w:t>
      </w:r>
      <w:proofErr w:type="spellEnd"/>
      <w:r w:rsidRPr="006A538B">
        <w:rPr>
          <w:rFonts w:eastAsia="方正博雅宋_GBK"/>
          <w:color w:val="000000"/>
          <w:kern w:val="2"/>
          <w:sz w:val="20"/>
        </w:rPr>
        <w:t>-Learn</w:t>
      </w:r>
      <w:r w:rsidRPr="006A538B">
        <w:rPr>
          <w:rFonts w:eastAsia="方正博雅宋_GBK"/>
          <w:color w:val="000000"/>
          <w:kern w:val="2"/>
          <w:sz w:val="20"/>
        </w:rPr>
        <w:t>中的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LabelEncoder</m:t>
        </m:r>
      </m:oMath>
      <w:r w:rsidRPr="006A538B">
        <w:rPr>
          <w:rFonts w:eastAsia="方正博雅宋_GBK"/>
          <w:color w:val="000000"/>
          <w:kern w:val="2"/>
          <w:sz w:val="20"/>
        </w:rPr>
        <w:t>和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OneHotEncoder</m:t>
        </m:r>
      </m:oMath>
      <w:r w:rsidRPr="006A538B">
        <w:rPr>
          <w:rFonts w:eastAsia="方正博雅宋_GBK"/>
          <w:color w:val="000000"/>
          <w:kern w:val="2"/>
          <w:sz w:val="20"/>
        </w:rPr>
        <w:t>实现，亦可用</w:t>
      </w:r>
      <w:r w:rsidRPr="006A538B">
        <w:rPr>
          <w:rFonts w:eastAsia="方正博雅宋_GBK"/>
          <w:color w:val="000000"/>
          <w:kern w:val="2"/>
          <w:sz w:val="20"/>
        </w:rPr>
        <w:t>Pandas</w:t>
      </w:r>
      <w:r w:rsidRPr="006A538B">
        <w:rPr>
          <w:rFonts w:eastAsia="方正博雅宋_GBK"/>
          <w:color w:val="000000"/>
          <w:kern w:val="2"/>
          <w:sz w:val="20"/>
        </w:rPr>
        <w:t>的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get_dummies()</m:t>
        </m:r>
      </m:oMath>
      <w:r w:rsidRPr="006A538B">
        <w:rPr>
          <w:rFonts w:eastAsia="方正博雅宋_GBK"/>
          <w:color w:val="000000"/>
          <w:kern w:val="2"/>
          <w:sz w:val="20"/>
        </w:rPr>
        <w:t>函数实现。二者的使用场合稍有不同，请参看案例代码的详细介绍。由于独热编码后的特征维度与特征的可能的取值数目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M</m:t>
        </m:r>
      </m:oMath>
      <w:r w:rsidRPr="006A538B">
        <w:rPr>
          <w:rFonts w:eastAsia="方正博雅宋_GBK"/>
          <w:color w:val="000000"/>
          <w:kern w:val="2"/>
          <w:sz w:val="20"/>
        </w:rPr>
        <w:t>有关，所以通常当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M</m:t>
        </m:r>
      </m:oMath>
      <w:r w:rsidRPr="006A538B">
        <w:rPr>
          <w:rFonts w:eastAsia="方正博雅宋_GBK"/>
          <w:color w:val="000000"/>
          <w:kern w:val="2"/>
          <w:sz w:val="20"/>
        </w:rPr>
        <w:t>较小时才采用。</w:t>
      </w:r>
    </w:p>
    <w:p w14:paraId="3A1AA2B2" w14:textId="01C1AED5" w:rsidR="00701126" w:rsidRPr="006A538B" w:rsidRDefault="002C28EE" w:rsidP="006A538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A538B">
        <w:rPr>
          <w:rFonts w:eastAsia="方正博雅宋_GBK"/>
          <w:color w:val="000000"/>
          <w:kern w:val="2"/>
          <w:sz w:val="20"/>
        </w:rPr>
        <w:t>（</w:t>
      </w:r>
      <w:r w:rsidRPr="006A538B">
        <w:rPr>
          <w:rFonts w:eastAsia="方正博雅宋_GBK"/>
          <w:color w:val="000000"/>
          <w:kern w:val="2"/>
          <w:sz w:val="20"/>
        </w:rPr>
        <w:t>3</w:t>
      </w:r>
      <w:r w:rsidRPr="006A538B">
        <w:rPr>
          <w:rFonts w:eastAsia="方正博雅宋_GBK"/>
          <w:color w:val="000000"/>
          <w:kern w:val="2"/>
          <w:sz w:val="20"/>
        </w:rPr>
        <w:t>）计数编码（</w:t>
      </w:r>
      <w:r w:rsidRPr="006A538B">
        <w:rPr>
          <w:rFonts w:eastAsia="方正博雅宋_GBK"/>
          <w:color w:val="000000"/>
          <w:kern w:val="2"/>
          <w:sz w:val="20"/>
        </w:rPr>
        <w:t>Counting-Based Coding</w:t>
      </w:r>
      <w:r w:rsidRPr="006A538B">
        <w:rPr>
          <w:rFonts w:eastAsia="方正博雅宋_GBK"/>
          <w:color w:val="000000"/>
          <w:kern w:val="2"/>
          <w:sz w:val="20"/>
        </w:rPr>
        <w:t>）：当特征的可能取值数目非常多时（如</w:t>
      </w:r>
      <w:r w:rsidRPr="006A538B">
        <w:rPr>
          <w:rFonts w:eastAsia="方正博雅宋_GBK"/>
          <w:color w:val="000000"/>
          <w:kern w:val="2"/>
          <w:sz w:val="20"/>
        </w:rPr>
        <w:t xml:space="preserve"> IP </w:t>
      </w:r>
      <w:r w:rsidRPr="006A538B">
        <w:rPr>
          <w:rFonts w:eastAsia="方正博雅宋_GBK"/>
          <w:color w:val="000000"/>
          <w:kern w:val="2"/>
          <w:sz w:val="20"/>
        </w:rPr>
        <w:t>地址），一种方式是使用基于概率的统计信息，用该特征值取响应值的概率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P(Y=k|x=m)</m:t>
        </m:r>
      </m:oMath>
      <w:r w:rsidRPr="006A538B">
        <w:rPr>
          <w:rFonts w:eastAsia="方正博雅宋_GBK"/>
          <w:color w:val="000000"/>
          <w:kern w:val="2"/>
          <w:sz w:val="20"/>
        </w:rPr>
        <w:t>进行编码。例如，基于过去</w:t>
      </w:r>
      <w:r w:rsidRPr="006A538B">
        <w:rPr>
          <w:rFonts w:eastAsia="方正博雅宋_GBK"/>
          <w:color w:val="000000"/>
          <w:kern w:val="2"/>
          <w:sz w:val="20"/>
        </w:rPr>
        <w:t xml:space="preserve"> IP </w:t>
      </w:r>
      <w:r w:rsidRPr="006A538B">
        <w:rPr>
          <w:rFonts w:eastAsia="方正博雅宋_GBK"/>
          <w:color w:val="000000"/>
          <w:kern w:val="2"/>
          <w:sz w:val="20"/>
        </w:rPr>
        <w:t>地址历史数据和</w:t>
      </w:r>
      <w:r w:rsidRPr="006A538B">
        <w:rPr>
          <w:rFonts w:eastAsia="方正博雅宋_GBK"/>
          <w:color w:val="000000"/>
          <w:kern w:val="2"/>
          <w:sz w:val="20"/>
        </w:rPr>
        <w:t xml:space="preserve"> DDOS </w:t>
      </w:r>
      <w:r w:rsidRPr="006A538B">
        <w:rPr>
          <w:rFonts w:eastAsia="方正博雅宋_GBK"/>
          <w:color w:val="000000"/>
          <w:kern w:val="2"/>
          <w:sz w:val="20"/>
        </w:rPr>
        <w:t>攻击中所使用的历史数据，用每个</w:t>
      </w:r>
      <w:r w:rsidRPr="006A538B">
        <w:rPr>
          <w:rFonts w:eastAsia="方正博雅宋_GBK"/>
          <w:color w:val="000000"/>
          <w:kern w:val="2"/>
          <w:sz w:val="20"/>
        </w:rPr>
        <w:t xml:space="preserve"> IP </w:t>
      </w:r>
      <w:r w:rsidRPr="006A538B">
        <w:rPr>
          <w:rFonts w:eastAsia="方正博雅宋_GBK"/>
          <w:color w:val="000000"/>
          <w:kern w:val="2"/>
          <w:sz w:val="20"/>
        </w:rPr>
        <w:t>地址会被</w:t>
      </w:r>
      <w:r w:rsidRPr="006A538B">
        <w:rPr>
          <w:rFonts w:eastAsia="方正博雅宋_GBK"/>
          <w:color w:val="000000"/>
          <w:kern w:val="2"/>
          <w:sz w:val="20"/>
        </w:rPr>
        <w:t xml:space="preserve"> DDOS </w:t>
      </w:r>
      <w:r w:rsidRPr="006A538B">
        <w:rPr>
          <w:rFonts w:eastAsia="方正博雅宋_GBK"/>
          <w:color w:val="000000"/>
          <w:kern w:val="2"/>
          <w:sz w:val="20"/>
        </w:rPr>
        <w:t>攻击的可能性编码该</w:t>
      </w:r>
      <w:r w:rsidRPr="006A538B">
        <w:rPr>
          <w:rFonts w:eastAsia="方正博雅宋_GBK"/>
          <w:color w:val="000000"/>
          <w:kern w:val="2"/>
          <w:sz w:val="20"/>
        </w:rPr>
        <w:t>IP</w:t>
      </w:r>
      <w:r w:rsidRPr="006A538B">
        <w:rPr>
          <w:rFonts w:eastAsia="方正博雅宋_GBK"/>
          <w:color w:val="000000"/>
          <w:kern w:val="2"/>
          <w:sz w:val="20"/>
        </w:rPr>
        <w:t>地址，描述了如果将来出现该</w:t>
      </w:r>
      <w:r w:rsidRPr="006A538B">
        <w:rPr>
          <w:rFonts w:eastAsia="方正博雅宋_GBK"/>
          <w:color w:val="000000"/>
          <w:kern w:val="2"/>
          <w:sz w:val="20"/>
        </w:rPr>
        <w:t xml:space="preserve">IP </w:t>
      </w:r>
      <w:r w:rsidRPr="006A538B">
        <w:rPr>
          <w:rFonts w:eastAsia="方正博雅宋_GBK"/>
          <w:color w:val="000000"/>
          <w:kern w:val="2"/>
          <w:sz w:val="20"/>
        </w:rPr>
        <w:t>地址，引起</w:t>
      </w:r>
      <w:r w:rsidRPr="006A538B">
        <w:rPr>
          <w:rFonts w:eastAsia="方正博雅宋_GBK"/>
          <w:color w:val="000000"/>
          <w:kern w:val="2"/>
          <w:sz w:val="20"/>
        </w:rPr>
        <w:t xml:space="preserve"> DDOS </w:t>
      </w:r>
      <w:r w:rsidRPr="006A538B">
        <w:rPr>
          <w:rFonts w:eastAsia="方正博雅宋_GBK"/>
          <w:color w:val="000000"/>
          <w:kern w:val="2"/>
          <w:sz w:val="20"/>
        </w:rPr>
        <w:t>攻击的概率值。该编码方案需要详尽的历史数据以得到可靠的概率模型。</w:t>
      </w:r>
    </w:p>
    <w:p w14:paraId="2AE04FF2" w14:textId="42CB845F" w:rsidR="00701126" w:rsidRPr="006A538B" w:rsidRDefault="002C28EE" w:rsidP="006A538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A538B">
        <w:rPr>
          <w:rFonts w:eastAsia="方正博雅宋_GBK"/>
          <w:color w:val="000000"/>
          <w:kern w:val="2"/>
          <w:sz w:val="20"/>
        </w:rPr>
        <w:t>（</w:t>
      </w:r>
      <w:r w:rsidRPr="006A538B">
        <w:rPr>
          <w:rFonts w:eastAsia="方正博雅宋_GBK"/>
          <w:color w:val="000000"/>
          <w:kern w:val="2"/>
          <w:sz w:val="20"/>
        </w:rPr>
        <w:t>4</w:t>
      </w:r>
      <w:r w:rsidRPr="006A538B">
        <w:rPr>
          <w:rFonts w:eastAsia="方正博雅宋_GBK"/>
          <w:color w:val="000000"/>
          <w:kern w:val="2"/>
          <w:sz w:val="20"/>
        </w:rPr>
        <w:t>）哈希编码（</w:t>
      </w:r>
      <w:r w:rsidRPr="006A538B">
        <w:rPr>
          <w:rFonts w:eastAsia="方正博雅宋_GBK"/>
          <w:color w:val="000000"/>
          <w:kern w:val="2"/>
          <w:sz w:val="20"/>
        </w:rPr>
        <w:t>Hashing Coding</w:t>
      </w:r>
      <w:r w:rsidRPr="006A538B">
        <w:rPr>
          <w:rFonts w:eastAsia="方正博雅宋_GBK"/>
          <w:color w:val="000000"/>
          <w:kern w:val="2"/>
          <w:sz w:val="20"/>
        </w:rPr>
        <w:t>）：哈希编码也用于特征取值很多的情况，将特征值变换为一个低维稠密向量。</w:t>
      </w:r>
      <w:proofErr w:type="spellStart"/>
      <w:r w:rsidRPr="006A538B">
        <w:rPr>
          <w:rFonts w:eastAsia="方正博雅宋_GBK"/>
          <w:color w:val="000000"/>
          <w:kern w:val="2"/>
          <w:sz w:val="20"/>
        </w:rPr>
        <w:t>Scikit</w:t>
      </w:r>
      <w:proofErr w:type="spellEnd"/>
      <w:r w:rsidRPr="006A538B">
        <w:rPr>
          <w:rFonts w:eastAsia="方正博雅宋_GBK"/>
          <w:color w:val="000000"/>
          <w:kern w:val="2"/>
          <w:sz w:val="20"/>
        </w:rPr>
        <w:t>-Learn</w:t>
      </w:r>
      <w:r w:rsidRPr="006A538B">
        <w:rPr>
          <w:rFonts w:eastAsia="方正博雅宋_GBK"/>
          <w:color w:val="000000"/>
          <w:kern w:val="2"/>
          <w:sz w:val="20"/>
        </w:rPr>
        <w:t>的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FeatureHasher</m:t>
        </m:r>
      </m:oMath>
      <w:r w:rsidRPr="006A538B">
        <w:rPr>
          <w:rFonts w:eastAsia="方正博雅宋_GBK"/>
          <w:color w:val="000000"/>
          <w:kern w:val="2"/>
          <w:sz w:val="20"/>
        </w:rPr>
        <w:t xml:space="preserve"> </w:t>
      </w:r>
      <w:r w:rsidRPr="006A538B">
        <w:rPr>
          <w:rFonts w:eastAsia="方正博雅宋_GBK"/>
          <w:color w:val="000000"/>
          <w:kern w:val="2"/>
          <w:sz w:val="20"/>
        </w:rPr>
        <w:t>类实现了特征哈希方案。</w:t>
      </w:r>
    </w:p>
    <w:p w14:paraId="7A67C31D" w14:textId="77777777" w:rsidR="00701126" w:rsidRPr="006A538B" w:rsidRDefault="002C28EE" w:rsidP="006A538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A538B">
        <w:rPr>
          <w:rFonts w:eastAsia="方正博雅宋_GBK"/>
          <w:color w:val="000000"/>
          <w:kern w:val="2"/>
          <w:sz w:val="20"/>
        </w:rPr>
        <w:t>（</w:t>
      </w:r>
      <w:r w:rsidRPr="006A538B">
        <w:rPr>
          <w:rFonts w:eastAsia="方正博雅宋_GBK"/>
          <w:color w:val="000000"/>
          <w:kern w:val="2"/>
          <w:sz w:val="20"/>
        </w:rPr>
        <w:t>5</w:t>
      </w:r>
      <w:r w:rsidRPr="006A538B">
        <w:rPr>
          <w:rFonts w:eastAsia="方正博雅宋_GBK"/>
          <w:color w:val="000000"/>
          <w:kern w:val="2"/>
          <w:sz w:val="20"/>
        </w:rPr>
        <w:t>）嵌入式编码（</w:t>
      </w:r>
      <w:r w:rsidRPr="006A538B">
        <w:rPr>
          <w:rFonts w:eastAsia="方正博雅宋_GBK"/>
          <w:color w:val="000000"/>
          <w:kern w:val="2"/>
          <w:sz w:val="20"/>
        </w:rPr>
        <w:t>Embedding Coding</w:t>
      </w:r>
      <w:r w:rsidRPr="006A538B">
        <w:rPr>
          <w:rFonts w:eastAsia="方正博雅宋_GBK"/>
          <w:color w:val="000000"/>
          <w:kern w:val="2"/>
          <w:sz w:val="20"/>
        </w:rPr>
        <w:t>）：嵌入式编码的使用场合和编码结果同哈希编码类似，不同的是编码值不是通过确定的哈希函数，而是通过某种方式学习得到，学习方式可以与响应无关（如</w:t>
      </w:r>
      <w:r w:rsidRPr="006A538B">
        <w:rPr>
          <w:rFonts w:eastAsia="方正博雅宋_GBK"/>
          <w:color w:val="000000"/>
          <w:kern w:val="2"/>
          <w:sz w:val="20"/>
        </w:rPr>
        <w:t>Word2Vec</w:t>
      </w:r>
      <w:r w:rsidRPr="006A538B">
        <w:rPr>
          <w:rFonts w:eastAsia="方正博雅宋_GBK"/>
          <w:color w:val="000000"/>
          <w:kern w:val="2"/>
          <w:sz w:val="20"/>
        </w:rPr>
        <w:t>），也可以与响应有关（如</w:t>
      </w:r>
      <w:r w:rsidRPr="006A538B">
        <w:rPr>
          <w:rFonts w:eastAsia="方正博雅宋_GBK"/>
          <w:color w:val="000000"/>
          <w:kern w:val="2"/>
          <w:sz w:val="20"/>
        </w:rPr>
        <w:t>CTR</w:t>
      </w:r>
      <w:r w:rsidRPr="006A538B">
        <w:rPr>
          <w:rFonts w:eastAsia="方正博雅宋_GBK"/>
          <w:color w:val="000000"/>
          <w:kern w:val="2"/>
          <w:sz w:val="20"/>
        </w:rPr>
        <w:t>预估中，用户</w:t>
      </w:r>
      <w:r w:rsidRPr="006A538B">
        <w:rPr>
          <w:rFonts w:eastAsia="方正博雅宋_GBK"/>
          <w:color w:val="000000"/>
          <w:kern w:val="2"/>
          <w:sz w:val="20"/>
        </w:rPr>
        <w:t>ID</w:t>
      </w:r>
      <w:r w:rsidRPr="006A538B">
        <w:rPr>
          <w:rFonts w:eastAsia="方正博雅宋_GBK"/>
          <w:color w:val="000000"/>
          <w:kern w:val="2"/>
          <w:sz w:val="20"/>
        </w:rPr>
        <w:t>和商品</w:t>
      </w:r>
      <w:r w:rsidRPr="006A538B">
        <w:rPr>
          <w:rFonts w:eastAsia="方正博雅宋_GBK"/>
          <w:color w:val="000000"/>
          <w:kern w:val="2"/>
          <w:sz w:val="20"/>
        </w:rPr>
        <w:t>ID</w:t>
      </w:r>
      <w:r w:rsidRPr="006A538B">
        <w:rPr>
          <w:rFonts w:eastAsia="方正博雅宋_GBK"/>
          <w:color w:val="000000"/>
          <w:kern w:val="2"/>
          <w:sz w:val="20"/>
        </w:rPr>
        <w:t>等的编码与</w:t>
      </w:r>
      <w:r w:rsidRPr="006A538B">
        <w:rPr>
          <w:rFonts w:eastAsia="方正博雅宋_GBK"/>
          <w:color w:val="000000"/>
          <w:kern w:val="2"/>
          <w:sz w:val="20"/>
        </w:rPr>
        <w:t>CTR</w:t>
      </w:r>
      <w:r w:rsidRPr="006A538B">
        <w:rPr>
          <w:rFonts w:eastAsia="方正博雅宋_GBK"/>
          <w:color w:val="000000"/>
          <w:kern w:val="2"/>
          <w:sz w:val="20"/>
        </w:rPr>
        <w:t>预估模型一起学习）。</w:t>
      </w:r>
    </w:p>
    <w:p w14:paraId="79B52552" w14:textId="77777777" w:rsidR="00701126" w:rsidRPr="006A538B" w:rsidRDefault="002C28EE" w:rsidP="006A538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A538B">
        <w:rPr>
          <w:rFonts w:eastAsia="方正博雅宋_GBK"/>
          <w:color w:val="000000"/>
          <w:kern w:val="2"/>
          <w:sz w:val="20"/>
        </w:rPr>
        <w:t>另外对时间型特征和地理位置型特征，可能也需要根据具体任务进行适当编码。本书通过案例对涉及的各种情况在代码中详细讲解。</w:t>
      </w:r>
    </w:p>
    <w:p w14:paraId="3565A94F" w14:textId="77777777" w:rsidR="00DB097E" w:rsidRPr="006A538B" w:rsidRDefault="00DB097E" w:rsidP="006A538B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6A538B">
        <w:rPr>
          <w:rFonts w:eastAsia="方正博雅宋_GBK" w:hint="eastAsia"/>
          <w:color w:val="000000"/>
          <w:kern w:val="2"/>
          <w:sz w:val="20"/>
        </w:rPr>
        <w:t>广告数据集</w:t>
      </w:r>
      <w:r w:rsidR="000D45CD" w:rsidRPr="006A538B">
        <w:rPr>
          <w:rFonts w:eastAsia="方正博雅宋_GBK" w:hint="eastAsia"/>
          <w:color w:val="000000"/>
          <w:kern w:val="2"/>
          <w:sz w:val="20"/>
        </w:rPr>
        <w:t>中</w:t>
      </w:r>
      <w:r w:rsidR="000D45CD" w:rsidRPr="006A538B">
        <w:rPr>
          <w:rFonts w:eastAsia="方正博雅宋_GBK" w:hint="eastAsia"/>
          <w:color w:val="000000"/>
          <w:kern w:val="2"/>
          <w:sz w:val="20"/>
        </w:rPr>
        <w:t>3</w:t>
      </w:r>
      <w:r w:rsidR="000D45CD" w:rsidRPr="006A538B">
        <w:rPr>
          <w:rFonts w:eastAsia="方正博雅宋_GBK" w:hint="eastAsia"/>
          <w:color w:val="000000"/>
          <w:kern w:val="2"/>
          <w:sz w:val="20"/>
        </w:rPr>
        <w:t>个特征均为数值型特征，且量纲相同，</w:t>
      </w:r>
      <w:r w:rsidR="007B6E28" w:rsidRPr="006A538B">
        <w:rPr>
          <w:rFonts w:eastAsia="方正博雅宋_GBK" w:hint="eastAsia"/>
          <w:color w:val="000000"/>
          <w:kern w:val="2"/>
          <w:sz w:val="20"/>
        </w:rPr>
        <w:t>我们暂且假设输入特征销量之间为线性关系，因此特征工程部分无需操作。但</w:t>
      </w:r>
      <w:r w:rsidR="007B6E28" w:rsidRPr="006A538B">
        <w:rPr>
          <w:rFonts w:eastAsia="方正博雅宋_GBK" w:hint="eastAsia"/>
          <w:color w:val="000000"/>
          <w:kern w:val="2"/>
          <w:sz w:val="20"/>
        </w:rPr>
        <w:t>3</w:t>
      </w:r>
      <w:r w:rsidR="007B6E28" w:rsidRPr="006A538B">
        <w:rPr>
          <w:rFonts w:eastAsia="方正博雅宋_GBK" w:hint="eastAsia"/>
          <w:color w:val="000000"/>
          <w:kern w:val="2"/>
          <w:sz w:val="20"/>
        </w:rPr>
        <w:t>个特征的取值范围不同，如果采用梯度下降</w:t>
      </w:r>
      <w:r w:rsidR="007B6E28" w:rsidRPr="006A538B">
        <w:rPr>
          <w:rFonts w:eastAsia="方正博雅宋_GBK" w:hint="eastAsia"/>
          <w:color w:val="000000"/>
          <w:kern w:val="2"/>
          <w:sz w:val="20"/>
        </w:rPr>
        <w:t>/</w:t>
      </w:r>
      <w:r w:rsidR="007B6E28" w:rsidRPr="006A538B">
        <w:rPr>
          <w:rFonts w:eastAsia="方正博雅宋_GBK" w:hint="eastAsia"/>
          <w:color w:val="000000"/>
          <w:kern w:val="2"/>
          <w:sz w:val="20"/>
        </w:rPr>
        <w:t>随机梯度下降法求解，还是将所有特征的取值范围缩放到相同区间。为保险起见，我们还是对输入特征进行标准化处理。</w:t>
      </w:r>
    </w:p>
    <w:p w14:paraId="181D128B" w14:textId="77777777" w:rsidR="00701126" w:rsidRDefault="00031809">
      <w:pPr>
        <w:pStyle w:val="4"/>
        <w:ind w:firstLine="460"/>
      </w:pPr>
      <w:bookmarkStart w:id="94" w:name="header-n847"/>
      <w:bookmarkEnd w:id="94"/>
      <w:r>
        <w:rPr>
          <w:rFonts w:hint="eastAsia"/>
        </w:rPr>
        <w:lastRenderedPageBreak/>
        <w:t>3</w:t>
      </w:r>
      <w:r w:rsidR="002C28EE">
        <w:rPr>
          <w:rFonts w:hint="eastAsia"/>
        </w:rPr>
        <w:t>．</w:t>
      </w:r>
      <w:r w:rsidR="002C28EE">
        <w:t>线性回归模型应用</w:t>
      </w:r>
    </w:p>
    <w:p w14:paraId="2E5D25FB" w14:textId="77777777" w:rsidR="00FF6F5B" w:rsidRPr="00397FF5" w:rsidRDefault="002C28EE" w:rsidP="00397FF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397FF5">
        <w:rPr>
          <w:rFonts w:eastAsia="方正博雅宋_GBK"/>
          <w:color w:val="000000"/>
          <w:kern w:val="2"/>
          <w:sz w:val="20"/>
        </w:rPr>
        <w:t>在</w:t>
      </w:r>
      <w:proofErr w:type="spellStart"/>
      <w:r w:rsidRPr="00397FF5">
        <w:rPr>
          <w:rFonts w:eastAsia="方正博雅宋_GBK"/>
          <w:color w:val="000000"/>
          <w:kern w:val="2"/>
          <w:sz w:val="20"/>
        </w:rPr>
        <w:t>Scikit</w:t>
      </w:r>
      <w:proofErr w:type="spellEnd"/>
      <w:r w:rsidRPr="00397FF5">
        <w:rPr>
          <w:rFonts w:eastAsia="方正博雅宋_GBK"/>
          <w:color w:val="000000"/>
          <w:kern w:val="2"/>
          <w:sz w:val="20"/>
        </w:rPr>
        <w:t>-Learn</w:t>
      </w:r>
      <w:r w:rsidRPr="00397FF5">
        <w:rPr>
          <w:rFonts w:eastAsia="方正博雅宋_GBK"/>
          <w:color w:val="000000"/>
          <w:kern w:val="2"/>
          <w:sz w:val="20"/>
        </w:rPr>
        <w:t>中，</w:t>
      </w:r>
      <w:r w:rsidR="00100A4F" w:rsidRPr="00397FF5">
        <w:rPr>
          <w:rFonts w:eastAsia="方正博雅宋_GBK" w:hint="eastAsia"/>
          <w:color w:val="000000"/>
          <w:kern w:val="2"/>
          <w:sz w:val="20"/>
        </w:rPr>
        <w:t>最小二乘线性回归、岭回归、</w:t>
      </w:r>
      <w:r w:rsidR="00100A4F" w:rsidRPr="00397FF5">
        <w:rPr>
          <w:rFonts w:eastAsia="方正博雅宋_GBK" w:hint="eastAsia"/>
          <w:color w:val="000000"/>
          <w:kern w:val="2"/>
          <w:sz w:val="20"/>
        </w:rPr>
        <w:t>Lasso</w:t>
      </w:r>
      <w:r w:rsidR="00100A4F" w:rsidRPr="00397FF5">
        <w:rPr>
          <w:rFonts w:eastAsia="方正博雅宋_GBK" w:hint="eastAsia"/>
          <w:color w:val="000000"/>
          <w:kern w:val="2"/>
          <w:sz w:val="20"/>
        </w:rPr>
        <w:t>和弹性网络模型分别为：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 xml:space="preserve"> LinearRegression</m:t>
        </m:r>
      </m:oMath>
      <w:r w:rsidRPr="00397FF5">
        <w:rPr>
          <w:rFonts w:eastAsia="方正博雅宋_GBK" w:hint="eastAsia"/>
          <w:color w:val="000000"/>
          <w:kern w:val="2"/>
          <w:sz w:val="20"/>
        </w:rPr>
        <w:t>、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RidgeCV</m:t>
        </m:r>
      </m:oMath>
      <w:r w:rsidR="00100A4F" w:rsidRPr="00397FF5">
        <w:rPr>
          <w:rFonts w:eastAsia="方正博雅宋_GBK" w:hint="eastAsia"/>
          <w:color w:val="000000"/>
          <w:kern w:val="2"/>
          <w:sz w:val="20"/>
        </w:rPr>
        <w:t>、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LassoCV</m:t>
        </m:r>
      </m:oMath>
      <w:r w:rsidR="00100A4F" w:rsidRPr="00397FF5">
        <w:rPr>
          <w:rFonts w:eastAsia="方正博雅宋_GBK" w:hint="eastAsia"/>
          <w:color w:val="000000"/>
          <w:kern w:val="2"/>
          <w:sz w:val="20"/>
        </w:rPr>
        <w:t>和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ElasticNetCV</m:t>
        </m:r>
      </m:oMath>
      <w:r w:rsidR="00FF6F5B" w:rsidRPr="00397FF5">
        <w:rPr>
          <w:rFonts w:eastAsia="方正博雅宋_GBK"/>
          <w:color w:val="000000"/>
          <w:kern w:val="2"/>
          <w:sz w:val="20"/>
        </w:rPr>
        <w:t> </w:t>
      </w:r>
      <w:r w:rsidR="00FF6F5B" w:rsidRPr="00397FF5">
        <w:rPr>
          <w:rFonts w:eastAsia="方正博雅宋_GBK" w:hint="eastAsia"/>
          <w:color w:val="000000"/>
          <w:kern w:val="2"/>
          <w:sz w:val="20"/>
        </w:rPr>
        <w:t>。</w:t>
      </w:r>
    </w:p>
    <w:p w14:paraId="4686CC99" w14:textId="277BE41D" w:rsidR="00701126" w:rsidRPr="00397FF5" w:rsidRDefault="00FF6F5B" w:rsidP="00397FF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LinearRegression</m:t>
        </m:r>
      </m:oMath>
      <w:r w:rsidRPr="00397FF5">
        <w:rPr>
          <w:rFonts w:eastAsia="方正博雅宋_GBK" w:hint="eastAsia"/>
          <w:color w:val="000000"/>
          <w:kern w:val="2"/>
          <w:sz w:val="20"/>
        </w:rPr>
        <w:t>无超参数，</w:t>
      </w:r>
      <w:r w:rsidR="002C28EE" w:rsidRPr="00397FF5">
        <w:rPr>
          <w:rFonts w:eastAsia="方正博雅宋_GBK"/>
          <w:color w:val="000000"/>
          <w:kern w:val="2"/>
          <w:sz w:val="20"/>
        </w:rPr>
        <w:t>当我们确信特征</w:t>
      </w:r>
      <w:r w:rsidR="00397FF5">
        <w:rPr>
          <w:rFonts w:eastAsia="方正博雅宋_GBK" w:hint="eastAsia"/>
          <w:color w:val="000000"/>
          <w:kern w:val="2"/>
          <w:sz w:val="20"/>
        </w:rPr>
        <w:t>之间</w:t>
      </w:r>
      <w:r w:rsidR="002708EB" w:rsidRPr="00397FF5">
        <w:rPr>
          <w:rFonts w:eastAsia="方正博雅宋_GBK" w:hint="eastAsia"/>
          <w:color w:val="000000"/>
          <w:kern w:val="2"/>
          <w:sz w:val="20"/>
        </w:rPr>
        <w:t>无共</w:t>
      </w:r>
      <w:r w:rsidR="002C28EE" w:rsidRPr="00397FF5">
        <w:rPr>
          <w:rFonts w:eastAsia="方正博雅宋_GBK"/>
          <w:color w:val="000000"/>
          <w:kern w:val="2"/>
          <w:sz w:val="20"/>
        </w:rPr>
        <w:t>线性</w:t>
      </w:r>
      <w:r w:rsidR="00397FF5">
        <w:rPr>
          <w:rFonts w:eastAsia="方正博雅宋_GBK" w:hint="eastAsia"/>
          <w:color w:val="000000"/>
          <w:kern w:val="2"/>
          <w:sz w:val="20"/>
        </w:rPr>
        <w:t>关系</w:t>
      </w:r>
      <w:r w:rsidR="002C28EE" w:rsidRPr="00397FF5">
        <w:rPr>
          <w:rFonts w:eastAsia="方正博雅宋_GBK"/>
          <w:color w:val="000000"/>
          <w:kern w:val="2"/>
          <w:sz w:val="20"/>
        </w:rPr>
        <w:t>时使用。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RidgeCV</m:t>
        </m:r>
      </m:oMath>
      <w:r w:rsidR="00742C3B" w:rsidRPr="00397FF5">
        <w:rPr>
          <w:rFonts w:eastAsia="方正博雅宋_GBK"/>
          <w:color w:val="000000"/>
          <w:kern w:val="2"/>
          <w:sz w:val="20"/>
        </w:rPr>
        <w:t>默认采用的是如</w:t>
      </w:r>
      <w:r w:rsidR="002C28EE" w:rsidRPr="00397FF5">
        <w:rPr>
          <w:rFonts w:eastAsia="方正博雅宋_GBK"/>
          <w:color w:val="000000"/>
          <w:kern w:val="2"/>
          <w:sz w:val="20"/>
        </w:rPr>
        <w:t>式</w:t>
      </w:r>
      <w:r w:rsidR="002C28EE" w:rsidRPr="00397FF5">
        <w:rPr>
          <w:rFonts w:eastAsia="方正博雅宋_GBK" w:hint="eastAsia"/>
          <w:color w:val="000000"/>
          <w:kern w:val="2"/>
          <w:sz w:val="20"/>
        </w:rPr>
        <w:t>（</w:t>
      </w:r>
      <w:r w:rsidR="002C28EE" w:rsidRPr="00397FF5">
        <w:rPr>
          <w:rFonts w:eastAsia="方正博雅宋_GBK"/>
          <w:color w:val="000000"/>
          <w:kern w:val="2"/>
          <w:sz w:val="20"/>
        </w:rPr>
        <w:t>2-</w:t>
      </w:r>
      <w:r w:rsidRPr="00397FF5">
        <w:rPr>
          <w:rFonts w:eastAsia="方正博雅宋_GBK" w:hint="eastAsia"/>
          <w:color w:val="000000"/>
          <w:kern w:val="2"/>
          <w:sz w:val="20"/>
        </w:rPr>
        <w:t>68</w:t>
      </w:r>
      <w:r w:rsidR="002C28EE" w:rsidRPr="00397FF5">
        <w:rPr>
          <w:rFonts w:eastAsia="方正博雅宋_GBK" w:hint="eastAsia"/>
          <w:color w:val="000000"/>
          <w:kern w:val="2"/>
          <w:sz w:val="20"/>
        </w:rPr>
        <w:t>）</w:t>
      </w:r>
      <w:r w:rsidR="002C28EE" w:rsidRPr="00397FF5">
        <w:rPr>
          <w:rFonts w:eastAsia="方正博雅宋_GBK"/>
          <w:color w:val="000000"/>
          <w:kern w:val="2"/>
          <w:sz w:val="20"/>
        </w:rPr>
        <w:t>所述的</w:t>
      </w:r>
      <w:r w:rsidR="002C28EE" w:rsidRPr="00397FF5">
        <w:rPr>
          <w:rFonts w:eastAsia="方正博雅宋_GBK"/>
          <w:color w:val="000000"/>
          <w:kern w:val="2"/>
          <w:sz w:val="20"/>
        </w:rPr>
        <w:t>GCV</w:t>
      </w:r>
      <w:r w:rsidR="007E25C1" w:rsidRPr="00397FF5">
        <w:rPr>
          <w:rFonts w:eastAsia="方正博雅宋_GBK" w:hint="eastAsia"/>
          <w:color w:val="000000"/>
          <w:kern w:val="2"/>
          <w:sz w:val="20"/>
        </w:rPr>
        <w:t>对超参数进行调优</w:t>
      </w:r>
      <w:r w:rsidR="007E25C1" w:rsidRPr="00397FF5">
        <w:rPr>
          <w:rFonts w:eastAsia="方正博雅宋_GBK"/>
          <w:color w:val="000000"/>
          <w:kern w:val="2"/>
          <w:sz w:val="20"/>
        </w:rPr>
        <w:t>，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LassoCV</m:t>
        </m:r>
      </m:oMath>
      <w:r w:rsidR="007E25C1" w:rsidRPr="00397FF5">
        <w:rPr>
          <w:rFonts w:eastAsia="方正博雅宋_GBK" w:hint="eastAsia"/>
          <w:color w:val="000000"/>
          <w:kern w:val="2"/>
          <w:sz w:val="20"/>
        </w:rPr>
        <w:t>和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ElasticNetCV</m:t>
        </m:r>
      </m:oMath>
      <w:r w:rsidR="007E25C1" w:rsidRPr="00397FF5">
        <w:rPr>
          <w:rFonts w:eastAsia="方正博雅宋_GBK"/>
          <w:color w:val="000000"/>
          <w:kern w:val="2"/>
          <w:sz w:val="20"/>
        </w:rPr>
        <w:t> </w:t>
      </w:r>
      <w:r w:rsidR="007E25C1" w:rsidRPr="00397FF5">
        <w:rPr>
          <w:rFonts w:eastAsia="方正博雅宋_GBK"/>
          <w:color w:val="000000"/>
          <w:kern w:val="2"/>
          <w:sz w:val="20"/>
        </w:rPr>
        <w:t>采用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K</m:t>
        </m:r>
      </m:oMath>
      <w:r w:rsidR="002C28EE" w:rsidRPr="00397FF5">
        <w:rPr>
          <w:rFonts w:eastAsia="方正博雅宋_GBK"/>
          <w:color w:val="000000"/>
          <w:kern w:val="2"/>
          <w:sz w:val="20"/>
        </w:rPr>
        <w:t>折交叉验证</w:t>
      </w:r>
      <w:r w:rsidR="007E25C1" w:rsidRPr="00397FF5">
        <w:rPr>
          <w:rFonts w:eastAsia="方正博雅宋_GBK" w:hint="eastAsia"/>
          <w:color w:val="000000"/>
          <w:kern w:val="2"/>
          <w:sz w:val="20"/>
        </w:rPr>
        <w:t>对超参数进行调优</w:t>
      </w:r>
      <w:r w:rsidR="002C28EE" w:rsidRPr="00397FF5">
        <w:rPr>
          <w:rFonts w:eastAsia="方正博雅宋_GBK"/>
          <w:color w:val="000000"/>
          <w:kern w:val="2"/>
          <w:sz w:val="20"/>
        </w:rPr>
        <w:t>。</w:t>
      </w:r>
    </w:p>
    <w:p w14:paraId="3C63EF2F" w14:textId="19B4EF60" w:rsidR="00BA0434" w:rsidRPr="00397FF5" w:rsidRDefault="0046573E" w:rsidP="00397FF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RidgeCV</m:t>
        </m:r>
      </m:oMath>
      <w:r w:rsidRPr="00397FF5">
        <w:rPr>
          <w:rFonts w:eastAsia="方正博雅宋_GBK" w:hint="eastAsia"/>
          <w:color w:val="000000"/>
          <w:kern w:val="2"/>
          <w:sz w:val="20"/>
        </w:rPr>
        <w:t>的目标函</w:t>
      </w:r>
      <w:r w:rsidRPr="00816B41">
        <w:rPr>
          <w:rFonts w:eastAsia="方正博雅宋_GBK" w:hint="eastAsia"/>
          <w:i/>
          <w:color w:val="000000"/>
          <w:kern w:val="2"/>
          <w:sz w:val="20"/>
        </w:rPr>
        <w:t>数为</w:t>
      </w:r>
      <m:oMath>
        <m:sSubSup>
          <m:sSub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  <m:d>
              <m:d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w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,α</m:t>
                </m:r>
              </m:e>
            </m:d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=</m:t>
            </m:r>
            <m:d>
              <m:dPr>
                <m:begChr m:val="‖"/>
                <m:endChr m:val="‖"/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Xw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y</m:t>
                </m:r>
              </m:e>
            </m:d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b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bSup>
        <m:r>
          <w:rPr>
            <w:rFonts w:ascii="Cambria Math" w:eastAsia="方正博雅宋_GBK" w:hAnsi="Cambria Math"/>
            <w:color w:val="000000"/>
            <w:kern w:val="2"/>
            <w:sz w:val="20"/>
          </w:rPr>
          <m:t>+α</m:t>
        </m:r>
        <m:sSubSup>
          <m:sSub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w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bSup>
      </m:oMath>
      <w:r w:rsidRPr="00397FF5">
        <w:rPr>
          <w:rFonts w:eastAsia="方正博雅宋_GBK" w:hint="eastAsia"/>
          <w:color w:val="000000"/>
          <w:kern w:val="2"/>
          <w:sz w:val="20"/>
        </w:rPr>
        <w:t>，同式（</w:t>
      </w:r>
      <w:r w:rsidRPr="00397FF5">
        <w:rPr>
          <w:rFonts w:eastAsia="方正博雅宋_GBK" w:hint="eastAsia"/>
          <w:color w:val="000000"/>
          <w:kern w:val="2"/>
          <w:sz w:val="20"/>
        </w:rPr>
        <w:t>2-1</w:t>
      </w:r>
      <w:r w:rsidRPr="00397FF5">
        <w:rPr>
          <w:rFonts w:eastAsia="方正博雅宋_GBK"/>
          <w:color w:val="000000"/>
          <w:kern w:val="2"/>
          <w:sz w:val="20"/>
        </w:rPr>
        <w:t>5</w:t>
      </w:r>
      <w:r w:rsidRPr="00397FF5">
        <w:rPr>
          <w:rFonts w:eastAsia="方正博雅宋_GBK" w:hint="eastAsia"/>
          <w:color w:val="000000"/>
          <w:kern w:val="2"/>
          <w:sz w:val="20"/>
        </w:rPr>
        <w:t>）一致，只是这里正则参数用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α</m:t>
        </m:r>
      </m:oMath>
      <w:r w:rsidRPr="00397FF5">
        <w:rPr>
          <w:rFonts w:eastAsia="方正博雅宋_GBK" w:hint="eastAsia"/>
          <w:color w:val="000000"/>
          <w:kern w:val="2"/>
          <w:sz w:val="20"/>
        </w:rPr>
        <w:t>表示。</w:t>
      </w:r>
      <w:proofErr w:type="spellStart"/>
      <w:r w:rsidR="00BA0434" w:rsidRPr="00397FF5">
        <w:rPr>
          <w:rFonts w:eastAsia="方正博雅宋_GBK"/>
          <w:color w:val="000000"/>
          <w:kern w:val="2"/>
          <w:sz w:val="20"/>
        </w:rPr>
        <w:t>Scikit</w:t>
      </w:r>
      <w:proofErr w:type="spellEnd"/>
      <w:r w:rsidR="00BA0434" w:rsidRPr="00397FF5">
        <w:rPr>
          <w:rFonts w:eastAsia="方正博雅宋_GBK"/>
          <w:color w:val="000000"/>
          <w:kern w:val="2"/>
          <w:sz w:val="20"/>
        </w:rPr>
        <w:t>-Learn</w:t>
      </w:r>
      <w:r w:rsidR="00BA0434" w:rsidRPr="00397FF5">
        <w:rPr>
          <w:rFonts w:eastAsia="方正博雅宋_GBK"/>
          <w:color w:val="000000"/>
          <w:kern w:val="2"/>
          <w:sz w:val="20"/>
        </w:rPr>
        <w:t>中</w:t>
      </w:r>
      <w:r w:rsidR="00BA0434" w:rsidRPr="00397FF5">
        <w:rPr>
          <w:rFonts w:eastAsia="方正博雅宋_GBK" w:hint="eastAsia"/>
          <w:color w:val="000000"/>
          <w:kern w:val="2"/>
          <w:sz w:val="20"/>
        </w:rPr>
        <w:t>的岭回归实现支持多种优化算法，可根据数据集的情况选择合适的算法（通过参数</w:t>
      </w:r>
      <m:oMath>
        <m:r>
          <m:rPr>
            <m:sty m:val="p"/>
          </m:rPr>
          <w:rPr>
            <w:rFonts w:ascii="Cambria Math" w:eastAsia="方正博雅宋_GBK" w:hAnsi="Cambria Math" w:hint="eastAsia"/>
            <w:color w:val="000000"/>
            <w:kern w:val="2"/>
            <w:sz w:val="20"/>
          </w:rPr>
          <m:t>solver</m:t>
        </m:r>
      </m:oMath>
      <w:r w:rsidR="00BA0434" w:rsidRPr="00397FF5">
        <w:rPr>
          <w:rFonts w:eastAsia="方正博雅宋_GBK" w:hint="eastAsia"/>
          <w:color w:val="000000"/>
          <w:kern w:val="2"/>
          <w:sz w:val="20"/>
        </w:rPr>
        <w:t>设置）。</w:t>
      </w:r>
    </w:p>
    <w:p w14:paraId="60DBC39A" w14:textId="519B9A7D" w:rsidR="005A390F" w:rsidRPr="00397FF5" w:rsidRDefault="005A390F" w:rsidP="00397FF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LassoCV</m:t>
        </m:r>
      </m:oMath>
      <w:r w:rsidRPr="00397FF5">
        <w:rPr>
          <w:rFonts w:eastAsia="方正博雅宋_GBK" w:hint="eastAsia"/>
          <w:color w:val="000000"/>
          <w:kern w:val="2"/>
          <w:sz w:val="20"/>
        </w:rPr>
        <w:t>的目标函数为</w:t>
      </w:r>
      <m:oMath>
        <m:sSubSup>
          <m:sSub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  <m:d>
              <m:d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w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,α</m:t>
                </m:r>
              </m:e>
            </m:d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=</m:t>
            </m:r>
            <m:f>
              <m:f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fPr>
              <m:num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1</m:t>
                </m:r>
              </m:num>
              <m:den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2N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Xw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y</m:t>
                </m:r>
              </m:e>
            </m:d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b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bSup>
        <m:r>
          <w:rPr>
            <w:rFonts w:ascii="Cambria Math" w:eastAsia="方正博雅宋_GBK" w:hAnsi="Cambria Math"/>
            <w:color w:val="000000"/>
            <w:kern w:val="2"/>
            <w:sz w:val="20"/>
          </w:rPr>
          <m:t>+α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w</m:t>
                </m:r>
              </m:e>
            </m:d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</m:t>
            </m:r>
          </m:sub>
        </m:sSub>
      </m:oMath>
      <w:r w:rsidRPr="00397FF5">
        <w:rPr>
          <w:rFonts w:eastAsia="方正博雅宋_GBK" w:hint="eastAsia"/>
          <w:color w:val="000000"/>
          <w:kern w:val="2"/>
          <w:sz w:val="20"/>
        </w:rPr>
        <w:t>，同式（</w:t>
      </w:r>
      <w:r w:rsidRPr="00397FF5">
        <w:rPr>
          <w:rFonts w:eastAsia="方正博雅宋_GBK" w:hint="eastAsia"/>
          <w:color w:val="000000"/>
          <w:kern w:val="2"/>
          <w:sz w:val="20"/>
        </w:rPr>
        <w:t>2-</w:t>
      </w:r>
      <w:r w:rsidRPr="00397FF5">
        <w:rPr>
          <w:rFonts w:eastAsia="方正博雅宋_GBK"/>
          <w:color w:val="000000"/>
          <w:kern w:val="2"/>
          <w:sz w:val="20"/>
        </w:rPr>
        <w:t>22</w:t>
      </w:r>
      <w:r w:rsidRPr="00397FF5">
        <w:rPr>
          <w:rFonts w:eastAsia="方正博雅宋_GBK" w:hint="eastAsia"/>
          <w:color w:val="000000"/>
          <w:kern w:val="2"/>
          <w:sz w:val="20"/>
        </w:rPr>
        <w:t>）一致，只是这里</w:t>
      </w:r>
      <w:r w:rsidR="00E00767" w:rsidRPr="00397FF5">
        <w:rPr>
          <w:rFonts w:eastAsia="方正博雅宋_GBK" w:hint="eastAsia"/>
          <w:color w:val="000000"/>
          <w:kern w:val="2"/>
          <w:sz w:val="20"/>
        </w:rPr>
        <w:t>训练误差用样本数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N</m:t>
        </m:r>
      </m:oMath>
      <w:r w:rsidR="00E00767" w:rsidRPr="00397FF5">
        <w:rPr>
          <w:rFonts w:eastAsia="方正博雅宋_GBK" w:hint="eastAsia"/>
          <w:color w:val="000000"/>
          <w:kern w:val="2"/>
          <w:sz w:val="20"/>
        </w:rPr>
        <w:t>的</w:t>
      </w:r>
      <w:r w:rsidR="00E00767" w:rsidRPr="00397FF5">
        <w:rPr>
          <w:rFonts w:eastAsia="方正博雅宋_GBK" w:hint="eastAsia"/>
          <w:color w:val="000000"/>
          <w:kern w:val="2"/>
          <w:sz w:val="20"/>
        </w:rPr>
        <w:t>2</w:t>
      </w:r>
      <w:r w:rsidR="00E00767" w:rsidRPr="00397FF5">
        <w:rPr>
          <w:rFonts w:eastAsia="方正博雅宋_GBK" w:hint="eastAsia"/>
          <w:color w:val="000000"/>
          <w:kern w:val="2"/>
          <w:sz w:val="20"/>
        </w:rPr>
        <w:t>倍做了平均，</w:t>
      </w:r>
      <w:r w:rsidRPr="00397FF5">
        <w:rPr>
          <w:rFonts w:eastAsia="方正博雅宋_GBK" w:hint="eastAsia"/>
          <w:color w:val="000000"/>
          <w:kern w:val="2"/>
          <w:sz w:val="20"/>
        </w:rPr>
        <w:t>正则参数用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α</m:t>
        </m:r>
      </m:oMath>
      <w:r w:rsidRPr="00397FF5">
        <w:rPr>
          <w:rFonts w:eastAsia="方正博雅宋_GBK" w:hint="eastAsia"/>
          <w:color w:val="000000"/>
          <w:kern w:val="2"/>
          <w:sz w:val="20"/>
        </w:rPr>
        <w:t>表示。</w:t>
      </w:r>
      <w:r w:rsidR="002F7CFB" w:rsidRPr="00397FF5">
        <w:rPr>
          <w:rFonts w:eastAsia="方正博雅宋_GBK" w:hint="eastAsia"/>
          <w:color w:val="000000"/>
          <w:kern w:val="2"/>
          <w:sz w:val="20"/>
        </w:rPr>
        <w:t>在</w:t>
      </w:r>
      <w:r w:rsidR="002F7CFB" w:rsidRPr="00397FF5">
        <w:rPr>
          <w:rFonts w:eastAsia="方正博雅宋_GBK" w:hint="eastAsia"/>
          <w:color w:val="000000"/>
          <w:kern w:val="2"/>
          <w:sz w:val="20"/>
        </w:rPr>
        <w:t>Lasso</w:t>
      </w:r>
      <w:r w:rsidR="002F7CFB" w:rsidRPr="00397FF5">
        <w:rPr>
          <w:rFonts w:eastAsia="方正博雅宋_GBK" w:hint="eastAsia"/>
          <w:color w:val="000000"/>
          <w:kern w:val="2"/>
          <w:sz w:val="20"/>
        </w:rPr>
        <w:t>模型中，当正则参数超过如</w:t>
      </w:r>
      <w:r w:rsidR="002F7CFB" w:rsidRPr="00397FF5">
        <w:rPr>
          <w:rFonts w:eastAsia="方正博雅宋_GBK"/>
          <w:color w:val="000000"/>
          <w:kern w:val="2"/>
          <w:sz w:val="20"/>
        </w:rPr>
        <w:t>式</w:t>
      </w:r>
      <w:r w:rsidR="002F7CFB" w:rsidRPr="00397FF5">
        <w:rPr>
          <w:rFonts w:eastAsia="方正博雅宋_GBK" w:hint="eastAsia"/>
          <w:color w:val="000000"/>
          <w:kern w:val="2"/>
          <w:sz w:val="20"/>
        </w:rPr>
        <w:t>（</w:t>
      </w:r>
      <w:r w:rsidR="002F7CFB" w:rsidRPr="00397FF5">
        <w:rPr>
          <w:rFonts w:eastAsia="方正博雅宋_GBK" w:hint="eastAsia"/>
          <w:color w:val="000000"/>
          <w:kern w:val="2"/>
          <w:sz w:val="20"/>
        </w:rPr>
        <w:t>2-56</w:t>
      </w:r>
      <w:r w:rsidR="002F7CFB" w:rsidRPr="00397FF5">
        <w:rPr>
          <w:rFonts w:eastAsia="方正博雅宋_GBK" w:hint="eastAsia"/>
          <w:color w:val="000000"/>
          <w:kern w:val="2"/>
          <w:sz w:val="20"/>
        </w:rPr>
        <w:t>）所示的最大值</w:t>
      </w:r>
      <m:oMath>
        <m:sSub>
          <m:sSub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max</m:t>
            </m:r>
          </m:sub>
        </m:sSub>
      </m:oMath>
      <w:r w:rsidR="002F7CFB" w:rsidRPr="00397FF5">
        <w:rPr>
          <w:rFonts w:eastAsia="方正博雅宋_GBK"/>
          <w:color w:val="000000"/>
          <w:kern w:val="2"/>
          <w:sz w:val="20"/>
        </w:rPr>
        <w:t>，</w:t>
      </w:r>
      <w:r w:rsidR="002F7CFB" w:rsidRPr="00397FF5">
        <w:rPr>
          <w:rFonts w:eastAsia="方正博雅宋_GBK" w:hint="eastAsia"/>
          <w:color w:val="000000"/>
          <w:kern w:val="2"/>
          <w:sz w:val="20"/>
        </w:rPr>
        <w:t>所有系数均为</w:t>
      </w:r>
      <w:r w:rsidR="002F7CFB" w:rsidRPr="00397FF5">
        <w:rPr>
          <w:rFonts w:eastAsia="方正博雅宋_GBK" w:hint="eastAsia"/>
          <w:color w:val="000000"/>
          <w:kern w:val="2"/>
          <w:sz w:val="20"/>
        </w:rPr>
        <w:t>0</w:t>
      </w:r>
      <w:r w:rsidR="002F7CFB" w:rsidRPr="00397FF5">
        <w:rPr>
          <w:rFonts w:eastAsia="方正博雅宋_GBK" w:hint="eastAsia"/>
          <w:color w:val="000000"/>
          <w:kern w:val="2"/>
          <w:sz w:val="20"/>
        </w:rPr>
        <w:t>，因此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LassoCV</m:t>
        </m:r>
      </m:oMath>
      <w:r w:rsidR="002F7CFB" w:rsidRPr="00397FF5">
        <w:rPr>
          <w:rFonts w:eastAsia="方正博雅宋_GBK" w:hint="eastAsia"/>
          <w:color w:val="000000"/>
          <w:kern w:val="2"/>
          <w:sz w:val="20"/>
        </w:rPr>
        <w:t>默认的正则参数搜索范围为</w:t>
      </w:r>
      <m:oMath>
        <m:d>
          <m:dPr>
            <m:begChr m:val="["/>
            <m:endChr m:val="]"/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方正博雅宋_GBK" w:hAnsi="Cambria Math"/>
                        <w:i/>
                        <w:color w:val="000000"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min</m:t>
                    </m:r>
                  </m:sub>
                </m:s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,α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max</m:t>
                </m:r>
              </m:sub>
            </m:sSub>
          </m:e>
        </m:d>
      </m:oMath>
      <w:r w:rsidR="002F7CFB" w:rsidRPr="00397FF5">
        <w:rPr>
          <w:rFonts w:eastAsia="方正博雅宋_GBK" w:hint="eastAsia"/>
          <w:color w:val="000000"/>
          <w:kern w:val="2"/>
          <w:sz w:val="20"/>
        </w:rPr>
        <w:t>，其中</w:t>
      </w:r>
      <m:oMath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min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max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×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10</m:t>
            </m:r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-3</m:t>
            </m:r>
          </m:sup>
        </m:sSup>
      </m:oMath>
      <w:r w:rsidR="002F7CFB" w:rsidRPr="00397FF5">
        <w:rPr>
          <w:rFonts w:eastAsia="方正博雅宋_GBK"/>
          <w:color w:val="000000"/>
          <w:kern w:val="2"/>
          <w:sz w:val="20"/>
        </w:rPr>
        <w:t>，</w:t>
      </w:r>
      <w:r w:rsidR="002F7CFB" w:rsidRPr="00397FF5">
        <w:rPr>
          <w:rFonts w:eastAsia="方正博雅宋_GBK" w:hint="eastAsia"/>
          <w:color w:val="000000"/>
          <w:kern w:val="2"/>
          <w:sz w:val="20"/>
        </w:rPr>
        <w:t>并且对</w:t>
      </w:r>
      <m:oMath>
        <m:d>
          <m:dPr>
            <m:begChr m:val="["/>
            <m:endChr m:val="]"/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方正博雅宋_GBK" w:hAnsi="Cambria Math"/>
                        <w:i/>
                        <w:color w:val="000000"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方正博雅宋_GBK" w:hAnsi="Cambria Math"/>
                        <w:color w:val="000000"/>
                        <w:kern w:val="2"/>
                        <w:sz w:val="20"/>
                      </w:rPr>
                      <m:t>min</m:t>
                    </m:r>
                  </m:sub>
                </m:sSub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,α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max</m:t>
                </m:r>
              </m:sub>
            </m:sSub>
          </m:e>
        </m:d>
      </m:oMath>
      <w:r w:rsidR="002F7CFB" w:rsidRPr="00397FF5">
        <w:rPr>
          <w:rFonts w:eastAsia="方正博雅宋_GBK" w:hint="eastAsia"/>
          <w:color w:val="000000"/>
          <w:kern w:val="2"/>
          <w:sz w:val="20"/>
        </w:rPr>
        <w:t>之间的值</w:t>
      </w:r>
      <w:r w:rsidR="002F7CFB" w:rsidRPr="00397FF5">
        <w:rPr>
          <w:rFonts w:eastAsia="方正博雅宋_GBK"/>
          <w:color w:val="000000"/>
          <w:kern w:val="2"/>
          <w:sz w:val="20"/>
        </w:rPr>
        <w:t>在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log</m:t>
        </m:r>
      </m:oMath>
      <w:r w:rsidR="002F7CFB" w:rsidRPr="00397FF5">
        <w:rPr>
          <w:rFonts w:eastAsia="方正博雅宋_GBK"/>
          <w:color w:val="000000"/>
          <w:kern w:val="2"/>
          <w:sz w:val="20"/>
        </w:rPr>
        <w:t>域上均匀</w:t>
      </w:r>
      <w:r w:rsidR="002F7CFB" w:rsidRPr="00397FF5">
        <w:rPr>
          <w:rFonts w:eastAsia="方正博雅宋_GBK" w:hint="eastAsia"/>
          <w:color w:val="000000"/>
          <w:kern w:val="2"/>
          <w:sz w:val="20"/>
        </w:rPr>
        <w:t>采样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100</m:t>
        </m:r>
      </m:oMath>
      <w:r w:rsidR="002F7CFB" w:rsidRPr="00397FF5">
        <w:rPr>
          <w:rFonts w:eastAsia="方正博雅宋_GBK"/>
          <w:color w:val="000000"/>
          <w:kern w:val="2"/>
          <w:sz w:val="20"/>
        </w:rPr>
        <w:t>个值。</w:t>
      </w:r>
    </w:p>
    <w:p w14:paraId="69EBC981" w14:textId="5137C5DE" w:rsidR="0046573E" w:rsidRPr="00397FF5" w:rsidRDefault="00043D3A" w:rsidP="00397FF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ElasticNetCV</m:t>
        </m:r>
      </m:oMath>
      <w:r w:rsidRPr="00397FF5">
        <w:rPr>
          <w:rFonts w:eastAsia="方正博雅宋_GBK"/>
          <w:color w:val="000000"/>
          <w:kern w:val="2"/>
          <w:sz w:val="20"/>
        </w:rPr>
        <w:t> </w:t>
      </w:r>
      <w:r w:rsidRPr="00397FF5">
        <w:rPr>
          <w:rFonts w:eastAsia="方正博雅宋_GBK" w:hint="eastAsia"/>
          <w:color w:val="000000"/>
          <w:kern w:val="2"/>
          <w:sz w:val="20"/>
        </w:rPr>
        <w:t>的目标函数为</w:t>
      </w:r>
      <m:oMath>
        <m:sSubSup>
          <m:sSub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J</m:t>
            </m:r>
            <m:d>
              <m:d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w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,α</m:t>
                </m:r>
              </m:e>
            </m:d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=</m:t>
            </m:r>
            <m:f>
              <m:f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fPr>
              <m:num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1</m:t>
                </m:r>
              </m:num>
              <m:den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2N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Xw</m:t>
                </m:r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y</m:t>
                </m:r>
              </m:e>
            </m:d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b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bSup>
        <m:r>
          <w:rPr>
            <w:rFonts w:ascii="Cambria Math" w:eastAsia="方正博雅宋_GBK" w:hAnsi="Cambria Math"/>
            <w:color w:val="000000"/>
            <w:kern w:val="2"/>
            <w:sz w:val="20"/>
          </w:rPr>
          <m:t>+α</m:t>
        </m:r>
        <m:sSub>
          <m:sSub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b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ρ</m:t>
            </m:r>
            <m:d>
              <m:dPr>
                <m:begChr m:val="‖"/>
                <m:endChr m:val="‖"/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w</m:t>
                </m:r>
              </m:e>
            </m:d>
          </m:e>
          <m:sub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</m:t>
            </m:r>
          </m:sub>
        </m:sSub>
        <m:r>
          <w:rPr>
            <w:rFonts w:ascii="Cambria Math" w:eastAsia="方正博雅宋_GBK" w:hAnsi="Cambria Math"/>
            <w:color w:val="000000"/>
            <w:kern w:val="2"/>
            <w:sz w:val="20"/>
          </w:rPr>
          <m:t>+</m:t>
        </m:r>
        <m:f>
          <m:f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fPr>
          <m:num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α</m:t>
            </m:r>
            <m:d>
              <m:dPr>
                <m:ctrlPr>
                  <w:rPr>
                    <w:rFonts w:ascii="Cambria Math" w:eastAsia="方正博雅宋_GBK" w:hAnsi="Cambria Math"/>
                    <w:i/>
                    <w:color w:val="000000"/>
                    <w:kern w:val="2"/>
                    <w:sz w:val="20"/>
                  </w:rPr>
                </m:ctrlPr>
              </m:dPr>
              <m:e>
                <m: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1-ρ</m:t>
                </m:r>
              </m:e>
            </m:d>
          </m:num>
          <m:den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den>
        </m:f>
        <m:sSubSup>
          <m:sSub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方正博雅宋_GBK" w:hAnsi="Cambria Math"/>
                    <w:color w:val="000000"/>
                    <w:kern w:val="2"/>
                    <w:sz w:val="20"/>
                  </w:rPr>
                  <m:t>w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bSup>
      </m:oMath>
      <w:r w:rsidRPr="00397FF5">
        <w:rPr>
          <w:rFonts w:eastAsia="方正博雅宋_GBK" w:hint="eastAsia"/>
          <w:color w:val="000000"/>
          <w:kern w:val="2"/>
          <w:sz w:val="20"/>
        </w:rPr>
        <w:t>，同式（</w:t>
      </w:r>
      <w:r w:rsidRPr="00397FF5">
        <w:rPr>
          <w:rFonts w:eastAsia="方正博雅宋_GBK" w:hint="eastAsia"/>
          <w:color w:val="000000"/>
          <w:kern w:val="2"/>
          <w:sz w:val="20"/>
        </w:rPr>
        <w:t>2-</w:t>
      </w:r>
      <w:r w:rsidRPr="00397FF5">
        <w:rPr>
          <w:rFonts w:eastAsia="方正博雅宋_GBK"/>
          <w:color w:val="000000"/>
          <w:kern w:val="2"/>
          <w:sz w:val="20"/>
        </w:rPr>
        <w:t>2</w:t>
      </w:r>
      <w:r w:rsidRPr="00397FF5">
        <w:rPr>
          <w:rFonts w:eastAsia="方正博雅宋_GBK" w:hint="eastAsia"/>
          <w:color w:val="000000"/>
          <w:kern w:val="2"/>
          <w:sz w:val="20"/>
        </w:rPr>
        <w:t>5</w:t>
      </w:r>
      <w:r w:rsidRPr="00397FF5">
        <w:rPr>
          <w:rFonts w:eastAsia="方正博雅宋_GBK" w:hint="eastAsia"/>
          <w:color w:val="000000"/>
          <w:kern w:val="2"/>
          <w:sz w:val="20"/>
        </w:rPr>
        <w:t>）一致，只是这里</w:t>
      </w:r>
      <w:r w:rsidR="00E00767" w:rsidRPr="00397FF5">
        <w:rPr>
          <w:rFonts w:eastAsia="方正博雅宋_GBK" w:hint="eastAsia"/>
          <w:color w:val="000000"/>
          <w:kern w:val="2"/>
          <w:sz w:val="20"/>
        </w:rPr>
        <w:t>训练误差用样本数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N</m:t>
        </m:r>
      </m:oMath>
      <w:r w:rsidR="00E00767" w:rsidRPr="00397FF5">
        <w:rPr>
          <w:rFonts w:eastAsia="方正博雅宋_GBK" w:hint="eastAsia"/>
          <w:color w:val="000000"/>
          <w:kern w:val="2"/>
          <w:sz w:val="20"/>
        </w:rPr>
        <w:t>的</w:t>
      </w:r>
      <w:r w:rsidR="00E00767" w:rsidRPr="00397FF5">
        <w:rPr>
          <w:rFonts w:eastAsia="方正博雅宋_GBK" w:hint="eastAsia"/>
          <w:color w:val="000000"/>
          <w:kern w:val="2"/>
          <w:sz w:val="20"/>
        </w:rPr>
        <w:t>2</w:t>
      </w:r>
      <w:r w:rsidR="00E00767" w:rsidRPr="00397FF5">
        <w:rPr>
          <w:rFonts w:eastAsia="方正博雅宋_GBK" w:hint="eastAsia"/>
          <w:color w:val="000000"/>
          <w:kern w:val="2"/>
          <w:sz w:val="20"/>
        </w:rPr>
        <w:t>倍做了平均，</w:t>
      </w:r>
      <w:r w:rsidR="009A3420" w:rsidRPr="00397FF5">
        <w:rPr>
          <w:rFonts w:eastAsia="方正博雅宋_GBK"/>
          <w:color w:val="000000"/>
          <w:kern w:val="2"/>
          <w:sz w:val="20"/>
        </w:rPr>
        <w:t>L1</w:t>
      </w:r>
      <w:r w:rsidR="009A3420" w:rsidRPr="00397FF5">
        <w:rPr>
          <w:rFonts w:eastAsia="方正博雅宋_GBK" w:hint="eastAsia"/>
          <w:color w:val="000000"/>
          <w:kern w:val="2"/>
          <w:sz w:val="20"/>
        </w:rPr>
        <w:t>正则和</w:t>
      </w:r>
      <w:r w:rsidR="009A3420" w:rsidRPr="00397FF5">
        <w:rPr>
          <w:rFonts w:eastAsia="方正博雅宋_GBK" w:hint="eastAsia"/>
          <w:color w:val="000000"/>
          <w:kern w:val="2"/>
          <w:sz w:val="20"/>
        </w:rPr>
        <w:t>L2</w:t>
      </w:r>
      <w:r w:rsidR="009A3420" w:rsidRPr="00397FF5">
        <w:rPr>
          <w:rFonts w:eastAsia="方正博雅宋_GBK" w:hint="eastAsia"/>
          <w:color w:val="000000"/>
          <w:kern w:val="2"/>
          <w:sz w:val="20"/>
        </w:rPr>
        <w:t>正则参数用另外两个参数来表示：</w:t>
      </w:r>
      <w:r w:rsidRPr="00397FF5">
        <w:rPr>
          <w:rFonts w:eastAsia="方正博雅宋_GBK" w:hint="eastAsia"/>
          <w:color w:val="000000"/>
          <w:kern w:val="2"/>
          <w:sz w:val="20"/>
        </w:rPr>
        <w:t>正则参数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α</m:t>
        </m:r>
      </m:oMath>
      <w:r w:rsidRPr="00397FF5">
        <w:rPr>
          <w:rFonts w:eastAsia="方正博雅宋_GBK" w:hint="eastAsia"/>
          <w:color w:val="000000"/>
          <w:kern w:val="2"/>
          <w:sz w:val="20"/>
        </w:rPr>
        <w:t>，</w:t>
      </w:r>
      <w:r w:rsidR="009A3420" w:rsidRPr="00397FF5">
        <w:rPr>
          <w:rFonts w:eastAsia="方正博雅宋_GBK" w:hint="eastAsia"/>
          <w:color w:val="000000"/>
          <w:kern w:val="2"/>
          <w:sz w:val="20"/>
        </w:rPr>
        <w:t>和</w:t>
      </w:r>
      <w:r w:rsidR="009A3420" w:rsidRPr="00397FF5">
        <w:rPr>
          <w:rFonts w:eastAsia="方正博雅宋_GBK" w:hint="eastAsia"/>
          <w:color w:val="000000"/>
          <w:kern w:val="2"/>
          <w:sz w:val="20"/>
        </w:rPr>
        <w:t>L1</w:t>
      </w:r>
      <w:r w:rsidR="009A3420" w:rsidRPr="00397FF5">
        <w:rPr>
          <w:rFonts w:eastAsia="方正博雅宋_GBK" w:hint="eastAsia"/>
          <w:color w:val="000000"/>
          <w:kern w:val="2"/>
          <w:sz w:val="20"/>
        </w:rPr>
        <w:t>正则的比例参数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ρ</m:t>
        </m:r>
      </m:oMath>
      <w:r w:rsidR="00EC6046" w:rsidRPr="00397FF5">
        <w:rPr>
          <w:rFonts w:eastAsia="方正博雅宋_GBK" w:hint="eastAsia"/>
          <w:color w:val="000000"/>
          <w:kern w:val="2"/>
          <w:sz w:val="20"/>
        </w:rPr>
        <w:t>。其中参数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α</m:t>
        </m:r>
      </m:oMath>
      <w:r w:rsidR="00EC6046" w:rsidRPr="00397FF5">
        <w:rPr>
          <w:rFonts w:eastAsia="方正博雅宋_GBK" w:hint="eastAsia"/>
          <w:color w:val="000000"/>
          <w:kern w:val="2"/>
          <w:sz w:val="20"/>
        </w:rPr>
        <w:t>的默认搜索范围同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LassoCV</m:t>
        </m:r>
      </m:oMath>
      <w:r w:rsidR="00EC6046" w:rsidRPr="00397FF5">
        <w:rPr>
          <w:rFonts w:eastAsia="方正博雅宋_GBK" w:hint="eastAsia"/>
          <w:color w:val="000000"/>
          <w:kern w:val="2"/>
          <w:sz w:val="20"/>
        </w:rPr>
        <w:t>中的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α</m:t>
        </m:r>
      </m:oMath>
      <w:r w:rsidR="00EC6046" w:rsidRPr="00397FF5">
        <w:rPr>
          <w:rFonts w:eastAsia="方正博雅宋_GBK" w:hint="eastAsia"/>
          <w:color w:val="000000"/>
          <w:kern w:val="2"/>
          <w:sz w:val="20"/>
        </w:rPr>
        <w:t>相同，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ρ∈</m:t>
        </m:r>
        <m:d>
          <m:dPr>
            <m:begChr m:val="["/>
            <m:endChr m:val="]"/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0,1</m:t>
            </m:r>
          </m:e>
        </m:d>
      </m:oMath>
      <w:r w:rsidRPr="00397FF5">
        <w:rPr>
          <w:rFonts w:eastAsia="方正博雅宋_GBK" w:hint="eastAsia"/>
          <w:color w:val="000000"/>
          <w:kern w:val="2"/>
          <w:sz w:val="20"/>
        </w:rPr>
        <w:t>。</w:t>
      </w:r>
    </w:p>
    <w:p w14:paraId="159E3C8C" w14:textId="77777777" w:rsidR="00701126" w:rsidRPr="00397FF5" w:rsidRDefault="002C28EE" w:rsidP="00397FF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proofErr w:type="spellStart"/>
      <w:r w:rsidRPr="00397FF5">
        <w:rPr>
          <w:rFonts w:eastAsia="方正博雅宋_GBK"/>
          <w:color w:val="000000"/>
          <w:kern w:val="2"/>
          <w:sz w:val="20"/>
        </w:rPr>
        <w:t>Scikit</w:t>
      </w:r>
      <w:proofErr w:type="spellEnd"/>
      <w:r w:rsidRPr="00397FF5">
        <w:rPr>
          <w:rFonts w:eastAsia="方正博雅宋_GBK"/>
          <w:color w:val="000000"/>
          <w:kern w:val="2"/>
          <w:sz w:val="20"/>
        </w:rPr>
        <w:t>-Learn</w:t>
      </w:r>
      <w:r w:rsidRPr="00397FF5">
        <w:rPr>
          <w:rFonts w:eastAsia="方正博雅宋_GBK"/>
          <w:color w:val="000000"/>
          <w:kern w:val="2"/>
          <w:sz w:val="20"/>
        </w:rPr>
        <w:t>中各种学习器（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estimtor</m:t>
        </m:r>
      </m:oMath>
      <w:r w:rsidRPr="00397FF5">
        <w:rPr>
          <w:rFonts w:eastAsia="方正博雅宋_GBK"/>
          <w:color w:val="000000"/>
          <w:kern w:val="2"/>
          <w:sz w:val="20"/>
        </w:rPr>
        <w:t>）的</w:t>
      </w:r>
      <w:r w:rsidRPr="00397FF5">
        <w:rPr>
          <w:rFonts w:eastAsia="方正博雅宋_GBK"/>
          <w:color w:val="000000"/>
          <w:kern w:val="2"/>
          <w:sz w:val="20"/>
        </w:rPr>
        <w:t>API</w:t>
      </w:r>
      <w:r w:rsidR="00D5741B" w:rsidRPr="00397FF5">
        <w:rPr>
          <w:rFonts w:eastAsia="方正博雅宋_GBK"/>
          <w:color w:val="000000"/>
          <w:kern w:val="2"/>
          <w:sz w:val="20"/>
        </w:rPr>
        <w:t>接口几乎相同，方便我们快速掌握不同学习器的使用。</w:t>
      </w:r>
      <w:r w:rsidRPr="00397FF5">
        <w:rPr>
          <w:rFonts w:eastAsia="方正博雅宋_GBK"/>
          <w:color w:val="000000"/>
          <w:kern w:val="2"/>
          <w:sz w:val="20"/>
        </w:rPr>
        <w:t>常用的</w:t>
      </w:r>
      <w:r w:rsidR="00D5741B" w:rsidRPr="00397FF5">
        <w:rPr>
          <w:rFonts w:eastAsia="方正博雅宋_GBK"/>
          <w:color w:val="000000"/>
          <w:kern w:val="2"/>
          <w:sz w:val="20"/>
        </w:rPr>
        <w:t>学习器</w:t>
      </w:r>
      <w:r w:rsidR="00D5741B" w:rsidRPr="00397FF5">
        <w:rPr>
          <w:rFonts w:eastAsia="方正博雅宋_GBK"/>
          <w:color w:val="000000"/>
          <w:kern w:val="2"/>
          <w:sz w:val="20"/>
        </w:rPr>
        <w:t>API</w:t>
      </w:r>
      <w:r w:rsidRPr="00397FF5">
        <w:rPr>
          <w:rFonts w:eastAsia="方正博雅宋_GBK"/>
          <w:color w:val="000000"/>
          <w:kern w:val="2"/>
          <w:sz w:val="20"/>
        </w:rPr>
        <w:t>接口包括：构造函数、模型训练、预测。</w:t>
      </w:r>
    </w:p>
    <w:p w14:paraId="728582CD" w14:textId="59CCF2CB" w:rsidR="007D3F0A" w:rsidRDefault="004965C3" w:rsidP="00397FF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397FF5">
        <w:rPr>
          <w:rFonts w:eastAsia="方正博雅宋_GBK"/>
          <w:color w:val="000000"/>
          <w:kern w:val="2"/>
          <w:sz w:val="20"/>
        </w:rPr>
        <w:t>我们从中</w:t>
      </w:r>
      <w:r w:rsidRPr="00397FF5">
        <w:rPr>
          <w:rFonts w:eastAsia="方正博雅宋_GBK" w:hint="eastAsia"/>
          <w:color w:val="000000"/>
          <w:kern w:val="2"/>
          <w:sz w:val="20"/>
        </w:rPr>
        <w:t>数据集中</w:t>
      </w:r>
      <w:r w:rsidRPr="00397FF5">
        <w:rPr>
          <w:rFonts w:eastAsia="方正博雅宋_GBK"/>
          <w:color w:val="000000"/>
          <w:kern w:val="2"/>
          <w:sz w:val="20"/>
        </w:rPr>
        <w:t>随机选择</w:t>
      </w:r>
      <w:r w:rsidRPr="00397FF5">
        <w:rPr>
          <w:rFonts w:eastAsia="方正博雅宋_GBK"/>
          <w:color w:val="000000"/>
          <w:kern w:val="2"/>
          <w:sz w:val="20"/>
        </w:rPr>
        <w:t>20%</w:t>
      </w:r>
      <w:r w:rsidRPr="00397FF5">
        <w:rPr>
          <w:rFonts w:eastAsia="方正博雅宋_GBK"/>
          <w:color w:val="000000"/>
          <w:kern w:val="2"/>
          <w:sz w:val="20"/>
        </w:rPr>
        <w:t>样本作为测试数据，其他</w:t>
      </w:r>
      <w:r w:rsidRPr="00397FF5">
        <w:rPr>
          <w:rFonts w:eastAsia="方正博雅宋_GBK"/>
          <w:color w:val="000000"/>
          <w:kern w:val="2"/>
          <w:sz w:val="20"/>
        </w:rPr>
        <w:t>80%</w:t>
      </w:r>
      <w:r w:rsidRPr="00397FF5">
        <w:rPr>
          <w:rFonts w:eastAsia="方正博雅宋_GBK"/>
          <w:color w:val="000000"/>
          <w:kern w:val="2"/>
          <w:sz w:val="20"/>
        </w:rPr>
        <w:t>样本为训练数据，</w:t>
      </w:r>
      <w:r w:rsidRPr="00397FF5">
        <w:rPr>
          <w:rFonts w:eastAsia="方正博雅宋_GBK" w:hint="eastAsia"/>
          <w:color w:val="000000"/>
          <w:kern w:val="2"/>
          <w:sz w:val="20"/>
        </w:rPr>
        <w:t>采用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LinearRegression</m:t>
        </m:r>
      </m:oMath>
      <w:r w:rsidR="002C28EE" w:rsidRPr="00397FF5">
        <w:rPr>
          <w:rFonts w:eastAsia="方正博雅宋_GBK"/>
          <w:color w:val="000000"/>
          <w:kern w:val="2"/>
          <w:sz w:val="20"/>
        </w:rPr>
        <w:t>、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RidgeCV</m:t>
        </m:r>
      </m:oMath>
      <w:r w:rsidR="00E25A29" w:rsidRPr="00397FF5">
        <w:rPr>
          <w:rFonts w:eastAsia="方正博雅宋_GBK" w:hint="eastAsia"/>
          <w:color w:val="000000"/>
          <w:kern w:val="2"/>
          <w:sz w:val="20"/>
        </w:rPr>
        <w:t>、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LassoCV</m:t>
        </m:r>
      </m:oMath>
      <w:r w:rsidR="00E25A29" w:rsidRPr="00397FF5">
        <w:rPr>
          <w:rFonts w:eastAsia="方正博雅宋_GBK" w:hint="eastAsia"/>
          <w:color w:val="000000"/>
          <w:kern w:val="2"/>
          <w:sz w:val="20"/>
        </w:rPr>
        <w:t>和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ElasticNetCV</m:t>
        </m:r>
      </m:oMath>
      <w:r w:rsidR="00E25A29" w:rsidRPr="00397FF5">
        <w:rPr>
          <w:rFonts w:eastAsia="方正博雅宋_GBK"/>
          <w:color w:val="000000"/>
          <w:kern w:val="2"/>
          <w:sz w:val="20"/>
        </w:rPr>
        <w:t> </w:t>
      </w:r>
      <w:r w:rsidR="00E25A29" w:rsidRPr="00397FF5">
        <w:rPr>
          <w:rFonts w:eastAsia="方正博雅宋_GBK" w:hint="eastAsia"/>
          <w:color w:val="000000"/>
          <w:kern w:val="2"/>
          <w:sz w:val="20"/>
        </w:rPr>
        <w:t>等</w:t>
      </w:r>
      <w:r w:rsidR="00E25A29" w:rsidRPr="00397FF5">
        <w:rPr>
          <w:rFonts w:eastAsia="方正博雅宋_GBK"/>
          <w:color w:val="000000"/>
          <w:kern w:val="2"/>
          <w:sz w:val="20"/>
        </w:rPr>
        <w:t>4</w:t>
      </w:r>
      <w:r w:rsidR="002C28EE" w:rsidRPr="00397FF5">
        <w:rPr>
          <w:rFonts w:eastAsia="方正博雅宋_GBK"/>
          <w:color w:val="000000"/>
          <w:kern w:val="2"/>
          <w:sz w:val="20"/>
        </w:rPr>
        <w:t>个模型</w:t>
      </w:r>
      <w:r w:rsidRPr="00397FF5">
        <w:rPr>
          <w:rFonts w:eastAsia="方正博雅宋_GBK" w:hint="eastAsia"/>
          <w:color w:val="000000"/>
          <w:kern w:val="2"/>
          <w:sz w:val="20"/>
        </w:rPr>
        <w:t>预测广告费用与产品销量之间的关系，</w:t>
      </w:r>
      <w:r w:rsidR="00E25A29" w:rsidRPr="00397FF5">
        <w:rPr>
          <w:rFonts w:eastAsia="方正博雅宋_GBK" w:hint="eastAsia"/>
          <w:color w:val="000000"/>
          <w:kern w:val="2"/>
          <w:sz w:val="20"/>
        </w:rPr>
        <w:t>得到</w:t>
      </w:r>
      <w:r w:rsidRPr="00397FF5">
        <w:rPr>
          <w:rFonts w:eastAsia="方正博雅宋_GBK" w:hint="eastAsia"/>
          <w:color w:val="000000"/>
          <w:kern w:val="2"/>
          <w:sz w:val="20"/>
        </w:rPr>
        <w:t>4</w:t>
      </w:r>
      <w:r w:rsidRPr="00397FF5">
        <w:rPr>
          <w:rFonts w:eastAsia="方正博雅宋_GBK" w:hint="eastAsia"/>
          <w:color w:val="000000"/>
          <w:kern w:val="2"/>
          <w:sz w:val="20"/>
        </w:rPr>
        <w:t>个模型</w:t>
      </w:r>
      <w:r w:rsidR="002C28EE" w:rsidRPr="00397FF5">
        <w:rPr>
          <w:rFonts w:eastAsia="方正博雅宋_GBK"/>
          <w:color w:val="000000"/>
          <w:kern w:val="2"/>
          <w:sz w:val="20"/>
        </w:rPr>
        <w:t>的</w:t>
      </w:r>
      <w:r w:rsidR="00E25A29" w:rsidRPr="00397FF5">
        <w:rPr>
          <w:rFonts w:eastAsia="方正博雅宋_GBK" w:hint="eastAsia"/>
          <w:color w:val="000000"/>
          <w:kern w:val="2"/>
          <w:sz w:val="20"/>
        </w:rPr>
        <w:t>回归系数</w:t>
      </w:r>
      <w:r w:rsidR="002C28EE" w:rsidRPr="00397FF5">
        <w:rPr>
          <w:rFonts w:eastAsia="方正博雅宋_GBK"/>
          <w:color w:val="000000"/>
          <w:kern w:val="2"/>
          <w:sz w:val="20"/>
        </w:rPr>
        <w:t>如表</w:t>
      </w:r>
      <w:r w:rsidR="002C28EE" w:rsidRPr="00397FF5">
        <w:rPr>
          <w:rFonts w:eastAsia="方正博雅宋_GBK"/>
          <w:color w:val="000000"/>
          <w:kern w:val="2"/>
          <w:sz w:val="20"/>
        </w:rPr>
        <w:t>2-1</w:t>
      </w:r>
      <w:r w:rsidR="002C28EE" w:rsidRPr="00397FF5">
        <w:rPr>
          <w:rFonts w:eastAsia="方正博雅宋_GBK"/>
          <w:color w:val="000000"/>
          <w:kern w:val="2"/>
          <w:sz w:val="20"/>
        </w:rPr>
        <w:t>所示</w:t>
      </w:r>
      <w:r w:rsidRPr="00397FF5">
        <w:rPr>
          <w:rFonts w:eastAsia="方正博雅宋_GBK" w:hint="eastAsia"/>
          <w:color w:val="000000"/>
          <w:kern w:val="2"/>
          <w:sz w:val="20"/>
        </w:rPr>
        <w:t>。</w:t>
      </w:r>
      <w:r w:rsidR="00E25A29" w:rsidRPr="00397FF5">
        <w:rPr>
          <w:rFonts w:eastAsia="方正博雅宋_GBK" w:hint="eastAsia"/>
          <w:color w:val="000000"/>
          <w:kern w:val="2"/>
          <w:sz w:val="20"/>
        </w:rPr>
        <w:t>其中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ElasticNetCV</m:t>
        </m:r>
      </m:oMath>
      <w:r w:rsidR="00E25A29" w:rsidRPr="00397FF5">
        <w:rPr>
          <w:rFonts w:eastAsia="方正博雅宋_GBK"/>
          <w:color w:val="000000"/>
          <w:kern w:val="2"/>
          <w:sz w:val="20"/>
        </w:rPr>
        <w:t> </w:t>
      </w:r>
      <w:r w:rsidR="00E25A29" w:rsidRPr="00397FF5">
        <w:rPr>
          <w:rFonts w:eastAsia="方正博雅宋_GBK" w:hint="eastAsia"/>
          <w:color w:val="000000"/>
          <w:kern w:val="2"/>
          <w:sz w:val="20"/>
        </w:rPr>
        <w:t>得到的模型和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LassoCV</m:t>
        </m:r>
      </m:oMath>
      <w:r w:rsidR="003D0CAE">
        <w:rPr>
          <w:rFonts w:eastAsia="方正博雅宋_GBK" w:hint="eastAsia"/>
          <w:color w:val="000000"/>
          <w:kern w:val="2"/>
          <w:sz w:val="20"/>
        </w:rPr>
        <w:t>相同</w:t>
      </w:r>
      <w:r w:rsidR="006B7B4F" w:rsidRPr="00397FF5">
        <w:rPr>
          <w:rFonts w:eastAsia="方正博雅宋_GBK" w:hint="eastAsia"/>
          <w:color w:val="000000"/>
          <w:kern w:val="2"/>
          <w:sz w:val="20"/>
        </w:rPr>
        <w:t>，即</w:t>
      </w:r>
      <w:r w:rsidR="00D924F5" w:rsidRPr="00397FF5">
        <w:rPr>
          <w:rFonts w:eastAsia="方正博雅宋_GBK" w:hint="eastAsia"/>
          <w:color w:val="000000"/>
          <w:kern w:val="2"/>
          <w:sz w:val="20"/>
        </w:rPr>
        <w:t>最佳</w:t>
      </w:r>
      <w:r w:rsidR="006B7B4F" w:rsidRPr="00397FF5">
        <w:rPr>
          <w:rFonts w:eastAsia="方正博雅宋_GBK" w:hint="eastAsia"/>
          <w:color w:val="000000"/>
          <w:kern w:val="2"/>
          <w:sz w:val="20"/>
        </w:rPr>
        <w:t>L1</w:t>
      </w:r>
      <w:r w:rsidR="006B7B4F" w:rsidRPr="00397FF5">
        <w:rPr>
          <w:rFonts w:eastAsia="方正博雅宋_GBK" w:hint="eastAsia"/>
          <w:color w:val="000000"/>
          <w:kern w:val="2"/>
          <w:sz w:val="20"/>
        </w:rPr>
        <w:t>正则的比例为</w:t>
      </w:r>
      <w:r w:rsidR="006B7B4F" w:rsidRPr="00397FF5">
        <w:rPr>
          <w:rFonts w:eastAsia="方正博雅宋_GBK" w:hint="eastAsia"/>
          <w:color w:val="000000"/>
          <w:kern w:val="2"/>
          <w:sz w:val="20"/>
        </w:rPr>
        <w:t>1.0</w:t>
      </w:r>
      <w:r w:rsidR="002C28EE" w:rsidRPr="00397FF5">
        <w:rPr>
          <w:rFonts w:eastAsia="方正博雅宋_GBK"/>
          <w:color w:val="000000"/>
          <w:kern w:val="2"/>
          <w:sz w:val="20"/>
        </w:rPr>
        <w:t>。可以看出，</w:t>
      </w:r>
      <w:r w:rsidR="00D924F5" w:rsidRPr="00397FF5">
        <w:rPr>
          <w:rFonts w:eastAsia="方正博雅宋_GBK" w:hint="eastAsia"/>
          <w:color w:val="000000"/>
          <w:kern w:val="2"/>
          <w:sz w:val="20"/>
        </w:rPr>
        <w:t>岭回归、</w:t>
      </w:r>
      <w:r w:rsidR="002C28EE" w:rsidRPr="00397FF5">
        <w:rPr>
          <w:rFonts w:eastAsia="方正博雅宋_GBK"/>
          <w:color w:val="000000"/>
          <w:kern w:val="2"/>
          <w:sz w:val="20"/>
        </w:rPr>
        <w:t>Lasso</w:t>
      </w:r>
      <w:r w:rsidR="00D924F5" w:rsidRPr="00397FF5">
        <w:rPr>
          <w:rFonts w:eastAsia="方正博雅宋_GBK" w:hint="eastAsia"/>
          <w:color w:val="000000"/>
          <w:kern w:val="2"/>
          <w:sz w:val="20"/>
        </w:rPr>
        <w:t>和弹性网络得到的回归系数绝对值均比最小二乘险线性回归小，即起到了权值收缩的效果。另外</w:t>
      </w:r>
      <w:r w:rsidR="002C28EE" w:rsidRPr="00397FF5">
        <w:rPr>
          <w:rFonts w:eastAsia="方正博雅宋_GBK"/>
          <w:color w:val="000000"/>
          <w:kern w:val="2"/>
          <w:sz w:val="20"/>
        </w:rPr>
        <w:t>模型</w:t>
      </w:r>
      <w:r w:rsidR="00D924F5" w:rsidRPr="00397FF5">
        <w:rPr>
          <w:rFonts w:eastAsia="方正博雅宋_GBK"/>
          <w:color w:val="000000"/>
          <w:kern w:val="2"/>
          <w:sz w:val="20"/>
        </w:rPr>
        <w:t>Lasso</w:t>
      </w:r>
      <w:r w:rsidR="00D924F5" w:rsidRPr="00397FF5">
        <w:rPr>
          <w:rFonts w:eastAsia="方正博雅宋_GBK" w:hint="eastAsia"/>
          <w:color w:val="000000"/>
          <w:kern w:val="2"/>
          <w:sz w:val="20"/>
        </w:rPr>
        <w:t>和弹性网络得到的模型中，特征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newspappwer</m:t>
        </m:r>
      </m:oMath>
      <w:r w:rsidR="002C28EE" w:rsidRPr="00397FF5">
        <w:rPr>
          <w:rFonts w:eastAsia="方正博雅宋_GBK"/>
          <w:color w:val="000000"/>
          <w:kern w:val="2"/>
          <w:sz w:val="20"/>
        </w:rPr>
        <w:t>的系数为</w:t>
      </w:r>
      <w:r w:rsidR="002C28EE" w:rsidRPr="00397FF5">
        <w:rPr>
          <w:rFonts w:eastAsia="方正博雅宋_GBK"/>
          <w:color w:val="000000"/>
          <w:kern w:val="2"/>
          <w:sz w:val="20"/>
        </w:rPr>
        <w:t>0</w:t>
      </w:r>
      <w:r w:rsidR="002C28EE" w:rsidRPr="00397FF5">
        <w:rPr>
          <w:rFonts w:eastAsia="方正博雅宋_GBK"/>
          <w:color w:val="000000"/>
          <w:kern w:val="2"/>
          <w:sz w:val="20"/>
        </w:rPr>
        <w:t>，体现了其稀疏的性质。</w:t>
      </w:r>
    </w:p>
    <w:p w14:paraId="268B46BD" w14:textId="77777777" w:rsidR="003D0CAE" w:rsidRPr="00397FF5" w:rsidRDefault="003D0CAE" w:rsidP="00397FF5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</w:p>
    <w:p w14:paraId="06F7D84E" w14:textId="77777777" w:rsidR="00701126" w:rsidRDefault="002C28EE">
      <w:pPr>
        <w:pStyle w:val="afd"/>
      </w:pPr>
      <w:r>
        <w:t>表</w:t>
      </w:r>
      <w:r>
        <w:t xml:space="preserve">2-1. </w:t>
      </w:r>
      <w:r w:rsidR="00973322">
        <w:rPr>
          <w:rFonts w:hint="eastAsia"/>
        </w:rPr>
        <w:t>广告</w:t>
      </w:r>
      <w:r>
        <w:t>数据集上不同线性回归模型的系数</w:t>
      </w:r>
    </w:p>
    <w:tbl>
      <w:tblPr>
        <w:tblW w:w="4935" w:type="pct"/>
        <w:tblInd w:w="108" w:type="dxa"/>
        <w:tblBorders>
          <w:top w:val="single" w:sz="6" w:space="0" w:color="C0C0C0"/>
          <w:bottom w:val="single" w:sz="6" w:space="0" w:color="C0C0C0"/>
          <w:insideH w:val="single" w:sz="4" w:space="0" w:color="C0C0C0"/>
        </w:tblBorders>
        <w:tblLook w:val="04A0" w:firstRow="1" w:lastRow="0" w:firstColumn="1" w:lastColumn="0" w:noHBand="0" w:noVBand="1"/>
      </w:tblPr>
      <w:tblGrid>
        <w:gridCol w:w="1644"/>
        <w:gridCol w:w="1643"/>
        <w:gridCol w:w="1643"/>
        <w:gridCol w:w="1643"/>
        <w:gridCol w:w="1643"/>
      </w:tblGrid>
      <w:tr w:rsidR="00973322" w14:paraId="518DF815" w14:textId="77777777" w:rsidTr="00973322">
        <w:tc>
          <w:tcPr>
            <w:tcW w:w="1000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6D31D61D" w14:textId="77777777" w:rsidR="00973322" w:rsidRDefault="00973322">
            <w:pPr>
              <w:pStyle w:val="affa"/>
            </w:pPr>
            <w:r>
              <w:t>特征</w:t>
            </w:r>
          </w:p>
        </w:tc>
        <w:tc>
          <w:tcPr>
            <w:tcW w:w="1000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2BF01611" w14:textId="5603787B" w:rsidR="00973322" w:rsidRDefault="00D47391">
            <w:pPr>
              <w:pStyle w:val="affa"/>
            </w:pPr>
            <w:r w:rsidRPr="0031443D">
              <w:rPr>
                <w:rFonts w:hint="eastAsia"/>
              </w:rPr>
              <w:t>最小二乘线性回归</w:t>
            </w:r>
            <w:r w:rsidR="00973322">
              <w:t>系数</w:t>
            </w:r>
          </w:p>
        </w:tc>
        <w:tc>
          <w:tcPr>
            <w:tcW w:w="1000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348B43A6" w14:textId="77777777" w:rsidR="00973322" w:rsidRDefault="00973322">
            <w:pPr>
              <w:pStyle w:val="affa"/>
            </w:pPr>
            <w:r>
              <w:t>岭回归系数</w:t>
            </w:r>
          </w:p>
        </w:tc>
        <w:tc>
          <w:tcPr>
            <w:tcW w:w="1000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5DAEF6FE" w14:textId="77777777" w:rsidR="00973322" w:rsidRDefault="00973322">
            <w:pPr>
              <w:pStyle w:val="affa"/>
            </w:pPr>
            <w:r>
              <w:t>Lasso</w:t>
            </w:r>
            <w:r>
              <w:t>系数</w:t>
            </w:r>
          </w:p>
        </w:tc>
        <w:tc>
          <w:tcPr>
            <w:tcW w:w="1000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</w:tcPr>
          <w:p w14:paraId="1C465740" w14:textId="5E31F188" w:rsidR="00973322" w:rsidRDefault="00973322">
            <w:pPr>
              <w:pStyle w:val="affa"/>
            </w:pPr>
            <w:r>
              <w:rPr>
                <w:rFonts w:hint="eastAsia"/>
              </w:rPr>
              <w:t>弹性网络</w:t>
            </w:r>
            <w:r w:rsidR="00D47391">
              <w:rPr>
                <w:rFonts w:hint="eastAsia"/>
              </w:rPr>
              <w:t>系数</w:t>
            </w:r>
          </w:p>
        </w:tc>
      </w:tr>
      <w:tr w:rsidR="007D3F0A" w14:paraId="49D39441" w14:textId="77777777" w:rsidTr="00973322">
        <w:tc>
          <w:tcPr>
            <w:tcW w:w="1000" w:type="pct"/>
            <w:tcBorders>
              <w:top w:val="single" w:sz="4" w:space="0" w:color="C0C0C0"/>
            </w:tcBorders>
          </w:tcPr>
          <w:p w14:paraId="4E73228F" w14:textId="77777777" w:rsidR="007D3F0A" w:rsidRDefault="007D3F0A">
            <w:pPr>
              <w:pStyle w:val="afff2"/>
            </w:pPr>
            <w:r>
              <w:rPr>
                <w:rFonts w:hint="eastAsia"/>
              </w:rPr>
              <w:t>TV</w:t>
            </w:r>
          </w:p>
        </w:tc>
        <w:tc>
          <w:tcPr>
            <w:tcW w:w="1000" w:type="pct"/>
            <w:tcBorders>
              <w:top w:val="single" w:sz="4" w:space="0" w:color="C0C0C0"/>
            </w:tcBorders>
          </w:tcPr>
          <w:p w14:paraId="32019520" w14:textId="77777777" w:rsidR="007D3F0A" w:rsidRPr="007D3F0A" w:rsidRDefault="007D3F0A" w:rsidP="007D3F0A">
            <w:pPr>
              <w:pStyle w:val="afff2"/>
            </w:pPr>
            <w:r w:rsidRPr="007D3F0A">
              <w:t>3.983944</w:t>
            </w:r>
          </w:p>
        </w:tc>
        <w:tc>
          <w:tcPr>
            <w:tcW w:w="1000" w:type="pct"/>
            <w:tcBorders>
              <w:top w:val="single" w:sz="4" w:space="0" w:color="C0C0C0"/>
            </w:tcBorders>
          </w:tcPr>
          <w:p w14:paraId="01C2C9EA" w14:textId="77777777" w:rsidR="007D3F0A" w:rsidRDefault="007D3F0A" w:rsidP="007D3F0A">
            <w:pPr>
              <w:pStyle w:val="afff2"/>
            </w:pPr>
            <w:r w:rsidRPr="007D3F0A">
              <w:t>3.98</w:t>
            </w:r>
            <w:r>
              <w:rPr>
                <w:rFonts w:hint="eastAsia"/>
              </w:rPr>
              <w:t>1524</w:t>
            </w:r>
          </w:p>
        </w:tc>
        <w:tc>
          <w:tcPr>
            <w:tcW w:w="1000" w:type="pct"/>
            <w:tcBorders>
              <w:top w:val="single" w:sz="4" w:space="0" w:color="C0C0C0"/>
            </w:tcBorders>
          </w:tcPr>
          <w:p w14:paraId="28C8CEF4" w14:textId="77777777" w:rsidR="007D3F0A" w:rsidRDefault="007D3F0A">
            <w:pPr>
              <w:pStyle w:val="afff2"/>
            </w:pPr>
            <w:r w:rsidRPr="007D3F0A">
              <w:t>3.9</w:t>
            </w:r>
            <w:r>
              <w:t>21642</w:t>
            </w:r>
          </w:p>
        </w:tc>
        <w:tc>
          <w:tcPr>
            <w:tcW w:w="1000" w:type="pct"/>
            <w:tcBorders>
              <w:top w:val="single" w:sz="4" w:space="0" w:color="C0C0C0"/>
            </w:tcBorders>
          </w:tcPr>
          <w:p w14:paraId="3AB84248" w14:textId="77777777" w:rsidR="007D3F0A" w:rsidRDefault="007D3F0A">
            <w:pPr>
              <w:pStyle w:val="afff2"/>
            </w:pPr>
            <w:r w:rsidRPr="007D3F0A">
              <w:t>3.9</w:t>
            </w:r>
            <w:r>
              <w:t>21642</w:t>
            </w:r>
          </w:p>
        </w:tc>
      </w:tr>
      <w:tr w:rsidR="007D3F0A" w14:paraId="1ACE1212" w14:textId="77777777" w:rsidTr="00973322">
        <w:tc>
          <w:tcPr>
            <w:tcW w:w="1000" w:type="pct"/>
          </w:tcPr>
          <w:p w14:paraId="54EB621F" w14:textId="77777777" w:rsidR="007D3F0A" w:rsidRDefault="007D3F0A">
            <w:pPr>
              <w:pStyle w:val="afff2"/>
            </w:pPr>
            <w:r>
              <w:t>r</w:t>
            </w:r>
            <w:r>
              <w:rPr>
                <w:rFonts w:hint="eastAsia"/>
              </w:rPr>
              <w:t>adio</w:t>
            </w:r>
          </w:p>
        </w:tc>
        <w:tc>
          <w:tcPr>
            <w:tcW w:w="1000" w:type="pct"/>
          </w:tcPr>
          <w:p w14:paraId="6520174D" w14:textId="77777777" w:rsidR="007D3F0A" w:rsidRPr="007D3F0A" w:rsidRDefault="007D3F0A" w:rsidP="007D3F0A">
            <w:pPr>
              <w:pStyle w:val="afff2"/>
            </w:pPr>
            <w:r w:rsidRPr="007D3F0A">
              <w:t>2.860230</w:t>
            </w:r>
          </w:p>
        </w:tc>
        <w:tc>
          <w:tcPr>
            <w:tcW w:w="1000" w:type="pct"/>
          </w:tcPr>
          <w:p w14:paraId="1B2ACF39" w14:textId="77777777" w:rsidR="007D3F0A" w:rsidRDefault="007D3F0A" w:rsidP="007D3F0A">
            <w:pPr>
              <w:pStyle w:val="afff2"/>
            </w:pPr>
            <w:r w:rsidRPr="007D3F0A">
              <w:t>2.8</w:t>
            </w:r>
            <w:r>
              <w:rPr>
                <w:rFonts w:hint="eastAsia"/>
              </w:rPr>
              <w:t>58304</w:t>
            </w:r>
          </w:p>
        </w:tc>
        <w:tc>
          <w:tcPr>
            <w:tcW w:w="1000" w:type="pct"/>
          </w:tcPr>
          <w:p w14:paraId="545C86E9" w14:textId="77777777" w:rsidR="007D3F0A" w:rsidRDefault="007D3F0A">
            <w:pPr>
              <w:pStyle w:val="afff2"/>
            </w:pPr>
            <w:r w:rsidRPr="007D3F0A">
              <w:t>2.8</w:t>
            </w:r>
            <w:r>
              <w:t>06374</w:t>
            </w:r>
          </w:p>
        </w:tc>
        <w:tc>
          <w:tcPr>
            <w:tcW w:w="1000" w:type="pct"/>
          </w:tcPr>
          <w:p w14:paraId="7CB0843D" w14:textId="77777777" w:rsidR="007D3F0A" w:rsidRDefault="007D3F0A">
            <w:pPr>
              <w:pStyle w:val="afff2"/>
            </w:pPr>
            <w:r w:rsidRPr="007D3F0A">
              <w:t>2.8</w:t>
            </w:r>
            <w:r>
              <w:t>06374</w:t>
            </w:r>
          </w:p>
        </w:tc>
      </w:tr>
      <w:tr w:rsidR="007D3F0A" w14:paraId="6E3FCFAA" w14:textId="77777777" w:rsidTr="00973322">
        <w:tc>
          <w:tcPr>
            <w:tcW w:w="1000" w:type="pct"/>
          </w:tcPr>
          <w:p w14:paraId="6E980465" w14:textId="77777777" w:rsidR="007D3F0A" w:rsidRDefault="007D3F0A">
            <w:pPr>
              <w:pStyle w:val="afff2"/>
            </w:pPr>
            <w:r>
              <w:t>newspaper</w:t>
            </w:r>
          </w:p>
        </w:tc>
        <w:tc>
          <w:tcPr>
            <w:tcW w:w="1000" w:type="pct"/>
          </w:tcPr>
          <w:p w14:paraId="58ED77F2" w14:textId="77777777" w:rsidR="007D3F0A" w:rsidRPr="007D3F0A" w:rsidRDefault="007D3F0A" w:rsidP="007D3F0A">
            <w:pPr>
              <w:pStyle w:val="afff2"/>
            </w:pPr>
            <w:r w:rsidRPr="007D3F0A">
              <w:t>0.038194</w:t>
            </w:r>
          </w:p>
        </w:tc>
        <w:tc>
          <w:tcPr>
            <w:tcW w:w="1000" w:type="pct"/>
          </w:tcPr>
          <w:p w14:paraId="291F766D" w14:textId="77777777" w:rsidR="007D3F0A" w:rsidRDefault="007D3F0A">
            <w:pPr>
              <w:pStyle w:val="afff2"/>
            </w:pPr>
            <w:r w:rsidRPr="007D3F0A">
              <w:t>0.038</w:t>
            </w:r>
            <w:r>
              <w:t>925</w:t>
            </w:r>
          </w:p>
        </w:tc>
        <w:tc>
          <w:tcPr>
            <w:tcW w:w="1000" w:type="pct"/>
          </w:tcPr>
          <w:p w14:paraId="370F0293" w14:textId="77777777" w:rsidR="007D3F0A" w:rsidRDefault="007D3F0A" w:rsidP="007D3F0A">
            <w:pPr>
              <w:pStyle w:val="afff2"/>
            </w:pPr>
            <w:r w:rsidRPr="007D3F0A">
              <w:t>0.0</w:t>
            </w:r>
            <w:r>
              <w:rPr>
                <w:rFonts w:hint="eastAsia"/>
              </w:rPr>
              <w:t>00000</w:t>
            </w:r>
          </w:p>
        </w:tc>
        <w:tc>
          <w:tcPr>
            <w:tcW w:w="1000" w:type="pct"/>
          </w:tcPr>
          <w:p w14:paraId="55E2861C" w14:textId="77777777" w:rsidR="007D3F0A" w:rsidRDefault="007D3F0A">
            <w:pPr>
              <w:pStyle w:val="afff2"/>
            </w:pPr>
            <w:r w:rsidRPr="007D3F0A">
              <w:t>0.0</w:t>
            </w:r>
            <w:r>
              <w:rPr>
                <w:rFonts w:hint="eastAsia"/>
              </w:rPr>
              <w:t>00000</w:t>
            </w:r>
          </w:p>
        </w:tc>
      </w:tr>
      <w:tr w:rsidR="007D3F0A" w14:paraId="37CE466B" w14:textId="77777777" w:rsidTr="00973322">
        <w:tc>
          <w:tcPr>
            <w:tcW w:w="1000" w:type="pct"/>
          </w:tcPr>
          <w:p w14:paraId="210E9164" w14:textId="77777777" w:rsidR="007D3F0A" w:rsidRDefault="007D3F0A">
            <w:pPr>
              <w:pStyle w:val="afff2"/>
            </w:pPr>
            <w:r>
              <w:rPr>
                <w:rFonts w:hint="eastAsia"/>
              </w:rPr>
              <w:t>截距项</w:t>
            </w:r>
          </w:p>
        </w:tc>
        <w:tc>
          <w:tcPr>
            <w:tcW w:w="1000" w:type="pct"/>
          </w:tcPr>
          <w:p w14:paraId="46EC5AB5" w14:textId="77777777" w:rsidR="007D3F0A" w:rsidRPr="007D3F0A" w:rsidRDefault="007D3F0A" w:rsidP="007D3F0A">
            <w:pPr>
              <w:pStyle w:val="afff2"/>
            </w:pPr>
            <w:r w:rsidRPr="007D3F0A">
              <w:t>13.969091</w:t>
            </w:r>
          </w:p>
        </w:tc>
        <w:tc>
          <w:tcPr>
            <w:tcW w:w="1000" w:type="pct"/>
          </w:tcPr>
          <w:p w14:paraId="7460A020" w14:textId="77777777" w:rsidR="007D3F0A" w:rsidRDefault="007D3F0A">
            <w:pPr>
              <w:pStyle w:val="afff2"/>
            </w:pPr>
            <w:r w:rsidRPr="007D3F0A">
              <w:t>13.969</w:t>
            </w:r>
            <w:r>
              <w:t>282</w:t>
            </w:r>
          </w:p>
        </w:tc>
        <w:tc>
          <w:tcPr>
            <w:tcW w:w="1000" w:type="pct"/>
          </w:tcPr>
          <w:p w14:paraId="39EBEBAE" w14:textId="77777777" w:rsidR="007D3F0A" w:rsidRDefault="007D3F0A" w:rsidP="007D3F0A">
            <w:pPr>
              <w:pStyle w:val="afff2"/>
            </w:pPr>
            <w:r w:rsidRPr="007D3F0A">
              <w:t>13.9</w:t>
            </w:r>
            <w:r>
              <w:rPr>
                <w:rFonts w:hint="eastAsia"/>
              </w:rPr>
              <w:t>72528</w:t>
            </w:r>
          </w:p>
        </w:tc>
        <w:tc>
          <w:tcPr>
            <w:tcW w:w="1000" w:type="pct"/>
          </w:tcPr>
          <w:p w14:paraId="2ABD3606" w14:textId="77777777" w:rsidR="007D3F0A" w:rsidRDefault="007D3F0A">
            <w:pPr>
              <w:pStyle w:val="afff2"/>
            </w:pPr>
            <w:r w:rsidRPr="007D3F0A">
              <w:t>13.9</w:t>
            </w:r>
            <w:r>
              <w:rPr>
                <w:rFonts w:hint="eastAsia"/>
              </w:rPr>
              <w:t>72528</w:t>
            </w:r>
          </w:p>
        </w:tc>
      </w:tr>
    </w:tbl>
    <w:p w14:paraId="7F704039" w14:textId="77777777" w:rsidR="00701126" w:rsidRDefault="00701126">
      <w:pPr>
        <w:pStyle w:val="aff"/>
        <w:ind w:firstLine="400"/>
      </w:pPr>
    </w:p>
    <w:p w14:paraId="105CC43E" w14:textId="77777777" w:rsidR="00701126" w:rsidRPr="003D0CAE" w:rsidRDefault="00996B86" w:rsidP="003D0CA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3D0CAE">
        <w:rPr>
          <w:rFonts w:eastAsia="方正博雅宋_GBK" w:hint="eastAsia"/>
          <w:color w:val="000000"/>
          <w:kern w:val="2"/>
          <w:sz w:val="20"/>
        </w:rPr>
        <w:t>4</w:t>
      </w:r>
      <w:r w:rsidR="002C28EE" w:rsidRPr="003D0CAE">
        <w:rPr>
          <w:rFonts w:eastAsia="方正博雅宋_GBK"/>
          <w:color w:val="000000"/>
          <w:kern w:val="2"/>
          <w:sz w:val="20"/>
        </w:rPr>
        <w:t>个模型在训练集和测试集上的性能如表</w:t>
      </w:r>
      <w:r w:rsidR="002C28EE" w:rsidRPr="003D0CAE">
        <w:rPr>
          <w:rFonts w:eastAsia="方正博雅宋_GBK"/>
          <w:color w:val="000000"/>
          <w:kern w:val="2"/>
          <w:sz w:val="20"/>
        </w:rPr>
        <w:t>2-2</w:t>
      </w:r>
      <w:r w:rsidR="002C28EE" w:rsidRPr="003D0CAE">
        <w:rPr>
          <w:rFonts w:eastAsia="方正博雅宋_GBK"/>
          <w:color w:val="000000"/>
          <w:kern w:val="2"/>
          <w:sz w:val="20"/>
        </w:rPr>
        <w:t>所示，表中我们采用</w:t>
      </w:r>
      <w:r w:rsidR="002C28EE" w:rsidRPr="003D0CAE">
        <w:rPr>
          <w:rFonts w:eastAsia="方正博雅宋_GBK"/>
          <w:color w:val="000000"/>
          <w:kern w:val="2"/>
          <w:sz w:val="20"/>
        </w:rPr>
        <w:t>R</w:t>
      </w:r>
      <w:r w:rsidR="002C28EE" w:rsidRPr="003D0CAE">
        <w:rPr>
          <w:rFonts w:eastAsia="方正博雅宋_GBK"/>
          <w:color w:val="000000"/>
          <w:kern w:val="2"/>
          <w:sz w:val="20"/>
        </w:rPr>
        <w:t>方分数作为性能度量指标。可以看出，最小二乘</w:t>
      </w:r>
      <w:r w:rsidR="007F35FD" w:rsidRPr="003D0CAE">
        <w:rPr>
          <w:rFonts w:eastAsia="方正博雅宋_GBK" w:hint="eastAsia"/>
          <w:color w:val="000000"/>
          <w:kern w:val="2"/>
          <w:sz w:val="20"/>
        </w:rPr>
        <w:t>线性</w:t>
      </w:r>
      <w:r w:rsidR="002C28EE" w:rsidRPr="003D0CAE">
        <w:rPr>
          <w:rFonts w:eastAsia="方正博雅宋_GBK"/>
          <w:color w:val="000000"/>
          <w:kern w:val="2"/>
          <w:sz w:val="20"/>
        </w:rPr>
        <w:t>回归模型在训练集上性能最好，但在测试集上性能最差；</w:t>
      </w:r>
      <w:r w:rsidR="007F35FD" w:rsidRPr="003D0CAE">
        <w:rPr>
          <w:rFonts w:eastAsia="方正博雅宋_GBK" w:hint="eastAsia"/>
          <w:color w:val="000000"/>
          <w:kern w:val="2"/>
          <w:sz w:val="20"/>
        </w:rPr>
        <w:t>Lasso</w:t>
      </w:r>
      <w:r w:rsidR="002C28EE" w:rsidRPr="003D0CAE">
        <w:rPr>
          <w:rFonts w:eastAsia="方正博雅宋_GBK"/>
          <w:color w:val="000000"/>
          <w:kern w:val="2"/>
          <w:sz w:val="20"/>
        </w:rPr>
        <w:t>模型在测试集上性能最好。</w:t>
      </w:r>
    </w:p>
    <w:p w14:paraId="51E149FA" w14:textId="77777777" w:rsidR="00701126" w:rsidRDefault="002C28EE">
      <w:pPr>
        <w:pStyle w:val="afd"/>
      </w:pPr>
      <w:r>
        <w:lastRenderedPageBreak/>
        <w:t>表</w:t>
      </w:r>
      <w:r>
        <w:t xml:space="preserve">2-2. </w:t>
      </w:r>
      <w:r w:rsidR="00996B86">
        <w:rPr>
          <w:rFonts w:hint="eastAsia"/>
        </w:rPr>
        <w:t>广告</w:t>
      </w:r>
      <w:r>
        <w:t>数据集上不同线性回归模型的性能</w:t>
      </w:r>
    </w:p>
    <w:tbl>
      <w:tblPr>
        <w:tblW w:w="4935" w:type="pct"/>
        <w:tblInd w:w="108" w:type="dxa"/>
        <w:tblBorders>
          <w:top w:val="single" w:sz="6" w:space="0" w:color="C0C0C0"/>
          <w:bottom w:val="single" w:sz="6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644"/>
        <w:gridCol w:w="1643"/>
        <w:gridCol w:w="1643"/>
        <w:gridCol w:w="1643"/>
        <w:gridCol w:w="1643"/>
      </w:tblGrid>
      <w:tr w:rsidR="00BF2EAD" w14:paraId="77611BAB" w14:textId="77777777" w:rsidTr="00BF2EAD">
        <w:tc>
          <w:tcPr>
            <w:tcW w:w="1000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4ADFD24A" w14:textId="77777777" w:rsidR="00BF2EAD" w:rsidRPr="0031443D" w:rsidRDefault="00996B86">
            <w:pPr>
              <w:pStyle w:val="affa"/>
            </w:pPr>
            <w:r w:rsidRPr="0031443D">
              <w:rPr>
                <w:rFonts w:hint="eastAsia"/>
              </w:rPr>
              <w:t>数据集</w:t>
            </w:r>
          </w:p>
        </w:tc>
        <w:tc>
          <w:tcPr>
            <w:tcW w:w="1000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07932BE4" w14:textId="77777777" w:rsidR="00BF2EAD" w:rsidRPr="0031443D" w:rsidRDefault="00BF2EAD" w:rsidP="00BF2EAD">
            <w:pPr>
              <w:pStyle w:val="affa"/>
              <w:jc w:val="left"/>
            </w:pPr>
            <w:r w:rsidRPr="0031443D">
              <w:rPr>
                <w:rFonts w:hint="eastAsia"/>
              </w:rPr>
              <w:t>最小二乘线性回归</w:t>
            </w:r>
          </w:p>
        </w:tc>
        <w:tc>
          <w:tcPr>
            <w:tcW w:w="1000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3407767D" w14:textId="77777777" w:rsidR="00BF2EAD" w:rsidRPr="0031443D" w:rsidRDefault="00BF2EAD">
            <w:pPr>
              <w:pStyle w:val="affa"/>
            </w:pPr>
            <w:r w:rsidRPr="0031443D">
              <w:t>岭回归</w:t>
            </w:r>
          </w:p>
        </w:tc>
        <w:tc>
          <w:tcPr>
            <w:tcW w:w="1000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1D5956C7" w14:textId="77777777" w:rsidR="00BF2EAD" w:rsidRPr="0031443D" w:rsidRDefault="00BF2EAD">
            <w:pPr>
              <w:pStyle w:val="affa"/>
            </w:pPr>
            <w:r w:rsidRPr="0031443D">
              <w:t>Lasso</w:t>
            </w:r>
          </w:p>
        </w:tc>
        <w:tc>
          <w:tcPr>
            <w:tcW w:w="1000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</w:tcPr>
          <w:p w14:paraId="0762E112" w14:textId="77777777" w:rsidR="00BF2EAD" w:rsidRPr="0031443D" w:rsidRDefault="00BF2EAD">
            <w:pPr>
              <w:pStyle w:val="affa"/>
            </w:pPr>
            <w:r w:rsidRPr="0031443D">
              <w:rPr>
                <w:rFonts w:hint="eastAsia"/>
              </w:rPr>
              <w:t>弹性网络</w:t>
            </w:r>
          </w:p>
        </w:tc>
      </w:tr>
      <w:tr w:rsidR="00996B86" w14:paraId="03E52481" w14:textId="77777777" w:rsidTr="0031443D">
        <w:trPr>
          <w:trHeight w:val="322"/>
        </w:trPr>
        <w:tc>
          <w:tcPr>
            <w:tcW w:w="1000" w:type="pct"/>
            <w:tcBorders>
              <w:top w:val="single" w:sz="4" w:space="0" w:color="C0C0C0"/>
            </w:tcBorders>
          </w:tcPr>
          <w:p w14:paraId="636F6ECC" w14:textId="77777777" w:rsidR="00996B86" w:rsidRDefault="00996B86">
            <w:pPr>
              <w:pStyle w:val="afff2"/>
            </w:pPr>
            <w:r>
              <w:t>训练</w:t>
            </w:r>
            <w:r>
              <w:rPr>
                <w:rFonts w:hint="eastAsia"/>
              </w:rPr>
              <w:t>集上</w:t>
            </w:r>
            <w:r>
              <w:t>性能</w:t>
            </w:r>
          </w:p>
        </w:tc>
        <w:tc>
          <w:tcPr>
            <w:tcW w:w="1000" w:type="pct"/>
            <w:tcBorders>
              <w:top w:val="single" w:sz="4" w:space="0" w:color="C0C0C0"/>
            </w:tcBorders>
          </w:tcPr>
          <w:p w14:paraId="44FA75BB" w14:textId="77777777" w:rsidR="00996B86" w:rsidRDefault="00996B86">
            <w:pPr>
              <w:pStyle w:val="afff2"/>
            </w:pPr>
            <w:r>
              <w:t>0.</w:t>
            </w:r>
            <w:r>
              <w:rPr>
                <w:rFonts w:hint="eastAsia"/>
              </w:rPr>
              <w:t>896285</w:t>
            </w:r>
          </w:p>
        </w:tc>
        <w:tc>
          <w:tcPr>
            <w:tcW w:w="1000" w:type="pct"/>
            <w:tcBorders>
              <w:top w:val="single" w:sz="4" w:space="0" w:color="C0C0C0"/>
            </w:tcBorders>
          </w:tcPr>
          <w:p w14:paraId="578356CE" w14:textId="77777777" w:rsidR="00996B86" w:rsidRDefault="00996B86">
            <w:pPr>
              <w:pStyle w:val="afff2"/>
            </w:pPr>
            <w:r>
              <w:t>0.</w:t>
            </w:r>
            <w:r>
              <w:rPr>
                <w:rFonts w:hint="eastAsia"/>
              </w:rPr>
              <w:t>896285</w:t>
            </w:r>
          </w:p>
        </w:tc>
        <w:tc>
          <w:tcPr>
            <w:tcW w:w="1000" w:type="pct"/>
            <w:tcBorders>
              <w:top w:val="single" w:sz="4" w:space="0" w:color="C0C0C0"/>
            </w:tcBorders>
          </w:tcPr>
          <w:p w14:paraId="64A60ECD" w14:textId="77777777" w:rsidR="00996B86" w:rsidRDefault="00996B86">
            <w:pPr>
              <w:pStyle w:val="afff2"/>
            </w:pPr>
            <w:r>
              <w:t>0.</w:t>
            </w:r>
            <w:r>
              <w:rPr>
                <w:rFonts w:hint="eastAsia"/>
              </w:rPr>
              <w:t>895925</w:t>
            </w:r>
          </w:p>
        </w:tc>
        <w:tc>
          <w:tcPr>
            <w:tcW w:w="1000" w:type="pct"/>
            <w:tcBorders>
              <w:top w:val="single" w:sz="4" w:space="0" w:color="C0C0C0"/>
            </w:tcBorders>
          </w:tcPr>
          <w:p w14:paraId="5192B2E0" w14:textId="77777777" w:rsidR="00996B86" w:rsidRDefault="00996B86">
            <w:pPr>
              <w:pStyle w:val="afff2"/>
            </w:pPr>
            <w:r>
              <w:t>0.</w:t>
            </w:r>
            <w:r>
              <w:rPr>
                <w:rFonts w:hint="eastAsia"/>
              </w:rPr>
              <w:t>895925</w:t>
            </w:r>
          </w:p>
        </w:tc>
      </w:tr>
      <w:tr w:rsidR="00996B86" w14:paraId="1C8AEA21" w14:textId="77777777" w:rsidTr="00BF2EAD">
        <w:tc>
          <w:tcPr>
            <w:tcW w:w="1000" w:type="pct"/>
          </w:tcPr>
          <w:p w14:paraId="08B61646" w14:textId="77777777" w:rsidR="00996B86" w:rsidRDefault="00996B86">
            <w:pPr>
              <w:pStyle w:val="afff2"/>
            </w:pPr>
            <w:r>
              <w:t>测试</w:t>
            </w:r>
            <w:r>
              <w:rPr>
                <w:rFonts w:hint="eastAsia"/>
              </w:rPr>
              <w:t>集上</w:t>
            </w:r>
            <w:r>
              <w:t>性能</w:t>
            </w:r>
          </w:p>
        </w:tc>
        <w:tc>
          <w:tcPr>
            <w:tcW w:w="1000" w:type="pct"/>
          </w:tcPr>
          <w:p w14:paraId="4C8131C1" w14:textId="77777777" w:rsidR="00996B86" w:rsidRDefault="00996B86" w:rsidP="00996B86">
            <w:pPr>
              <w:pStyle w:val="afff2"/>
            </w:pPr>
            <w:r>
              <w:t>0.</w:t>
            </w:r>
            <w:r>
              <w:rPr>
                <w:rFonts w:hint="eastAsia"/>
              </w:rPr>
              <w:t xml:space="preserve"> 893729</w:t>
            </w:r>
          </w:p>
        </w:tc>
        <w:tc>
          <w:tcPr>
            <w:tcW w:w="1000" w:type="pct"/>
          </w:tcPr>
          <w:p w14:paraId="135E870B" w14:textId="77777777" w:rsidR="00996B86" w:rsidRDefault="00996B86">
            <w:pPr>
              <w:pStyle w:val="afff2"/>
            </w:pPr>
            <w:r>
              <w:t>0.</w:t>
            </w:r>
            <w:r>
              <w:rPr>
                <w:rFonts w:hint="eastAsia"/>
              </w:rPr>
              <w:t xml:space="preserve"> 893865</w:t>
            </w:r>
          </w:p>
        </w:tc>
        <w:tc>
          <w:tcPr>
            <w:tcW w:w="1000" w:type="pct"/>
          </w:tcPr>
          <w:p w14:paraId="2C6F60E0" w14:textId="77777777" w:rsidR="00996B86" w:rsidRDefault="00996B86" w:rsidP="00996B86">
            <w:pPr>
              <w:pStyle w:val="afff2"/>
            </w:pPr>
            <w:r>
              <w:t>0.</w:t>
            </w:r>
            <w:r>
              <w:rPr>
                <w:rFonts w:hint="eastAsia"/>
              </w:rPr>
              <w:t xml:space="preserve"> 899197</w:t>
            </w:r>
          </w:p>
        </w:tc>
        <w:tc>
          <w:tcPr>
            <w:tcW w:w="1000" w:type="pct"/>
          </w:tcPr>
          <w:p w14:paraId="47E44DD6" w14:textId="77777777" w:rsidR="00996B86" w:rsidRDefault="00996B86">
            <w:pPr>
              <w:pStyle w:val="afff2"/>
            </w:pPr>
            <w:r>
              <w:t>0.</w:t>
            </w:r>
            <w:r>
              <w:rPr>
                <w:rFonts w:hint="eastAsia"/>
              </w:rPr>
              <w:t xml:space="preserve"> 899197</w:t>
            </w:r>
          </w:p>
        </w:tc>
      </w:tr>
    </w:tbl>
    <w:p w14:paraId="1844B03C" w14:textId="77777777" w:rsidR="00701126" w:rsidRDefault="00701126">
      <w:pPr>
        <w:pStyle w:val="aff"/>
        <w:ind w:firstLine="400"/>
      </w:pPr>
    </w:p>
    <w:p w14:paraId="1E29A2C6" w14:textId="4B69FB35" w:rsidR="00701126" w:rsidRPr="003D0CAE" w:rsidRDefault="002C28EE" w:rsidP="003D0CA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3D0CAE">
        <w:rPr>
          <w:rFonts w:eastAsia="方正博雅宋_GBK"/>
          <w:color w:val="000000"/>
          <w:kern w:val="2"/>
          <w:sz w:val="20"/>
        </w:rPr>
        <w:t>在带正则的模型中，</w:t>
      </w:r>
      <w:r w:rsidR="00910F6B" w:rsidRPr="003D0CAE">
        <w:rPr>
          <w:rFonts w:eastAsia="方正博雅宋_GBK" w:hint="eastAsia"/>
          <w:color w:val="000000"/>
          <w:kern w:val="2"/>
          <w:sz w:val="20"/>
        </w:rPr>
        <w:t>不同正则参数对应的</w:t>
      </w:r>
      <w:r w:rsidRPr="003D0CAE">
        <w:rPr>
          <w:rFonts w:eastAsia="方正博雅宋_GBK"/>
          <w:color w:val="000000"/>
          <w:kern w:val="2"/>
          <w:sz w:val="20"/>
        </w:rPr>
        <w:t>模型性能</w:t>
      </w:r>
      <w:r w:rsidR="00910F6B" w:rsidRPr="003D0CAE">
        <w:rPr>
          <w:rFonts w:eastAsia="方正博雅宋_GBK" w:hint="eastAsia"/>
          <w:color w:val="000000"/>
          <w:kern w:val="2"/>
          <w:sz w:val="20"/>
        </w:rPr>
        <w:t>不同</w:t>
      </w:r>
      <w:r w:rsidRPr="003D0CAE">
        <w:rPr>
          <w:rFonts w:eastAsia="方正博雅宋_GBK"/>
          <w:color w:val="000000"/>
          <w:kern w:val="2"/>
          <w:sz w:val="20"/>
        </w:rPr>
        <w:t>。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RidgeCV</m:t>
        </m:r>
      </m:oMath>
      <w:r w:rsidR="00910F6B" w:rsidRPr="003D0CAE">
        <w:rPr>
          <w:rFonts w:eastAsia="方正博雅宋_GBK" w:hint="eastAsia"/>
          <w:color w:val="000000"/>
          <w:kern w:val="2"/>
          <w:sz w:val="20"/>
        </w:rPr>
        <w:t>、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LassoCV</m:t>
        </m:r>
      </m:oMath>
      <w:r w:rsidR="00910F6B" w:rsidRPr="003D0CAE">
        <w:rPr>
          <w:rFonts w:eastAsia="方正博雅宋_GBK" w:hint="eastAsia"/>
          <w:color w:val="000000"/>
          <w:kern w:val="2"/>
          <w:sz w:val="20"/>
        </w:rPr>
        <w:t>和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ElasticNetCV</m:t>
        </m:r>
      </m:oMath>
      <w:r w:rsidR="00910F6B" w:rsidRPr="003D0CAE">
        <w:rPr>
          <w:rFonts w:eastAsia="方正博雅宋_GBK" w:hint="eastAsia"/>
          <w:color w:val="000000"/>
          <w:kern w:val="2"/>
          <w:sz w:val="20"/>
        </w:rPr>
        <w:t>中不同正则参数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α</m:t>
        </m:r>
      </m:oMath>
      <w:r w:rsidR="00910F6B" w:rsidRPr="003D0CAE">
        <w:rPr>
          <w:rFonts w:eastAsia="方正博雅宋_GBK" w:hint="eastAsia"/>
          <w:color w:val="000000"/>
          <w:kern w:val="2"/>
          <w:sz w:val="20"/>
        </w:rPr>
        <w:t>用交叉验证估计得到的</w:t>
      </w:r>
      <w:r w:rsidR="00910F6B" w:rsidRPr="003D0CAE">
        <w:rPr>
          <w:rFonts w:eastAsia="方正博雅宋_GBK" w:hint="eastAsia"/>
          <w:color w:val="000000"/>
          <w:kern w:val="2"/>
          <w:sz w:val="20"/>
        </w:rPr>
        <w:t>MSE</w:t>
      </w:r>
      <w:r w:rsidR="00910F6B" w:rsidRPr="003D0CAE">
        <w:rPr>
          <w:rFonts w:eastAsia="方正博雅宋_GBK" w:hint="eastAsia"/>
          <w:color w:val="000000"/>
          <w:kern w:val="2"/>
          <w:sz w:val="20"/>
        </w:rPr>
        <w:t>变化如</w:t>
      </w:r>
      <w:r w:rsidRPr="003D0CAE">
        <w:rPr>
          <w:rFonts w:eastAsia="方正博雅宋_GBK"/>
          <w:color w:val="000000"/>
          <w:kern w:val="2"/>
          <w:sz w:val="20"/>
        </w:rPr>
        <w:t>图</w:t>
      </w:r>
      <w:r w:rsidRPr="003D0CAE">
        <w:rPr>
          <w:rFonts w:eastAsia="方正博雅宋_GBK"/>
          <w:color w:val="000000"/>
          <w:kern w:val="2"/>
          <w:sz w:val="20"/>
        </w:rPr>
        <w:t>2-</w:t>
      </w:r>
      <w:r w:rsidR="00910F6B" w:rsidRPr="003D0CAE">
        <w:rPr>
          <w:rFonts w:eastAsia="方正博雅宋_GBK" w:hint="eastAsia"/>
          <w:color w:val="000000"/>
          <w:kern w:val="2"/>
          <w:sz w:val="20"/>
        </w:rPr>
        <w:t>5</w:t>
      </w:r>
      <w:r w:rsidRPr="003D0CAE">
        <w:rPr>
          <w:rFonts w:eastAsia="方正博雅宋_GBK"/>
          <w:color w:val="000000"/>
          <w:kern w:val="2"/>
          <w:sz w:val="20"/>
        </w:rPr>
        <w:t>所示。从图中可以看出，随着</w:t>
      </w:r>
      <w:r w:rsidR="00717BE6" w:rsidRPr="003D0CAE">
        <w:rPr>
          <w:rFonts w:eastAsia="方正博雅宋_GBK" w:hint="eastAsia"/>
          <w:color w:val="000000"/>
          <w:kern w:val="2"/>
          <w:sz w:val="20"/>
        </w:rPr>
        <w:t>正则参数</w:t>
      </w:r>
      <w:r w:rsidRPr="003D0CAE">
        <w:rPr>
          <w:rFonts w:eastAsia="方正博雅宋_GBK"/>
          <w:color w:val="000000"/>
          <w:kern w:val="2"/>
          <w:sz w:val="20"/>
        </w:rPr>
        <w:t>的增大，</w:t>
      </w:r>
      <w:r w:rsidR="00717BE6" w:rsidRPr="003D0CAE">
        <w:rPr>
          <w:rFonts w:eastAsia="方正博雅宋_GBK"/>
          <w:color w:val="000000"/>
          <w:kern w:val="2"/>
          <w:sz w:val="20"/>
        </w:rPr>
        <w:t>模型</w:t>
      </w:r>
      <w:r w:rsidRPr="003D0CAE">
        <w:rPr>
          <w:rFonts w:eastAsia="方正博雅宋_GBK"/>
          <w:color w:val="000000"/>
          <w:kern w:val="2"/>
          <w:sz w:val="20"/>
        </w:rPr>
        <w:t>变得越来越简单，交叉验证估计的测试误差会先减小，后增大。</w:t>
      </w:r>
      <w:r w:rsidR="00717BE6" w:rsidRPr="003D0CAE">
        <w:rPr>
          <w:rFonts w:eastAsia="方正博雅宋_GBK" w:hint="eastAsia"/>
          <w:color w:val="000000"/>
          <w:kern w:val="2"/>
          <w:sz w:val="20"/>
        </w:rPr>
        <w:t>MSE</w:t>
      </w:r>
      <w:r w:rsidRPr="003D0CAE">
        <w:rPr>
          <w:rFonts w:eastAsia="方正博雅宋_GBK"/>
          <w:color w:val="000000"/>
          <w:kern w:val="2"/>
          <w:sz w:val="20"/>
        </w:rPr>
        <w:t>的最低点对应最佳的超参数</w:t>
      </w:r>
      <w:r w:rsidR="00717BE6" w:rsidRPr="003D0CAE">
        <w:rPr>
          <w:rFonts w:eastAsia="方正博雅宋_GBK" w:hint="eastAsia"/>
          <w:color w:val="000000"/>
          <w:kern w:val="2"/>
          <w:sz w:val="20"/>
        </w:rPr>
        <w:t>，图中用竖直虚线表示</w:t>
      </w:r>
      <w:r w:rsidRPr="003D0CAE">
        <w:rPr>
          <w:rFonts w:eastAsia="方正博雅宋_GBK"/>
          <w:color w:val="000000"/>
          <w:kern w:val="2"/>
          <w:sz w:val="20"/>
        </w:rPr>
        <w:t>。</w:t>
      </w:r>
    </w:p>
    <w:tbl>
      <w:tblPr>
        <w:tblStyle w:val="aff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2768"/>
        <w:gridCol w:w="2768"/>
      </w:tblGrid>
      <w:tr w:rsidR="00045C28" w14:paraId="6084F639" w14:textId="77777777" w:rsidTr="009A12AC">
        <w:trPr>
          <w:trHeight w:val="2232"/>
        </w:trPr>
        <w:tc>
          <w:tcPr>
            <w:tcW w:w="2774" w:type="dxa"/>
          </w:tcPr>
          <w:p w14:paraId="3E564984" w14:textId="77777777" w:rsidR="00045C28" w:rsidRDefault="00A56A6D" w:rsidP="009A12AC">
            <w:r>
              <w:rPr>
                <w:noProof/>
              </w:rPr>
              <w:drawing>
                <wp:inline distT="0" distB="0" distL="0" distR="0" wp14:anchorId="1C5B059A" wp14:editId="6AF2B4D1">
                  <wp:extent cx="1724400" cy="1188000"/>
                  <wp:effectExtent l="0" t="0" r="3175" b="635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adv_ridge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4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14:paraId="0F4F20A7" w14:textId="77777777" w:rsidR="00045C28" w:rsidRDefault="00A56A6D" w:rsidP="009A12AC">
            <w:r>
              <w:rPr>
                <w:noProof/>
              </w:rPr>
              <w:drawing>
                <wp:inline distT="0" distB="0" distL="0" distR="0" wp14:anchorId="7C0FA7E3" wp14:editId="7FA8BA4E">
                  <wp:extent cx="1713600" cy="1188000"/>
                  <wp:effectExtent l="0" t="0" r="0" b="635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adv_lasso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14:paraId="69A45605" w14:textId="77777777" w:rsidR="00045C28" w:rsidRDefault="00205EB9" w:rsidP="009A12AC">
            <w:r>
              <w:rPr>
                <w:noProof/>
              </w:rPr>
              <w:drawing>
                <wp:inline distT="0" distB="0" distL="0" distR="0" wp14:anchorId="07003282" wp14:editId="2D9E558F">
                  <wp:extent cx="1713600" cy="118800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adv_net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C28" w:rsidRPr="008D7628" w14:paraId="78E43567" w14:textId="77777777" w:rsidTr="007F35FD">
        <w:trPr>
          <w:trHeight w:val="289"/>
        </w:trPr>
        <w:tc>
          <w:tcPr>
            <w:tcW w:w="2774" w:type="dxa"/>
          </w:tcPr>
          <w:p w14:paraId="67E6E4F0" w14:textId="77777777" w:rsidR="00045C28" w:rsidRPr="008D7628" w:rsidRDefault="00045C28" w:rsidP="009A12AC">
            <w:pPr>
              <w:jc w:val="center"/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</w:pP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（</w:t>
            </w:r>
            <w:r w:rsidRPr="008D7628"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  <w:t>a</w:t>
            </w: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）</w:t>
            </w:r>
            <w:r w:rsidR="00F2175F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岭回归</w:t>
            </w:r>
          </w:p>
        </w:tc>
        <w:tc>
          <w:tcPr>
            <w:tcW w:w="2775" w:type="dxa"/>
          </w:tcPr>
          <w:p w14:paraId="1FE9AB2C" w14:textId="77777777" w:rsidR="00045C28" w:rsidRPr="008D7628" w:rsidRDefault="00045C28" w:rsidP="009A12AC">
            <w:pPr>
              <w:jc w:val="center"/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</w:pP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（</w:t>
            </w:r>
            <w:r w:rsidRPr="008D7628"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  <w:t>b</w:t>
            </w: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）</w:t>
            </w:r>
            <w:r w:rsidR="00F2175F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Lasso</w:t>
            </w:r>
          </w:p>
        </w:tc>
        <w:tc>
          <w:tcPr>
            <w:tcW w:w="2775" w:type="dxa"/>
          </w:tcPr>
          <w:p w14:paraId="6258849C" w14:textId="77777777" w:rsidR="00045C28" w:rsidRPr="008D7628" w:rsidRDefault="00045C28" w:rsidP="009A12AC">
            <w:pPr>
              <w:jc w:val="center"/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</w:pP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（</w:t>
            </w:r>
            <w:r w:rsidRPr="008D7628">
              <w:rPr>
                <w:rFonts w:ascii="方正兰亭中黑_GBK" w:eastAsia="方正兰亭中黑_GBK" w:hAnsi="Arial" w:cs="Arial"/>
                <w:w w:val="105"/>
                <w:kern w:val="2"/>
                <w:sz w:val="14"/>
              </w:rPr>
              <w:t>c</w:t>
            </w:r>
            <w:r w:rsidRPr="008D7628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）</w:t>
            </w:r>
            <w:r w:rsidR="00F2175F">
              <w:rPr>
                <w:rFonts w:ascii="方正兰亭中黑_GBK" w:eastAsia="方正兰亭中黑_GBK" w:hAnsi="Arial" w:cs="Arial" w:hint="eastAsia"/>
                <w:w w:val="105"/>
                <w:kern w:val="2"/>
                <w:sz w:val="14"/>
              </w:rPr>
              <w:t>弹性网络</w:t>
            </w:r>
          </w:p>
        </w:tc>
      </w:tr>
    </w:tbl>
    <w:p w14:paraId="65E19D5D" w14:textId="78C62DA9" w:rsidR="00701126" w:rsidRDefault="002C28EE">
      <w:pPr>
        <w:pStyle w:val="afc"/>
      </w:pPr>
      <w:r>
        <w:t>图2-</w:t>
      </w:r>
      <w:r w:rsidR="00045C28"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 </w:t>
      </w:r>
      <w:r w:rsidR="00045C28">
        <w:rPr>
          <w:rFonts w:hint="eastAsia"/>
        </w:rPr>
        <w:t>广告</w:t>
      </w:r>
      <w:r>
        <w:t>数据集上不同超参数对应模型的交叉验证</w:t>
      </w:r>
      <w:r w:rsidR="00045C28">
        <w:rPr>
          <w:rFonts w:hint="eastAsia"/>
        </w:rPr>
        <w:t>的得到</w:t>
      </w:r>
      <w:r>
        <w:t>测试误差估计</w:t>
      </w:r>
      <w:r w:rsidR="00045C28">
        <w:rPr>
          <w:rFonts w:hint="eastAsia"/>
        </w:rPr>
        <w:t>（MSE）</w:t>
      </w:r>
    </w:p>
    <w:p w14:paraId="1B5ED6D3" w14:textId="77777777" w:rsidR="00701126" w:rsidRDefault="002C28EE">
      <w:pPr>
        <w:pStyle w:val="2"/>
        <w:rPr>
          <w:kern w:val="2"/>
        </w:rPr>
      </w:pPr>
      <w:bookmarkStart w:id="95" w:name="header-n992"/>
      <w:bookmarkEnd w:id="95"/>
      <w:r>
        <w:rPr>
          <w:rStyle w:val="24"/>
        </w:rPr>
        <w:t> </w:t>
      </w:r>
      <w:r>
        <w:rPr>
          <w:b/>
          <w:bCs/>
          <w:noProof/>
          <w:color w:val="FFFFFF"/>
          <w:kern w:val="2"/>
          <w:sz w:val="20"/>
        </w:rPr>
        <w:drawing>
          <wp:anchor distT="0" distB="0" distL="114300" distR="114300" simplePos="0" relativeHeight="251669504" behindDoc="1" locked="0" layoutInCell="1" allowOverlap="1" wp14:anchorId="2E45087F" wp14:editId="2963B6CC">
            <wp:simplePos x="0" y="0"/>
            <wp:positionH relativeFrom="column">
              <wp:posOffset>3810</wp:posOffset>
            </wp:positionH>
            <wp:positionV relativeFrom="paragraph">
              <wp:posOffset>109220</wp:posOffset>
            </wp:positionV>
            <wp:extent cx="4887595" cy="394335"/>
            <wp:effectExtent l="0" t="0" r="8255" b="5715"/>
            <wp:wrapNone/>
            <wp:docPr id="14" name="图片 14" descr="标题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标题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4"/>
          <w:rFonts w:hint="cs"/>
        </w:rPr>
        <w:t> </w:t>
      </w:r>
      <w:r>
        <w:rPr>
          <w:rStyle w:val="24"/>
          <w:rFonts w:hint="eastAsia"/>
        </w:rPr>
        <w:t>2.</w:t>
      </w:r>
      <w:r w:rsidR="007F35FD">
        <w:rPr>
          <w:rStyle w:val="24"/>
          <w:rFonts w:hint="eastAsia"/>
        </w:rPr>
        <w:t>7</w:t>
      </w:r>
      <w:r>
        <w:rPr>
          <w:rFonts w:hint="eastAsia"/>
          <w:color w:val="FFFFFF"/>
          <w:kern w:val="2"/>
        </w:rPr>
        <w:t xml:space="preserve">  </w:t>
      </w:r>
      <w:r>
        <w:t>案例分析</w:t>
      </w:r>
      <w:r>
        <w:t>2—</w:t>
      </w:r>
      <w:r>
        <w:t>共享单车骑行量预测</w:t>
      </w:r>
    </w:p>
    <w:p w14:paraId="20640E8F" w14:textId="77777777" w:rsidR="00701126" w:rsidRPr="003D0CAE" w:rsidRDefault="0031443D" w:rsidP="003D0CA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3D0CAE">
        <w:rPr>
          <w:rFonts w:eastAsia="方正博雅宋_GBK"/>
          <w:color w:val="000000"/>
          <w:kern w:val="2"/>
          <w:sz w:val="20"/>
        </w:rPr>
        <w:t>这节我们在共享单车</w:t>
      </w:r>
      <w:r w:rsidR="002C28EE" w:rsidRPr="003D0CAE">
        <w:rPr>
          <w:rFonts w:eastAsia="方正博雅宋_GBK"/>
          <w:color w:val="000000"/>
          <w:kern w:val="2"/>
          <w:sz w:val="20"/>
        </w:rPr>
        <w:t>数据集上采用线性回归模型实现骑行量预测。与</w:t>
      </w:r>
      <w:r w:rsidR="002C28EE" w:rsidRPr="003D0CAE">
        <w:rPr>
          <w:rFonts w:eastAsia="方正博雅宋_GBK"/>
          <w:color w:val="000000"/>
          <w:kern w:val="2"/>
          <w:sz w:val="20"/>
        </w:rPr>
        <w:t>2.</w:t>
      </w:r>
      <w:r w:rsidR="007F35FD" w:rsidRPr="003D0CAE">
        <w:rPr>
          <w:rFonts w:eastAsia="方正博雅宋_GBK" w:hint="eastAsia"/>
          <w:color w:val="000000"/>
          <w:kern w:val="2"/>
          <w:sz w:val="20"/>
        </w:rPr>
        <w:t>6</w:t>
      </w:r>
      <w:r w:rsidR="002C28EE" w:rsidRPr="003D0CAE">
        <w:rPr>
          <w:rFonts w:eastAsia="方正博雅宋_GBK"/>
          <w:color w:val="000000"/>
          <w:kern w:val="2"/>
          <w:sz w:val="20"/>
        </w:rPr>
        <w:t>节的</w:t>
      </w:r>
      <w:r w:rsidR="007F35FD" w:rsidRPr="003D0CAE">
        <w:rPr>
          <w:rFonts w:eastAsia="方正博雅宋_GBK" w:hint="eastAsia"/>
          <w:color w:val="000000"/>
          <w:kern w:val="2"/>
          <w:sz w:val="20"/>
        </w:rPr>
        <w:t>广告</w:t>
      </w:r>
      <w:r w:rsidR="002C28EE" w:rsidRPr="003D0CAE">
        <w:rPr>
          <w:rFonts w:eastAsia="方正博雅宋_GBK"/>
          <w:color w:val="000000"/>
          <w:kern w:val="2"/>
          <w:sz w:val="20"/>
        </w:rPr>
        <w:t>数据集相比，共享单车数据集中包含有更多冗余特征，因此正则变得更重要。</w:t>
      </w:r>
    </w:p>
    <w:p w14:paraId="398F3660" w14:textId="77777777" w:rsidR="00701126" w:rsidRDefault="002C28EE">
      <w:pPr>
        <w:pStyle w:val="4"/>
        <w:ind w:firstLine="460"/>
      </w:pPr>
      <w:bookmarkStart w:id="96" w:name="header-n994"/>
      <w:bookmarkEnd w:id="96"/>
      <w:r>
        <w:t>1</w:t>
      </w:r>
      <w:r>
        <w:rPr>
          <w:rFonts w:hint="eastAsia"/>
        </w:rPr>
        <w:t>．</w:t>
      </w:r>
      <w:r>
        <w:t>数据</w:t>
      </w:r>
      <w:r w:rsidR="0084644A">
        <w:rPr>
          <w:rFonts w:hint="eastAsia"/>
        </w:rPr>
        <w:t>分析</w:t>
      </w:r>
    </w:p>
    <w:p w14:paraId="4625E414" w14:textId="21AB84C7" w:rsidR="00701126" w:rsidRPr="003D0CAE" w:rsidRDefault="00E93ED4" w:rsidP="003D0CA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3D0CAE">
        <w:rPr>
          <w:rFonts w:eastAsia="方正博雅宋_GBK"/>
          <w:color w:val="000000"/>
          <w:kern w:val="2"/>
          <w:sz w:val="20"/>
        </w:rPr>
        <w:t>共享单车</w:t>
      </w:r>
      <w:r w:rsidR="0084644A" w:rsidRPr="003D0CAE">
        <w:rPr>
          <w:rFonts w:eastAsia="方正博雅宋_GBK"/>
          <w:color w:val="000000"/>
          <w:kern w:val="2"/>
          <w:sz w:val="20"/>
        </w:rPr>
        <w:t>数据集</w:t>
      </w:r>
      <w:r w:rsidR="00B96572" w:rsidRPr="003D0CAE">
        <w:rPr>
          <w:rFonts w:eastAsia="方正博雅宋_GBK" w:hint="eastAsia"/>
          <w:color w:val="000000"/>
          <w:kern w:val="2"/>
          <w:sz w:val="20"/>
        </w:rPr>
        <w:t>包含了</w:t>
      </w:r>
      <w:r w:rsidR="00B96572" w:rsidRPr="003D0CAE">
        <w:rPr>
          <w:rFonts w:eastAsia="方正博雅宋_GBK" w:hint="eastAsia"/>
          <w:color w:val="000000"/>
          <w:kern w:val="2"/>
          <w:sz w:val="20"/>
        </w:rPr>
        <w:t>2</w:t>
      </w:r>
      <w:r w:rsidR="00B96572" w:rsidRPr="003D0CAE">
        <w:rPr>
          <w:rFonts w:eastAsia="方正博雅宋_GBK" w:hint="eastAsia"/>
          <w:color w:val="000000"/>
          <w:kern w:val="2"/>
          <w:sz w:val="20"/>
        </w:rPr>
        <w:t>年中共</w:t>
      </w:r>
      <w:r w:rsidR="00B96572" w:rsidRPr="003D0CAE">
        <w:rPr>
          <w:rFonts w:eastAsia="方正博雅宋_GBK" w:hint="eastAsia"/>
          <w:color w:val="000000"/>
          <w:kern w:val="2"/>
          <w:sz w:val="20"/>
        </w:rPr>
        <w:t>731</w:t>
      </w:r>
      <w:r w:rsidR="00B96572" w:rsidRPr="003D0CAE">
        <w:rPr>
          <w:rFonts w:eastAsia="方正博雅宋_GBK" w:hint="eastAsia"/>
          <w:color w:val="000000"/>
          <w:kern w:val="2"/>
          <w:sz w:val="20"/>
        </w:rPr>
        <w:t>天的</w:t>
      </w:r>
      <w:r w:rsidR="00B96572" w:rsidRPr="003D0CAE">
        <w:rPr>
          <w:rFonts w:eastAsia="方正博雅宋_GBK"/>
          <w:color w:val="000000"/>
          <w:kern w:val="2"/>
          <w:sz w:val="20"/>
        </w:rPr>
        <w:t>共享</w:t>
      </w:r>
      <w:r w:rsidR="00B96572" w:rsidRPr="003D0CAE">
        <w:rPr>
          <w:rFonts w:eastAsia="方正博雅宋_GBK" w:hint="eastAsia"/>
          <w:color w:val="000000"/>
          <w:kern w:val="2"/>
          <w:sz w:val="20"/>
        </w:rPr>
        <w:t>单车骑行量，以及每天的天气特征。其中</w:t>
      </w:r>
      <w:r w:rsidR="00B96572" w:rsidRPr="003D0CAE">
        <w:rPr>
          <w:rFonts w:eastAsia="方正博雅宋_GBK"/>
          <w:color w:val="000000"/>
          <w:kern w:val="2"/>
          <w:sz w:val="20"/>
        </w:rPr>
        <w:t>特征</w:t>
      </w:r>
      <w:r w:rsidR="00B96572" w:rsidRPr="003D0CAE">
        <w:rPr>
          <w:rFonts w:eastAsia="方正博雅宋_GBK" w:hint="eastAsia"/>
          <w:color w:val="000000"/>
          <w:kern w:val="2"/>
          <w:sz w:val="20"/>
        </w:rPr>
        <w:t>有</w:t>
      </w:r>
      <w:r w:rsidR="00B96572" w:rsidRPr="003D0CAE">
        <w:rPr>
          <w:rFonts w:eastAsia="方正博雅宋_GBK" w:hint="eastAsia"/>
          <w:color w:val="000000"/>
          <w:kern w:val="2"/>
          <w:sz w:val="20"/>
        </w:rPr>
        <w:t>22</w:t>
      </w:r>
      <w:r w:rsidR="00B96572" w:rsidRPr="003D0CAE">
        <w:rPr>
          <w:rFonts w:eastAsia="方正博雅宋_GBK" w:hint="eastAsia"/>
          <w:color w:val="000000"/>
          <w:kern w:val="2"/>
          <w:sz w:val="20"/>
        </w:rPr>
        <w:t>维，</w:t>
      </w:r>
      <w:r w:rsidR="002C28EE" w:rsidRPr="003D0CAE">
        <w:rPr>
          <w:rFonts w:eastAsia="方正博雅宋_GBK"/>
          <w:color w:val="000000"/>
          <w:kern w:val="2"/>
          <w:sz w:val="20"/>
        </w:rPr>
        <w:t>包含</w:t>
      </w:r>
      <w:r w:rsidR="00B96572" w:rsidRPr="003D0CAE">
        <w:rPr>
          <w:rFonts w:eastAsia="方正博雅宋_GBK" w:hint="eastAsia"/>
          <w:color w:val="000000"/>
          <w:kern w:val="2"/>
          <w:sz w:val="20"/>
        </w:rPr>
        <w:t>时间</w:t>
      </w:r>
      <w:r w:rsidR="002C28EE" w:rsidRPr="003D0CAE">
        <w:rPr>
          <w:rFonts w:eastAsia="方正博雅宋_GBK"/>
          <w:color w:val="000000"/>
          <w:kern w:val="2"/>
          <w:sz w:val="20"/>
        </w:rPr>
        <w:t>（</w:t>
      </w:r>
      <w:r w:rsidR="00B96572" w:rsidRPr="003D0CAE">
        <w:rPr>
          <w:rFonts w:eastAsia="方正博雅宋_GBK"/>
          <w:color w:val="000000"/>
          <w:kern w:val="2"/>
          <w:sz w:val="20"/>
        </w:rPr>
        <w:t>日期</w:t>
      </w:r>
      <w:r w:rsidR="00B96572" w:rsidRPr="003D0CAE">
        <w:rPr>
          <w:rFonts w:eastAsia="方正博雅宋_GBK" w:hint="eastAsia"/>
          <w:color w:val="000000"/>
          <w:kern w:val="2"/>
          <w:sz w:val="20"/>
        </w:rPr>
        <w:t>、</w:t>
      </w:r>
      <w:r w:rsidR="002C28EE" w:rsidRPr="003D0CAE">
        <w:rPr>
          <w:rFonts w:eastAsia="方正博雅宋_GBK"/>
          <w:color w:val="000000"/>
          <w:kern w:val="2"/>
          <w:sz w:val="20"/>
        </w:rPr>
        <w:t>年、季节、月</w:t>
      </w:r>
      <w:r w:rsidR="00AA4F9B" w:rsidRPr="003D0CAE">
        <w:rPr>
          <w:rFonts w:eastAsia="方正博雅宋_GBK" w:hint="eastAsia"/>
          <w:color w:val="000000"/>
          <w:kern w:val="2"/>
          <w:sz w:val="20"/>
        </w:rPr>
        <w:t>份</w:t>
      </w:r>
      <w:r w:rsidR="0084644A" w:rsidRPr="003D0CAE">
        <w:rPr>
          <w:rFonts w:eastAsia="方正博雅宋_GBK" w:hint="eastAsia"/>
          <w:color w:val="000000"/>
          <w:kern w:val="2"/>
          <w:sz w:val="20"/>
        </w:rPr>
        <w:t>、星期、</w:t>
      </w:r>
      <w:r w:rsidR="0084644A" w:rsidRPr="003D0CAE">
        <w:rPr>
          <w:rFonts w:eastAsia="方正博雅宋_GBK"/>
          <w:color w:val="000000"/>
          <w:kern w:val="2"/>
          <w:sz w:val="20"/>
        </w:rPr>
        <w:t>是否节假日）</w:t>
      </w:r>
      <w:r w:rsidR="0084644A" w:rsidRPr="003D0CAE">
        <w:rPr>
          <w:rFonts w:eastAsia="方正博雅宋_GBK" w:hint="eastAsia"/>
          <w:color w:val="000000"/>
          <w:kern w:val="2"/>
          <w:sz w:val="20"/>
        </w:rPr>
        <w:t>和</w:t>
      </w:r>
      <w:r w:rsidR="002C28EE" w:rsidRPr="003D0CAE">
        <w:rPr>
          <w:rFonts w:eastAsia="方正博雅宋_GBK"/>
          <w:color w:val="000000"/>
          <w:kern w:val="2"/>
          <w:sz w:val="20"/>
        </w:rPr>
        <w:t>天气（晴、阴、雨、雪）等</w:t>
      </w:r>
      <w:r w:rsidR="0084644A" w:rsidRPr="003D0CAE">
        <w:rPr>
          <w:rFonts w:eastAsia="方正博雅宋_GBK" w:hint="eastAsia"/>
          <w:color w:val="000000"/>
          <w:kern w:val="2"/>
          <w:sz w:val="20"/>
        </w:rPr>
        <w:t>离散型</w:t>
      </w:r>
      <w:r w:rsidR="002C28EE" w:rsidRPr="003D0CAE">
        <w:rPr>
          <w:rFonts w:eastAsia="方正博雅宋_GBK"/>
          <w:color w:val="000000"/>
          <w:kern w:val="2"/>
          <w:sz w:val="20"/>
        </w:rPr>
        <w:t>特征，</w:t>
      </w:r>
      <w:r w:rsidR="0084644A" w:rsidRPr="003D0CAE">
        <w:rPr>
          <w:rFonts w:eastAsia="方正博雅宋_GBK" w:hint="eastAsia"/>
          <w:color w:val="000000"/>
          <w:kern w:val="2"/>
          <w:sz w:val="20"/>
        </w:rPr>
        <w:t>以及</w:t>
      </w:r>
      <w:r w:rsidR="002C28EE" w:rsidRPr="003D0CAE">
        <w:rPr>
          <w:rFonts w:eastAsia="方正博雅宋_GBK"/>
          <w:color w:val="000000"/>
          <w:kern w:val="2"/>
          <w:sz w:val="20"/>
        </w:rPr>
        <w:t>温度、体感温度、湿度和风速等数据值特征。</w:t>
      </w:r>
      <w:r w:rsidR="00B27011" w:rsidRPr="003D0CAE">
        <w:rPr>
          <w:rFonts w:eastAsia="方正博雅宋_GBK" w:hint="eastAsia"/>
          <w:color w:val="000000"/>
          <w:kern w:val="2"/>
          <w:sz w:val="20"/>
        </w:rPr>
        <w:t>可以看出，多个日期特征</w:t>
      </w:r>
      <w:r w:rsidR="00AA4F9B" w:rsidRPr="003D0CAE">
        <w:rPr>
          <w:rFonts w:eastAsia="方正博雅宋_GBK" w:hint="eastAsia"/>
          <w:color w:val="000000"/>
          <w:kern w:val="2"/>
          <w:sz w:val="20"/>
        </w:rPr>
        <w:t>，如季节和月份</w:t>
      </w:r>
      <w:r w:rsidR="00935361" w:rsidRPr="003D0CAE">
        <w:rPr>
          <w:rFonts w:eastAsia="方正博雅宋_GBK" w:hint="eastAsia"/>
          <w:color w:val="000000"/>
          <w:kern w:val="2"/>
          <w:sz w:val="20"/>
        </w:rPr>
        <w:t>，</w:t>
      </w:r>
      <w:r w:rsidR="00AA4F9B" w:rsidRPr="003D0CAE">
        <w:rPr>
          <w:rFonts w:eastAsia="方正博雅宋_GBK" w:hint="eastAsia"/>
          <w:color w:val="000000"/>
          <w:kern w:val="2"/>
          <w:sz w:val="20"/>
        </w:rPr>
        <w:t>有冗余，</w:t>
      </w:r>
      <w:r w:rsidR="00CB331E" w:rsidRPr="003D0CAE">
        <w:rPr>
          <w:rFonts w:eastAsia="方正博雅宋_GBK" w:hint="eastAsia"/>
          <w:color w:val="000000"/>
          <w:kern w:val="2"/>
          <w:sz w:val="20"/>
        </w:rPr>
        <w:t>同时</w:t>
      </w:r>
      <w:r w:rsidR="002C28EE" w:rsidRPr="003D0CAE">
        <w:rPr>
          <w:rFonts w:eastAsia="方正博雅宋_GBK"/>
          <w:color w:val="000000"/>
          <w:kern w:val="2"/>
          <w:sz w:val="20"/>
        </w:rPr>
        <w:t>温度和体感温度之间的相关系数</w:t>
      </w:r>
      <w:r w:rsidR="00935361" w:rsidRPr="003D0CAE">
        <w:rPr>
          <w:rFonts w:eastAsia="方正博雅宋_GBK" w:hint="eastAsia"/>
          <w:color w:val="000000"/>
          <w:kern w:val="2"/>
          <w:sz w:val="20"/>
        </w:rPr>
        <w:t>高</w:t>
      </w:r>
      <w:r w:rsidR="00935361" w:rsidRPr="003D0CAE">
        <w:rPr>
          <w:rFonts w:eastAsia="方正博雅宋_GBK"/>
          <w:color w:val="000000"/>
          <w:kern w:val="2"/>
          <w:sz w:val="20"/>
        </w:rPr>
        <w:t>达到</w:t>
      </w:r>
      <w:r w:rsidR="002C28EE" w:rsidRPr="003D0CAE">
        <w:rPr>
          <w:rFonts w:eastAsia="方正博雅宋_GBK"/>
          <w:color w:val="000000"/>
          <w:kern w:val="2"/>
          <w:sz w:val="20"/>
        </w:rPr>
        <w:t>99%</w:t>
      </w:r>
      <w:r w:rsidR="002C28EE" w:rsidRPr="003D0CAE">
        <w:rPr>
          <w:rFonts w:eastAsia="方正博雅宋_GBK"/>
          <w:color w:val="000000"/>
          <w:kern w:val="2"/>
          <w:sz w:val="20"/>
        </w:rPr>
        <w:t>，</w:t>
      </w:r>
      <w:r w:rsidR="00DB7462" w:rsidRPr="003D0CAE">
        <w:rPr>
          <w:rFonts w:eastAsia="方正博雅宋_GBK" w:hint="eastAsia"/>
          <w:color w:val="000000"/>
          <w:kern w:val="2"/>
          <w:sz w:val="20"/>
        </w:rPr>
        <w:t>严重</w:t>
      </w:r>
      <w:r w:rsidR="00935361" w:rsidRPr="003D0CAE">
        <w:rPr>
          <w:rFonts w:eastAsia="方正博雅宋_GBK" w:hint="eastAsia"/>
          <w:color w:val="000000"/>
          <w:kern w:val="2"/>
          <w:sz w:val="20"/>
        </w:rPr>
        <w:t>冗余。</w:t>
      </w:r>
      <w:r w:rsidR="002C28EE" w:rsidRPr="003D0CAE">
        <w:rPr>
          <w:rFonts w:eastAsia="方正博雅宋_GBK"/>
          <w:color w:val="000000"/>
          <w:kern w:val="2"/>
          <w:sz w:val="20"/>
        </w:rPr>
        <w:t>因此</w:t>
      </w:r>
      <w:r w:rsidR="00CB331E" w:rsidRPr="003D0CAE">
        <w:rPr>
          <w:rFonts w:eastAsia="方正博雅宋_GBK" w:hint="eastAsia"/>
          <w:color w:val="000000"/>
          <w:kern w:val="2"/>
          <w:sz w:val="20"/>
        </w:rPr>
        <w:t>我们</w:t>
      </w:r>
      <w:r w:rsidR="002C28EE" w:rsidRPr="003D0CAE">
        <w:rPr>
          <w:rFonts w:eastAsia="方正博雅宋_GBK"/>
          <w:color w:val="000000"/>
          <w:kern w:val="2"/>
          <w:sz w:val="20"/>
        </w:rPr>
        <w:t>预期</w:t>
      </w:r>
      <w:r w:rsidR="00CB331E" w:rsidRPr="003D0CAE">
        <w:rPr>
          <w:rFonts w:eastAsia="方正博雅宋_GBK" w:hint="eastAsia"/>
          <w:color w:val="000000"/>
          <w:kern w:val="2"/>
          <w:sz w:val="20"/>
        </w:rPr>
        <w:t>不带正则的</w:t>
      </w:r>
      <w:r w:rsidR="002C28EE" w:rsidRPr="003D0CAE">
        <w:rPr>
          <w:rFonts w:eastAsia="方正博雅宋_GBK"/>
          <w:color w:val="000000"/>
          <w:kern w:val="2"/>
          <w:sz w:val="20"/>
        </w:rPr>
        <w:t>最小二乘</w:t>
      </w:r>
      <w:r w:rsidR="00CB331E" w:rsidRPr="003D0CAE">
        <w:rPr>
          <w:rFonts w:eastAsia="方正博雅宋_GBK" w:hint="eastAsia"/>
          <w:color w:val="000000"/>
          <w:kern w:val="2"/>
          <w:sz w:val="20"/>
        </w:rPr>
        <w:t>线性</w:t>
      </w:r>
      <w:r w:rsidR="00CB331E" w:rsidRPr="003D0CAE">
        <w:rPr>
          <w:rFonts w:eastAsia="方正博雅宋_GBK"/>
          <w:color w:val="000000"/>
          <w:kern w:val="2"/>
          <w:sz w:val="20"/>
        </w:rPr>
        <w:t>回归效果</w:t>
      </w:r>
      <w:r w:rsidR="002C28EE" w:rsidRPr="003D0CAE">
        <w:rPr>
          <w:rFonts w:eastAsia="方正博雅宋_GBK"/>
          <w:color w:val="000000"/>
          <w:kern w:val="2"/>
          <w:sz w:val="20"/>
        </w:rPr>
        <w:t>不会太好，需要对模型加正则约束。</w:t>
      </w:r>
    </w:p>
    <w:p w14:paraId="36ABBFFD" w14:textId="77777777" w:rsidR="0084644A" w:rsidRDefault="00CB331E" w:rsidP="0084644A">
      <w:pPr>
        <w:pStyle w:val="4"/>
        <w:ind w:firstLine="460"/>
      </w:pPr>
      <w:r>
        <w:t>2</w:t>
      </w:r>
      <w:r w:rsidR="0084644A">
        <w:rPr>
          <w:rFonts w:hint="eastAsia"/>
        </w:rPr>
        <w:t>．</w:t>
      </w:r>
      <w:r w:rsidR="0084644A">
        <w:t>数据探索和特征工程</w:t>
      </w:r>
    </w:p>
    <w:p w14:paraId="75F115E3" w14:textId="54A4ADE4" w:rsidR="0084644A" w:rsidRPr="003D0CAE" w:rsidRDefault="0031443D" w:rsidP="003D0CA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3D0CAE">
        <w:rPr>
          <w:rFonts w:eastAsia="方正博雅宋_GBK" w:hint="eastAsia"/>
          <w:color w:val="000000"/>
          <w:kern w:val="2"/>
          <w:sz w:val="20"/>
        </w:rPr>
        <w:t>对数据集中的离散型特征</w:t>
      </w:r>
      <w:r w:rsidR="00A640E0" w:rsidRPr="003D0CAE">
        <w:rPr>
          <w:rFonts w:eastAsia="方正博雅宋_GBK" w:hint="eastAsia"/>
          <w:color w:val="000000"/>
          <w:kern w:val="2"/>
          <w:sz w:val="20"/>
        </w:rPr>
        <w:t>，</w:t>
      </w:r>
      <w:r w:rsidRPr="003D0CAE">
        <w:rPr>
          <w:rFonts w:eastAsia="方正博雅宋_GBK" w:hint="eastAsia"/>
          <w:color w:val="000000"/>
          <w:kern w:val="2"/>
          <w:sz w:val="20"/>
        </w:rPr>
        <w:t>由于每个特征的取值数目不太多，可采用独热编码编码。如对季节特征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season</m:t>
        </m:r>
      </m:oMath>
      <w:r w:rsidRPr="003D0CAE">
        <w:rPr>
          <w:rFonts w:eastAsia="方正博雅宋_GBK" w:hint="eastAsia"/>
          <w:color w:val="000000"/>
          <w:kern w:val="2"/>
          <w:sz w:val="20"/>
        </w:rPr>
        <w:t>，由于其有</w:t>
      </w:r>
      <w:r w:rsidRPr="003D0CAE">
        <w:rPr>
          <w:rFonts w:eastAsia="方正博雅宋_GBK" w:hint="eastAsia"/>
          <w:color w:val="000000"/>
          <w:kern w:val="2"/>
          <w:sz w:val="20"/>
        </w:rPr>
        <w:t>4</w:t>
      </w:r>
      <w:r w:rsidRPr="003D0CAE">
        <w:rPr>
          <w:rFonts w:eastAsia="方正博雅宋_GBK" w:hint="eastAsia"/>
          <w:color w:val="000000"/>
          <w:kern w:val="2"/>
          <w:sz w:val="20"/>
        </w:rPr>
        <w:t>种取值（</w:t>
      </w:r>
      <w:r w:rsidRPr="003D0CAE">
        <w:rPr>
          <w:rFonts w:eastAsia="方正博雅宋_GBK" w:hint="eastAsia"/>
          <w:color w:val="000000"/>
          <w:kern w:val="2"/>
          <w:sz w:val="20"/>
        </w:rPr>
        <w:t>1</w:t>
      </w:r>
      <w:r w:rsidRPr="003D0CAE">
        <w:rPr>
          <w:rFonts w:eastAsia="方正博雅宋_GBK" w:hint="eastAsia"/>
          <w:color w:val="000000"/>
          <w:kern w:val="2"/>
          <w:sz w:val="20"/>
        </w:rPr>
        <w:t>，</w:t>
      </w:r>
      <w:r w:rsidRPr="003D0CAE">
        <w:rPr>
          <w:rFonts w:eastAsia="方正博雅宋_GBK" w:hint="eastAsia"/>
          <w:color w:val="000000"/>
          <w:kern w:val="2"/>
          <w:sz w:val="20"/>
        </w:rPr>
        <w:t>2</w:t>
      </w:r>
      <w:r w:rsidRPr="003D0CAE">
        <w:rPr>
          <w:rFonts w:eastAsia="方正博雅宋_GBK" w:hint="eastAsia"/>
          <w:color w:val="000000"/>
          <w:kern w:val="2"/>
          <w:sz w:val="20"/>
        </w:rPr>
        <w:t>，</w:t>
      </w:r>
      <w:r w:rsidRPr="003D0CAE">
        <w:rPr>
          <w:rFonts w:eastAsia="方正博雅宋_GBK" w:hint="eastAsia"/>
          <w:color w:val="000000"/>
          <w:kern w:val="2"/>
          <w:sz w:val="20"/>
        </w:rPr>
        <w:t>3</w:t>
      </w:r>
      <w:r w:rsidRPr="003D0CAE">
        <w:rPr>
          <w:rFonts w:eastAsia="方正博雅宋_GBK" w:hint="eastAsia"/>
          <w:color w:val="000000"/>
          <w:kern w:val="2"/>
          <w:sz w:val="20"/>
        </w:rPr>
        <w:t>，</w:t>
      </w:r>
      <w:r w:rsidRPr="003D0CAE">
        <w:rPr>
          <w:rFonts w:eastAsia="方正博雅宋_GBK" w:hint="eastAsia"/>
          <w:color w:val="000000"/>
          <w:kern w:val="2"/>
          <w:sz w:val="20"/>
        </w:rPr>
        <w:t>4</w:t>
      </w:r>
      <w:r w:rsidRPr="003D0CAE">
        <w:rPr>
          <w:rFonts w:eastAsia="方正博雅宋_GBK" w:hint="eastAsia"/>
          <w:color w:val="000000"/>
          <w:kern w:val="2"/>
          <w:sz w:val="20"/>
        </w:rPr>
        <w:t>），独热编码后变成</w:t>
      </w:r>
      <w:r w:rsidRPr="003D0CAE">
        <w:rPr>
          <w:rFonts w:eastAsia="方正博雅宋_GBK" w:hint="eastAsia"/>
          <w:color w:val="000000"/>
          <w:kern w:val="2"/>
          <w:sz w:val="20"/>
        </w:rPr>
        <w:t>4</w:t>
      </w:r>
      <w:r w:rsidRPr="003D0CAE">
        <w:rPr>
          <w:rFonts w:eastAsia="方正博雅宋_GBK" w:hint="eastAsia"/>
          <w:color w:val="000000"/>
          <w:kern w:val="2"/>
          <w:sz w:val="20"/>
        </w:rPr>
        <w:t>维特征。对每个样本，这</w:t>
      </w:r>
      <w:r w:rsidRPr="003D0CAE">
        <w:rPr>
          <w:rFonts w:eastAsia="方正博雅宋_GBK" w:hint="eastAsia"/>
          <w:color w:val="000000"/>
          <w:kern w:val="2"/>
          <w:sz w:val="20"/>
        </w:rPr>
        <w:t>4</w:t>
      </w:r>
      <w:r w:rsidRPr="003D0CAE">
        <w:rPr>
          <w:rFonts w:eastAsia="方正博雅宋_GBK" w:hint="eastAsia"/>
          <w:color w:val="000000"/>
          <w:kern w:val="2"/>
          <w:sz w:val="20"/>
        </w:rPr>
        <w:t>维特征种有且仅有</w:t>
      </w:r>
      <w:r w:rsidRPr="003D0CAE">
        <w:rPr>
          <w:rFonts w:eastAsia="方正博雅宋_GBK" w:hint="eastAsia"/>
          <w:color w:val="000000"/>
          <w:kern w:val="2"/>
          <w:sz w:val="20"/>
        </w:rPr>
        <w:t>1</w:t>
      </w:r>
      <w:r w:rsidRPr="003D0CAE">
        <w:rPr>
          <w:rFonts w:eastAsia="方正博雅宋_GBK" w:hint="eastAsia"/>
          <w:color w:val="000000"/>
          <w:kern w:val="2"/>
          <w:sz w:val="20"/>
        </w:rPr>
        <w:t>维为</w:t>
      </w:r>
      <w:r w:rsidRPr="003D0CAE">
        <w:rPr>
          <w:rFonts w:eastAsia="方正博雅宋_GBK" w:hint="eastAsia"/>
          <w:color w:val="000000"/>
          <w:kern w:val="2"/>
          <w:sz w:val="20"/>
        </w:rPr>
        <w:t>1</w:t>
      </w:r>
      <w:r w:rsidRPr="003D0CAE">
        <w:rPr>
          <w:rFonts w:eastAsia="方正博雅宋_GBK" w:hint="eastAsia"/>
          <w:color w:val="000000"/>
          <w:kern w:val="2"/>
          <w:sz w:val="20"/>
        </w:rPr>
        <w:t>，如表</w:t>
      </w:r>
      <w:r w:rsidRPr="003D0CAE">
        <w:rPr>
          <w:rFonts w:eastAsia="方正博雅宋_GBK" w:hint="eastAsia"/>
          <w:color w:val="000000"/>
          <w:kern w:val="2"/>
          <w:sz w:val="20"/>
        </w:rPr>
        <w:t>2-3</w:t>
      </w:r>
      <w:r w:rsidRPr="003D0CAE">
        <w:rPr>
          <w:rFonts w:eastAsia="方正博雅宋_GBK" w:hint="eastAsia"/>
          <w:color w:val="000000"/>
          <w:kern w:val="2"/>
          <w:sz w:val="20"/>
        </w:rPr>
        <w:t>所示。</w:t>
      </w:r>
      <w:r w:rsidR="004965C3" w:rsidRPr="003D0CAE">
        <w:rPr>
          <w:rFonts w:eastAsia="方正博雅宋_GBK" w:hint="eastAsia"/>
          <w:color w:val="000000"/>
          <w:kern w:val="2"/>
          <w:sz w:val="20"/>
        </w:rPr>
        <w:t>对数据集中的数值型特征，进行标准化处理去量纲。</w:t>
      </w:r>
    </w:p>
    <w:p w14:paraId="3CE1A285" w14:textId="77777777" w:rsidR="0031443D" w:rsidRDefault="0031443D" w:rsidP="0031443D">
      <w:pPr>
        <w:pStyle w:val="afd"/>
      </w:pPr>
      <w:r>
        <w:t>表</w:t>
      </w:r>
      <w:r>
        <w:t>2-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离散特征编码示例</w:t>
      </w:r>
    </w:p>
    <w:tbl>
      <w:tblPr>
        <w:tblW w:w="4935" w:type="pct"/>
        <w:tblInd w:w="108" w:type="dxa"/>
        <w:tblBorders>
          <w:top w:val="single" w:sz="6" w:space="0" w:color="C0C0C0"/>
          <w:bottom w:val="single" w:sz="6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644"/>
        <w:gridCol w:w="1643"/>
        <w:gridCol w:w="1643"/>
        <w:gridCol w:w="1643"/>
        <w:gridCol w:w="1643"/>
      </w:tblGrid>
      <w:tr w:rsidR="0031443D" w:rsidRPr="0031443D" w14:paraId="43B55151" w14:textId="77777777" w:rsidTr="00106DE0">
        <w:tc>
          <w:tcPr>
            <w:tcW w:w="1000" w:type="pct"/>
            <w:vMerge w:val="restart"/>
            <w:tcBorders>
              <w:top w:val="single" w:sz="6" w:space="0" w:color="C0C0C0"/>
            </w:tcBorders>
            <w:shd w:val="clear" w:color="auto" w:fill="E6E6E6"/>
            <w:vAlign w:val="center"/>
          </w:tcPr>
          <w:p w14:paraId="3724A84D" w14:textId="77777777" w:rsidR="0031443D" w:rsidRPr="0031443D" w:rsidRDefault="0031443D" w:rsidP="0031443D">
            <w:pPr>
              <w:pStyle w:val="affa"/>
              <w:rPr>
                <w:b/>
              </w:rPr>
            </w:pPr>
            <w:r w:rsidRPr="0031443D">
              <w:rPr>
                <w:rFonts w:hint="eastAsia"/>
                <w:b/>
              </w:rPr>
              <w:t>原始特征</w:t>
            </w:r>
            <w:r w:rsidRPr="0031443D">
              <w:t>season</w:t>
            </w:r>
          </w:p>
        </w:tc>
        <w:tc>
          <w:tcPr>
            <w:tcW w:w="4000" w:type="pct"/>
            <w:gridSpan w:val="4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14595F9A" w14:textId="77777777" w:rsidR="0031443D" w:rsidRDefault="0031443D" w:rsidP="0031443D">
            <w:pPr>
              <w:pStyle w:val="affa"/>
              <w:rPr>
                <w:b/>
              </w:rPr>
            </w:pPr>
            <w:r>
              <w:rPr>
                <w:rFonts w:hint="eastAsia"/>
                <w:b/>
              </w:rPr>
              <w:t>独热编码后的特征</w:t>
            </w:r>
          </w:p>
        </w:tc>
      </w:tr>
      <w:tr w:rsidR="0031443D" w14:paraId="0A901B02" w14:textId="77777777" w:rsidTr="00106DE0">
        <w:tc>
          <w:tcPr>
            <w:tcW w:w="1000" w:type="pct"/>
            <w:vMerge/>
          </w:tcPr>
          <w:p w14:paraId="1DFD5703" w14:textId="77777777" w:rsidR="0031443D" w:rsidRDefault="0031443D" w:rsidP="009A12AC">
            <w:pPr>
              <w:pStyle w:val="afff2"/>
            </w:pP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1AFFC59D" w14:textId="77777777" w:rsidR="0031443D" w:rsidRDefault="0031443D" w:rsidP="009A12AC">
            <w:pPr>
              <w:pStyle w:val="afff2"/>
            </w:pPr>
            <w:r>
              <w:t>s</w:t>
            </w:r>
            <w:r w:rsidRPr="0031443D">
              <w:t>eason</w:t>
            </w:r>
            <w:r>
              <w:t>_1</w:t>
            </w: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614CE25D" w14:textId="77777777" w:rsidR="0031443D" w:rsidRDefault="0031443D" w:rsidP="009A12AC">
            <w:pPr>
              <w:pStyle w:val="afff2"/>
            </w:pPr>
            <w:r>
              <w:t>s</w:t>
            </w:r>
            <w:r w:rsidRPr="0031443D">
              <w:t>eason</w:t>
            </w:r>
            <w:r>
              <w:t>_2</w:t>
            </w: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5D94EAD1" w14:textId="77777777" w:rsidR="0031443D" w:rsidRDefault="0031443D" w:rsidP="009A12AC">
            <w:pPr>
              <w:pStyle w:val="afff2"/>
            </w:pPr>
            <w:r>
              <w:t>s</w:t>
            </w:r>
            <w:r w:rsidRPr="0031443D">
              <w:t>eason</w:t>
            </w:r>
            <w:r>
              <w:t>_3</w:t>
            </w: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35013662" w14:textId="77777777" w:rsidR="0031443D" w:rsidRDefault="0031443D" w:rsidP="009A12AC">
            <w:pPr>
              <w:pStyle w:val="afff2"/>
            </w:pPr>
            <w:r>
              <w:t>s</w:t>
            </w:r>
            <w:r w:rsidRPr="0031443D">
              <w:t>eason</w:t>
            </w:r>
            <w:r>
              <w:t>_4</w:t>
            </w:r>
          </w:p>
        </w:tc>
      </w:tr>
      <w:tr w:rsidR="0031443D" w14:paraId="0E3318A5" w14:textId="77777777" w:rsidTr="00106DE0">
        <w:tc>
          <w:tcPr>
            <w:tcW w:w="1000" w:type="pct"/>
          </w:tcPr>
          <w:p w14:paraId="5568C131" w14:textId="77777777" w:rsidR="0031443D" w:rsidRDefault="00106DE0" w:rsidP="009A12AC">
            <w:pPr>
              <w:pStyle w:val="afff2"/>
            </w:pPr>
            <w:r>
              <w:t>1</w:t>
            </w: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</w:tcPr>
          <w:p w14:paraId="2EC847BF" w14:textId="77777777" w:rsidR="0031443D" w:rsidRDefault="00106DE0" w:rsidP="009A12AC">
            <w:pPr>
              <w:pStyle w:val="afff2"/>
            </w:pPr>
            <w:r>
              <w:t>1</w:t>
            </w: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</w:tcPr>
          <w:p w14:paraId="54754726" w14:textId="77777777" w:rsidR="0031443D" w:rsidRDefault="00106DE0" w:rsidP="009A12AC">
            <w:pPr>
              <w:pStyle w:val="afff2"/>
            </w:pPr>
            <w:r>
              <w:t>0</w:t>
            </w: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</w:tcPr>
          <w:p w14:paraId="323751B3" w14:textId="77777777" w:rsidR="0031443D" w:rsidRDefault="00106DE0" w:rsidP="009A12AC">
            <w:pPr>
              <w:pStyle w:val="afff2"/>
            </w:pPr>
            <w:r>
              <w:t>0</w:t>
            </w: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</w:tcPr>
          <w:p w14:paraId="0F461227" w14:textId="77777777" w:rsidR="0031443D" w:rsidRDefault="00106DE0" w:rsidP="009A12AC">
            <w:pPr>
              <w:pStyle w:val="afff2"/>
            </w:pPr>
            <w:r>
              <w:t>0</w:t>
            </w:r>
          </w:p>
        </w:tc>
      </w:tr>
      <w:tr w:rsidR="00106DE0" w14:paraId="065D3B8A" w14:textId="77777777" w:rsidTr="00106DE0">
        <w:tc>
          <w:tcPr>
            <w:tcW w:w="1000" w:type="pct"/>
          </w:tcPr>
          <w:p w14:paraId="59452770" w14:textId="77777777" w:rsidR="00106DE0" w:rsidRDefault="00106DE0" w:rsidP="009A12AC">
            <w:pPr>
              <w:pStyle w:val="afff2"/>
            </w:pPr>
            <w:r>
              <w:lastRenderedPageBreak/>
              <w:t>2</w:t>
            </w: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</w:tcPr>
          <w:p w14:paraId="4D06E80D" w14:textId="77777777" w:rsidR="00106DE0" w:rsidRDefault="00106DE0" w:rsidP="009A12AC">
            <w:pPr>
              <w:pStyle w:val="afff2"/>
            </w:pPr>
            <w:r>
              <w:t>0</w:t>
            </w: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</w:tcPr>
          <w:p w14:paraId="1D0117F0" w14:textId="77777777" w:rsidR="00106DE0" w:rsidRDefault="00106DE0" w:rsidP="009A12AC">
            <w:pPr>
              <w:pStyle w:val="afff2"/>
            </w:pPr>
            <w:r>
              <w:t>1</w:t>
            </w: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</w:tcPr>
          <w:p w14:paraId="4E00042A" w14:textId="77777777" w:rsidR="00106DE0" w:rsidRDefault="00106DE0" w:rsidP="009A12AC">
            <w:pPr>
              <w:pStyle w:val="afff2"/>
            </w:pPr>
            <w:r>
              <w:t>0</w:t>
            </w: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</w:tcPr>
          <w:p w14:paraId="71AC9F03" w14:textId="77777777" w:rsidR="00106DE0" w:rsidRDefault="00106DE0" w:rsidP="009A12AC">
            <w:pPr>
              <w:pStyle w:val="afff2"/>
            </w:pPr>
            <w:r>
              <w:t>0</w:t>
            </w:r>
          </w:p>
        </w:tc>
      </w:tr>
      <w:tr w:rsidR="00106DE0" w14:paraId="70141349" w14:textId="77777777" w:rsidTr="00106DE0">
        <w:trPr>
          <w:trHeight w:val="308"/>
        </w:trPr>
        <w:tc>
          <w:tcPr>
            <w:tcW w:w="1000" w:type="pct"/>
          </w:tcPr>
          <w:p w14:paraId="41C1E3F1" w14:textId="77777777" w:rsidR="00106DE0" w:rsidRDefault="00106DE0" w:rsidP="009A12AC">
            <w:pPr>
              <w:pStyle w:val="afff2"/>
            </w:pPr>
            <w:r>
              <w:t>3</w:t>
            </w: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</w:tcPr>
          <w:p w14:paraId="465260FA" w14:textId="77777777" w:rsidR="00106DE0" w:rsidRDefault="00106DE0" w:rsidP="009A12AC">
            <w:pPr>
              <w:pStyle w:val="afff2"/>
            </w:pPr>
            <w:r>
              <w:t>0</w:t>
            </w: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</w:tcPr>
          <w:p w14:paraId="615F3B26" w14:textId="77777777" w:rsidR="00106DE0" w:rsidRDefault="00106DE0" w:rsidP="009A12AC">
            <w:pPr>
              <w:pStyle w:val="afff2"/>
            </w:pPr>
            <w:r>
              <w:t>0</w:t>
            </w: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</w:tcPr>
          <w:p w14:paraId="1D6D02F7" w14:textId="77777777" w:rsidR="00106DE0" w:rsidRDefault="00106DE0" w:rsidP="009A12AC">
            <w:pPr>
              <w:pStyle w:val="afff2"/>
            </w:pPr>
            <w:r>
              <w:t>1</w:t>
            </w:r>
          </w:p>
        </w:tc>
        <w:tc>
          <w:tcPr>
            <w:tcW w:w="1000" w:type="pct"/>
            <w:tcBorders>
              <w:top w:val="single" w:sz="4" w:space="0" w:color="C0C0C0"/>
              <w:bottom w:val="single" w:sz="4" w:space="0" w:color="C0C0C0"/>
            </w:tcBorders>
          </w:tcPr>
          <w:p w14:paraId="7A176F41" w14:textId="77777777" w:rsidR="00106DE0" w:rsidRDefault="00106DE0" w:rsidP="009A12AC">
            <w:pPr>
              <w:pStyle w:val="afff2"/>
            </w:pPr>
            <w:r>
              <w:t>0</w:t>
            </w:r>
          </w:p>
        </w:tc>
      </w:tr>
      <w:tr w:rsidR="00106DE0" w14:paraId="74E1ECE6" w14:textId="77777777" w:rsidTr="00106DE0">
        <w:trPr>
          <w:trHeight w:val="308"/>
        </w:trPr>
        <w:tc>
          <w:tcPr>
            <w:tcW w:w="1000" w:type="pct"/>
          </w:tcPr>
          <w:p w14:paraId="4D34CF54" w14:textId="77777777" w:rsidR="00106DE0" w:rsidRDefault="00106DE0" w:rsidP="009A12AC">
            <w:pPr>
              <w:pStyle w:val="afff2"/>
            </w:pPr>
            <w:r>
              <w:t>4</w:t>
            </w:r>
          </w:p>
        </w:tc>
        <w:tc>
          <w:tcPr>
            <w:tcW w:w="1000" w:type="pct"/>
            <w:tcBorders>
              <w:top w:val="single" w:sz="4" w:space="0" w:color="C0C0C0"/>
            </w:tcBorders>
          </w:tcPr>
          <w:p w14:paraId="7E02B46F" w14:textId="77777777" w:rsidR="00106DE0" w:rsidRDefault="00106DE0" w:rsidP="009A12AC">
            <w:pPr>
              <w:pStyle w:val="afff2"/>
            </w:pPr>
            <w:r>
              <w:t>0</w:t>
            </w:r>
          </w:p>
        </w:tc>
        <w:tc>
          <w:tcPr>
            <w:tcW w:w="1000" w:type="pct"/>
            <w:tcBorders>
              <w:top w:val="single" w:sz="4" w:space="0" w:color="C0C0C0"/>
            </w:tcBorders>
          </w:tcPr>
          <w:p w14:paraId="48D10E3E" w14:textId="77777777" w:rsidR="00106DE0" w:rsidRDefault="00106DE0" w:rsidP="009A12AC">
            <w:pPr>
              <w:pStyle w:val="afff2"/>
            </w:pPr>
            <w:r>
              <w:t>0</w:t>
            </w:r>
          </w:p>
        </w:tc>
        <w:tc>
          <w:tcPr>
            <w:tcW w:w="1000" w:type="pct"/>
            <w:tcBorders>
              <w:top w:val="single" w:sz="4" w:space="0" w:color="C0C0C0"/>
            </w:tcBorders>
          </w:tcPr>
          <w:p w14:paraId="171C4D8C" w14:textId="77777777" w:rsidR="00106DE0" w:rsidRDefault="00106DE0" w:rsidP="009A12AC">
            <w:pPr>
              <w:pStyle w:val="afff2"/>
            </w:pPr>
            <w:r>
              <w:t>0</w:t>
            </w:r>
          </w:p>
        </w:tc>
        <w:tc>
          <w:tcPr>
            <w:tcW w:w="1000" w:type="pct"/>
            <w:tcBorders>
              <w:top w:val="single" w:sz="4" w:space="0" w:color="C0C0C0"/>
            </w:tcBorders>
          </w:tcPr>
          <w:p w14:paraId="33D7B25A" w14:textId="77777777" w:rsidR="00106DE0" w:rsidRDefault="00106DE0" w:rsidP="009A12AC">
            <w:pPr>
              <w:pStyle w:val="afff2"/>
            </w:pPr>
            <w:r>
              <w:t>1</w:t>
            </w:r>
          </w:p>
        </w:tc>
      </w:tr>
    </w:tbl>
    <w:p w14:paraId="1A4A3B54" w14:textId="77777777" w:rsidR="0031443D" w:rsidRDefault="0031443D" w:rsidP="0031443D">
      <w:pPr>
        <w:pStyle w:val="aff"/>
        <w:ind w:firstLine="400"/>
      </w:pPr>
    </w:p>
    <w:p w14:paraId="2CD2BE17" w14:textId="77777777" w:rsidR="00701126" w:rsidRDefault="004965C3">
      <w:pPr>
        <w:pStyle w:val="4"/>
        <w:ind w:firstLine="460"/>
      </w:pPr>
      <w:bookmarkStart w:id="97" w:name="header-n997"/>
      <w:bookmarkEnd w:id="97"/>
      <w:r>
        <w:rPr>
          <w:rFonts w:hint="eastAsia"/>
        </w:rPr>
        <w:t>3</w:t>
      </w:r>
      <w:r w:rsidR="002C28EE">
        <w:rPr>
          <w:rFonts w:hint="eastAsia"/>
        </w:rPr>
        <w:t>．</w:t>
      </w:r>
      <w:r w:rsidR="002C28EE">
        <w:t>线性回归模型应用</w:t>
      </w:r>
    </w:p>
    <w:p w14:paraId="2BD33127" w14:textId="77777777" w:rsidR="00701126" w:rsidRPr="003D0CAE" w:rsidRDefault="004965C3" w:rsidP="003D0CA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3D0CAE">
        <w:rPr>
          <w:rFonts w:eastAsia="方正博雅宋_GBK"/>
          <w:color w:val="000000"/>
          <w:kern w:val="2"/>
          <w:sz w:val="20"/>
        </w:rPr>
        <w:t>我们从中</w:t>
      </w:r>
      <w:r w:rsidRPr="003D0CAE">
        <w:rPr>
          <w:rFonts w:eastAsia="方正博雅宋_GBK" w:hint="eastAsia"/>
          <w:color w:val="000000"/>
          <w:kern w:val="2"/>
          <w:sz w:val="20"/>
        </w:rPr>
        <w:t>数据集中</w:t>
      </w:r>
      <w:r w:rsidRPr="003D0CAE">
        <w:rPr>
          <w:rFonts w:eastAsia="方正博雅宋_GBK"/>
          <w:color w:val="000000"/>
          <w:kern w:val="2"/>
          <w:sz w:val="20"/>
        </w:rPr>
        <w:t>随机选择</w:t>
      </w:r>
      <w:r w:rsidRPr="003D0CAE">
        <w:rPr>
          <w:rFonts w:eastAsia="方正博雅宋_GBK"/>
          <w:color w:val="000000"/>
          <w:kern w:val="2"/>
          <w:sz w:val="20"/>
        </w:rPr>
        <w:t>20%</w:t>
      </w:r>
      <w:r w:rsidRPr="003D0CAE">
        <w:rPr>
          <w:rFonts w:eastAsia="方正博雅宋_GBK"/>
          <w:color w:val="000000"/>
          <w:kern w:val="2"/>
          <w:sz w:val="20"/>
        </w:rPr>
        <w:t>样本作为测试数据，其他</w:t>
      </w:r>
      <w:r w:rsidRPr="003D0CAE">
        <w:rPr>
          <w:rFonts w:eastAsia="方正博雅宋_GBK"/>
          <w:color w:val="000000"/>
          <w:kern w:val="2"/>
          <w:sz w:val="20"/>
        </w:rPr>
        <w:t>80%</w:t>
      </w:r>
      <w:r w:rsidRPr="003D0CAE">
        <w:rPr>
          <w:rFonts w:eastAsia="方正博雅宋_GBK"/>
          <w:color w:val="000000"/>
          <w:kern w:val="2"/>
          <w:sz w:val="20"/>
        </w:rPr>
        <w:t>样本为训练数据，</w:t>
      </w:r>
      <w:r w:rsidRPr="003D0CAE">
        <w:rPr>
          <w:rFonts w:eastAsia="方正博雅宋_GBK" w:hint="eastAsia"/>
          <w:color w:val="000000"/>
          <w:kern w:val="2"/>
          <w:sz w:val="20"/>
        </w:rPr>
        <w:t>采用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LinearRegression</m:t>
        </m:r>
      </m:oMath>
      <w:r w:rsidRPr="003D0CAE">
        <w:rPr>
          <w:rFonts w:eastAsia="方正博雅宋_GBK"/>
          <w:color w:val="000000"/>
          <w:kern w:val="2"/>
          <w:sz w:val="20"/>
        </w:rPr>
        <w:t>、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RidgeCV</m:t>
        </m:r>
      </m:oMath>
      <w:r w:rsidRPr="003D0CAE">
        <w:rPr>
          <w:rFonts w:eastAsia="方正博雅宋_GBK" w:hint="eastAsia"/>
          <w:color w:val="000000"/>
          <w:kern w:val="2"/>
          <w:sz w:val="20"/>
        </w:rPr>
        <w:t>、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LassoCV</m:t>
        </m:r>
      </m:oMath>
      <w:r w:rsidRPr="003D0CAE">
        <w:rPr>
          <w:rFonts w:eastAsia="方正博雅宋_GBK" w:hint="eastAsia"/>
          <w:color w:val="000000"/>
          <w:kern w:val="2"/>
          <w:sz w:val="20"/>
        </w:rPr>
        <w:t>等</w:t>
      </w:r>
      <w:r w:rsidRPr="003D0CAE">
        <w:rPr>
          <w:rFonts w:eastAsia="方正博雅宋_GBK" w:hint="eastAsia"/>
          <w:color w:val="000000"/>
          <w:kern w:val="2"/>
          <w:sz w:val="20"/>
        </w:rPr>
        <w:t>3</w:t>
      </w:r>
      <w:r w:rsidRPr="003D0CAE">
        <w:rPr>
          <w:rFonts w:eastAsia="方正博雅宋_GBK"/>
          <w:color w:val="000000"/>
          <w:kern w:val="2"/>
          <w:sz w:val="20"/>
        </w:rPr>
        <w:t>个模型</w:t>
      </w:r>
      <w:r w:rsidRPr="003D0CAE">
        <w:rPr>
          <w:rFonts w:eastAsia="方正博雅宋_GBK" w:hint="eastAsia"/>
          <w:color w:val="000000"/>
          <w:kern w:val="2"/>
          <w:sz w:val="20"/>
        </w:rPr>
        <w:t>预测每天的共享单车骑行量。</w:t>
      </w:r>
      <w:r w:rsidRPr="003D0CAE">
        <w:rPr>
          <w:rFonts w:eastAsia="方正博雅宋_GBK" w:hint="eastAsia"/>
          <w:color w:val="000000"/>
          <w:kern w:val="2"/>
          <w:sz w:val="20"/>
        </w:rPr>
        <w:t>3</w:t>
      </w:r>
      <w:r w:rsidR="002C28EE" w:rsidRPr="003D0CAE">
        <w:rPr>
          <w:rFonts w:eastAsia="方正博雅宋_GBK"/>
          <w:color w:val="000000"/>
          <w:kern w:val="2"/>
          <w:sz w:val="20"/>
        </w:rPr>
        <w:t>个模型的</w:t>
      </w:r>
      <w:r w:rsidRPr="003D0CAE">
        <w:rPr>
          <w:rFonts w:eastAsia="方正博雅宋_GBK" w:hint="eastAsia"/>
          <w:color w:val="000000"/>
          <w:kern w:val="2"/>
          <w:sz w:val="20"/>
        </w:rPr>
        <w:t>回归</w:t>
      </w:r>
      <w:r w:rsidR="002C28EE" w:rsidRPr="003D0CAE">
        <w:rPr>
          <w:rFonts w:eastAsia="方正博雅宋_GBK"/>
          <w:color w:val="000000"/>
          <w:kern w:val="2"/>
          <w:sz w:val="20"/>
        </w:rPr>
        <w:t>参数如图</w:t>
      </w:r>
      <w:r w:rsidR="002C28EE" w:rsidRPr="003D0CAE">
        <w:rPr>
          <w:rFonts w:eastAsia="方正博雅宋_GBK"/>
          <w:color w:val="000000"/>
          <w:kern w:val="2"/>
          <w:sz w:val="20"/>
        </w:rPr>
        <w:t>2-</w:t>
      </w:r>
      <w:r w:rsidRPr="003D0CAE">
        <w:rPr>
          <w:rFonts w:eastAsia="方正博雅宋_GBK" w:hint="eastAsia"/>
          <w:color w:val="000000"/>
          <w:kern w:val="2"/>
          <w:sz w:val="20"/>
        </w:rPr>
        <w:t>6</w:t>
      </w:r>
      <w:r w:rsidR="002C28EE" w:rsidRPr="003D0CAE">
        <w:rPr>
          <w:rFonts w:eastAsia="方正博雅宋_GBK"/>
          <w:color w:val="000000"/>
          <w:kern w:val="2"/>
          <w:sz w:val="20"/>
        </w:rPr>
        <w:t>所示。由于模型参数较多（</w:t>
      </w:r>
      <w:r w:rsidR="002C28EE" w:rsidRPr="003D0CAE">
        <w:rPr>
          <w:rFonts w:eastAsia="方正博雅宋_GBK"/>
          <w:color w:val="000000"/>
          <w:kern w:val="2"/>
          <w:sz w:val="20"/>
        </w:rPr>
        <w:t>33</w:t>
      </w:r>
      <w:r w:rsidR="002C28EE" w:rsidRPr="003D0CAE">
        <w:rPr>
          <w:rFonts w:eastAsia="方正博雅宋_GBK"/>
          <w:color w:val="000000"/>
          <w:kern w:val="2"/>
          <w:sz w:val="20"/>
        </w:rPr>
        <w:t>维），我们只挑选了绝对值最大的正</w:t>
      </w:r>
      <w:r w:rsidR="002C28EE" w:rsidRPr="003D0CAE">
        <w:rPr>
          <w:rFonts w:eastAsia="方正博雅宋_GBK"/>
          <w:color w:val="000000"/>
          <w:kern w:val="2"/>
          <w:sz w:val="20"/>
        </w:rPr>
        <w:t>10</w:t>
      </w:r>
      <w:r w:rsidR="002C28EE" w:rsidRPr="003D0CAE">
        <w:rPr>
          <w:rFonts w:eastAsia="方正博雅宋_GBK"/>
          <w:color w:val="000000"/>
          <w:kern w:val="2"/>
          <w:sz w:val="20"/>
        </w:rPr>
        <w:t>个系数和负</w:t>
      </w:r>
      <w:r w:rsidR="002C28EE" w:rsidRPr="003D0CAE">
        <w:rPr>
          <w:rFonts w:eastAsia="方正博雅宋_GBK"/>
          <w:color w:val="000000"/>
          <w:kern w:val="2"/>
          <w:sz w:val="20"/>
        </w:rPr>
        <w:t>10</w:t>
      </w:r>
      <w:r w:rsidR="002C28EE" w:rsidRPr="003D0CAE">
        <w:rPr>
          <w:rFonts w:eastAsia="方正博雅宋_GBK"/>
          <w:color w:val="000000"/>
          <w:kern w:val="2"/>
          <w:sz w:val="20"/>
        </w:rPr>
        <w:t>个系数展示。从图中可以看出，最小二乘回归模型的系数的绝对值非常大（</w:t>
      </w:r>
      <m:oMath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14</m:t>
            </m:r>
          </m:sup>
        </m:sSup>
      </m:oMath>
      <w:r w:rsidR="002C28EE" w:rsidRPr="003D0CAE">
        <w:rPr>
          <w:rFonts w:eastAsia="方正博雅宋_GBK"/>
          <w:color w:val="000000"/>
          <w:kern w:val="2"/>
          <w:sz w:val="20"/>
        </w:rPr>
        <w:t>），而带正则的岭回归模型和</w:t>
      </w:r>
      <w:r w:rsidR="002C28EE" w:rsidRPr="003D0CAE">
        <w:rPr>
          <w:rFonts w:eastAsia="方正博雅宋_GBK"/>
          <w:color w:val="000000"/>
          <w:kern w:val="2"/>
          <w:sz w:val="20"/>
        </w:rPr>
        <w:t>Lasso</w:t>
      </w:r>
      <w:r w:rsidR="002C28EE" w:rsidRPr="003D0CAE">
        <w:rPr>
          <w:rFonts w:eastAsia="方正博雅宋_GBK"/>
          <w:color w:val="000000"/>
          <w:kern w:val="2"/>
          <w:sz w:val="20"/>
        </w:rPr>
        <w:t>模型中系数的绝对值小得多（</w:t>
      </w:r>
      <m:oMath>
        <m:sSup>
          <m:sSupPr>
            <m:ctrl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4</m:t>
            </m:r>
          </m:sup>
        </m:sSup>
      </m:oMath>
      <w:r w:rsidRPr="003D0CAE">
        <w:rPr>
          <w:rFonts w:eastAsia="方正博雅宋_GBK"/>
          <w:color w:val="000000"/>
          <w:kern w:val="2"/>
          <w:sz w:val="20"/>
        </w:rPr>
        <w:t>），且</w:t>
      </w:r>
      <w:r w:rsidR="002C28EE" w:rsidRPr="003D0CAE">
        <w:rPr>
          <w:rFonts w:eastAsia="方正博雅宋_GBK"/>
          <w:color w:val="000000"/>
          <w:kern w:val="2"/>
          <w:sz w:val="20"/>
        </w:rPr>
        <w:t>Lasso</w:t>
      </w:r>
      <w:r w:rsidR="002C28EE" w:rsidRPr="003D0CAE">
        <w:rPr>
          <w:rFonts w:eastAsia="方正博雅宋_GBK"/>
          <w:color w:val="000000"/>
          <w:kern w:val="2"/>
          <w:sz w:val="20"/>
        </w:rPr>
        <w:t>模型中有</w:t>
      </w:r>
      <w:r w:rsidR="002C28EE" w:rsidRPr="003D0CAE">
        <w:rPr>
          <w:rFonts w:eastAsia="方正博雅宋_GBK"/>
          <w:color w:val="000000"/>
          <w:kern w:val="2"/>
          <w:sz w:val="20"/>
        </w:rPr>
        <w:t>6</w:t>
      </w:r>
      <w:r w:rsidR="002C28EE" w:rsidRPr="003D0CAE">
        <w:rPr>
          <w:rFonts w:eastAsia="方正博雅宋_GBK"/>
          <w:color w:val="000000"/>
          <w:kern w:val="2"/>
          <w:sz w:val="20"/>
        </w:rPr>
        <w:t>个系数为</w:t>
      </w:r>
      <w:r w:rsidR="002C28EE" w:rsidRPr="003D0CAE">
        <w:rPr>
          <w:rFonts w:eastAsia="方正博雅宋_GBK"/>
          <w:color w:val="000000"/>
          <w:kern w:val="2"/>
          <w:sz w:val="20"/>
        </w:rPr>
        <w:t>0</w:t>
      </w:r>
      <w:r w:rsidR="002C28EE" w:rsidRPr="003D0CAE">
        <w:rPr>
          <w:rFonts w:eastAsia="方正博雅宋_GBK"/>
          <w:color w:val="000000"/>
          <w:kern w:val="2"/>
          <w:sz w:val="20"/>
        </w:rPr>
        <w:t>。</w:t>
      </w:r>
    </w:p>
    <w:p w14:paraId="601172DE" w14:textId="77777777" w:rsidR="00701126" w:rsidRPr="003D0CAE" w:rsidRDefault="003D7F05" w:rsidP="003D0CA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3D0CAE">
        <w:rPr>
          <w:rFonts w:eastAsia="方正博雅宋_GBK" w:hint="eastAsia"/>
          <w:color w:val="000000"/>
          <w:kern w:val="2"/>
          <w:sz w:val="20"/>
        </w:rPr>
        <w:t>3</w:t>
      </w:r>
      <w:r w:rsidR="002C28EE" w:rsidRPr="003D0CAE">
        <w:rPr>
          <w:rFonts w:eastAsia="方正博雅宋_GBK"/>
          <w:color w:val="000000"/>
          <w:kern w:val="2"/>
          <w:sz w:val="20"/>
        </w:rPr>
        <w:t>个模型在训练集和测试集上的性能如表</w:t>
      </w:r>
      <w:r w:rsidR="002C28EE" w:rsidRPr="003D0CAE">
        <w:rPr>
          <w:rFonts w:eastAsia="方正博雅宋_GBK"/>
          <w:color w:val="000000"/>
          <w:kern w:val="2"/>
          <w:sz w:val="20"/>
        </w:rPr>
        <w:t>2-</w:t>
      </w:r>
      <w:r w:rsidR="004965C3" w:rsidRPr="003D0CAE">
        <w:rPr>
          <w:rFonts w:eastAsia="方正博雅宋_GBK" w:hint="eastAsia"/>
          <w:color w:val="000000"/>
          <w:kern w:val="2"/>
          <w:sz w:val="20"/>
        </w:rPr>
        <w:t>4</w:t>
      </w:r>
      <w:r w:rsidR="002C28EE" w:rsidRPr="003D0CAE">
        <w:rPr>
          <w:rFonts w:eastAsia="方正博雅宋_GBK"/>
          <w:color w:val="000000"/>
          <w:kern w:val="2"/>
          <w:sz w:val="20"/>
        </w:rPr>
        <w:t>所示，性能度量指标为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RMSE</m:t>
        </m:r>
      </m:oMath>
      <w:r w:rsidR="002C28EE" w:rsidRPr="003D0CAE">
        <w:rPr>
          <w:rFonts w:eastAsia="方正博雅宋_GBK"/>
          <w:color w:val="000000"/>
          <w:kern w:val="2"/>
          <w:sz w:val="20"/>
        </w:rPr>
        <w:t>。可以看出，最小二乘回归模型在训练集上性能最好，但在测试集上性能最差；岭回归模型在测试集上性能最好，</w:t>
      </w:r>
      <w:r w:rsidR="002C28EE" w:rsidRPr="003D0CAE">
        <w:rPr>
          <w:rFonts w:eastAsia="方正博雅宋_GBK"/>
          <w:color w:val="000000"/>
          <w:kern w:val="2"/>
          <w:sz w:val="20"/>
        </w:rPr>
        <w:t>Lasso</w:t>
      </w:r>
      <w:r w:rsidR="002C28EE" w:rsidRPr="003D0CAE">
        <w:rPr>
          <w:rFonts w:eastAsia="方正博雅宋_GBK"/>
          <w:color w:val="000000"/>
          <w:kern w:val="2"/>
          <w:sz w:val="20"/>
        </w:rPr>
        <w:t>的性能介入二者之间。</w:t>
      </w:r>
    </w:p>
    <w:tbl>
      <w:tblPr>
        <w:tblW w:w="0" w:type="auto"/>
        <w:tblInd w:w="122" w:type="dxa"/>
        <w:tblLayout w:type="fixed"/>
        <w:tblLook w:val="04A0" w:firstRow="1" w:lastRow="0" w:firstColumn="1" w:lastColumn="0" w:noHBand="0" w:noVBand="1"/>
      </w:tblPr>
      <w:tblGrid>
        <w:gridCol w:w="2802"/>
        <w:gridCol w:w="3035"/>
        <w:gridCol w:w="2254"/>
      </w:tblGrid>
      <w:tr w:rsidR="00701126" w14:paraId="782E838D" w14:textId="77777777">
        <w:tc>
          <w:tcPr>
            <w:tcW w:w="2802" w:type="dxa"/>
            <w:vAlign w:val="center"/>
          </w:tcPr>
          <w:p w14:paraId="1870965A" w14:textId="77777777" w:rsidR="00701126" w:rsidRDefault="002C28EE">
            <w:pPr>
              <w:pStyle w:val="afb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1686E99" wp14:editId="4E67D027">
                  <wp:extent cx="1684020" cy="958215"/>
                  <wp:effectExtent l="0" t="0" r="0" b="0"/>
                  <wp:docPr id="2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205" cy="978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3244BD28" w14:textId="77777777" w:rsidR="00701126" w:rsidRDefault="002C28EE">
            <w:pPr>
              <w:pStyle w:val="afb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FA949A5" wp14:editId="1C7B4B36">
                  <wp:extent cx="1824355" cy="974090"/>
                  <wp:effectExtent l="0" t="0" r="4445" b="0"/>
                  <wp:docPr id="2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080" cy="975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121985CB" w14:textId="77777777" w:rsidR="00701126" w:rsidRDefault="002C28EE">
            <w:pPr>
              <w:pStyle w:val="afb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1010B4B" wp14:editId="601B0A52">
                  <wp:extent cx="1275080" cy="954405"/>
                  <wp:effectExtent l="0" t="0" r="1270" b="0"/>
                  <wp:docPr id="2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31" cy="955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126" w14:paraId="171DE996" w14:textId="77777777">
        <w:tc>
          <w:tcPr>
            <w:tcW w:w="2802" w:type="dxa"/>
            <w:vAlign w:val="center"/>
          </w:tcPr>
          <w:p w14:paraId="2B79AB04" w14:textId="77777777" w:rsidR="00701126" w:rsidRDefault="002C28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3D7F05">
              <w:rPr>
                <w:rFonts w:hint="eastAsia"/>
                <w:sz w:val="18"/>
                <w:szCs w:val="18"/>
              </w:rPr>
              <w:t>最小二乘线性回归</w:t>
            </w:r>
          </w:p>
        </w:tc>
        <w:tc>
          <w:tcPr>
            <w:tcW w:w="3035" w:type="dxa"/>
            <w:vAlign w:val="center"/>
          </w:tcPr>
          <w:p w14:paraId="75A2766A" w14:textId="77777777" w:rsidR="00701126" w:rsidRDefault="002C28EE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3D7F05">
              <w:rPr>
                <w:rFonts w:hint="eastAsia"/>
                <w:sz w:val="18"/>
                <w:szCs w:val="18"/>
              </w:rPr>
              <w:t>岭回归</w:t>
            </w:r>
          </w:p>
        </w:tc>
        <w:tc>
          <w:tcPr>
            <w:tcW w:w="2254" w:type="dxa"/>
            <w:vAlign w:val="center"/>
          </w:tcPr>
          <w:p w14:paraId="74A5C906" w14:textId="77777777" w:rsidR="00701126" w:rsidRDefault="002C28EE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3D7F05">
              <w:rPr>
                <w:rFonts w:hint="eastAsia"/>
                <w:sz w:val="18"/>
                <w:szCs w:val="18"/>
              </w:rPr>
              <w:t>Lasso</w:t>
            </w:r>
          </w:p>
        </w:tc>
      </w:tr>
    </w:tbl>
    <w:p w14:paraId="7196E373" w14:textId="1EF00395" w:rsidR="00701126" w:rsidRDefault="002C28EE">
      <w:pPr>
        <w:pStyle w:val="afc"/>
      </w:pPr>
      <w:r>
        <w:t>图2-</w:t>
      </w:r>
      <w:r w:rsidR="004965C3"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>
        <w:t xml:space="preserve"> </w:t>
      </w:r>
      <w:r w:rsidR="00E41CD4">
        <w:t>共享单车数据集上不同线性回归模型的</w:t>
      </w:r>
      <w:r w:rsidR="00E41CD4">
        <w:rPr>
          <w:rFonts w:hint="eastAsia"/>
        </w:rPr>
        <w:t>回归</w:t>
      </w:r>
      <w:r w:rsidR="00E41CD4">
        <w:t>系数</w:t>
      </w:r>
    </w:p>
    <w:p w14:paraId="44A0A950" w14:textId="77777777" w:rsidR="00701126" w:rsidRDefault="002C28EE">
      <w:pPr>
        <w:pStyle w:val="afd"/>
      </w:pPr>
      <w:r>
        <w:t>表</w:t>
      </w:r>
      <w:r>
        <w:t>2-</w:t>
      </w:r>
      <w:r w:rsidR="003D7F05">
        <w:rPr>
          <w:rFonts w:hint="eastAsia"/>
        </w:rPr>
        <w:t>4</w:t>
      </w:r>
      <w:r>
        <w:t xml:space="preserve">. </w:t>
      </w:r>
      <w:r>
        <w:t>共享单车骑行量预测数据集上不同线性回归模型的性能</w:t>
      </w:r>
    </w:p>
    <w:tbl>
      <w:tblPr>
        <w:tblW w:w="4868" w:type="pct"/>
        <w:tblInd w:w="108" w:type="dxa"/>
        <w:tblBorders>
          <w:top w:val="single" w:sz="6" w:space="0" w:color="C0C0C0"/>
          <w:bottom w:val="single" w:sz="6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026"/>
        <w:gridCol w:w="2026"/>
        <w:gridCol w:w="2026"/>
        <w:gridCol w:w="2026"/>
      </w:tblGrid>
      <w:tr w:rsidR="00701126" w14:paraId="5CE5F32E" w14:textId="77777777">
        <w:tc>
          <w:tcPr>
            <w:tcW w:w="1250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628C49B0" w14:textId="77777777" w:rsidR="00701126" w:rsidRDefault="003D7F05">
            <w:pPr>
              <w:pStyle w:val="affa"/>
            </w:pPr>
            <w:r>
              <w:rPr>
                <w:rFonts w:hint="eastAsia"/>
              </w:rPr>
              <w:t>数据集</w:t>
            </w:r>
          </w:p>
        </w:tc>
        <w:tc>
          <w:tcPr>
            <w:tcW w:w="1250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3AF3C6CB" w14:textId="77777777" w:rsidR="00701126" w:rsidRDefault="003D7F05">
            <w:pPr>
              <w:pStyle w:val="affa"/>
            </w:pPr>
            <w:r>
              <w:rPr>
                <w:rFonts w:hint="eastAsia"/>
              </w:rPr>
              <w:t>最小二乘线性回归</w:t>
            </w:r>
          </w:p>
        </w:tc>
        <w:tc>
          <w:tcPr>
            <w:tcW w:w="1250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351E3C21" w14:textId="77777777" w:rsidR="00701126" w:rsidRDefault="002C28EE">
            <w:pPr>
              <w:pStyle w:val="affa"/>
            </w:pPr>
            <w:r>
              <w:t>岭回归</w:t>
            </w:r>
          </w:p>
        </w:tc>
        <w:tc>
          <w:tcPr>
            <w:tcW w:w="1250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63F5846B" w14:textId="77777777" w:rsidR="00701126" w:rsidRDefault="002C28EE">
            <w:pPr>
              <w:pStyle w:val="affa"/>
            </w:pPr>
            <w:r>
              <w:t>Lasso</w:t>
            </w:r>
          </w:p>
        </w:tc>
      </w:tr>
      <w:tr w:rsidR="00701126" w14:paraId="33971DD6" w14:textId="77777777">
        <w:tc>
          <w:tcPr>
            <w:tcW w:w="1250" w:type="pct"/>
            <w:tcBorders>
              <w:top w:val="single" w:sz="4" w:space="0" w:color="C0C0C0"/>
            </w:tcBorders>
          </w:tcPr>
          <w:p w14:paraId="7CAF24A4" w14:textId="77777777" w:rsidR="00701126" w:rsidRDefault="002C28EE">
            <w:pPr>
              <w:pStyle w:val="afff2"/>
            </w:pPr>
            <w:r>
              <w:t>训练</w:t>
            </w:r>
            <w:r w:rsidR="003D7F05">
              <w:rPr>
                <w:rFonts w:hint="eastAsia"/>
              </w:rPr>
              <w:t>集上的</w:t>
            </w:r>
            <w:r>
              <w:t>性能</w:t>
            </w:r>
          </w:p>
        </w:tc>
        <w:tc>
          <w:tcPr>
            <w:tcW w:w="1250" w:type="pct"/>
            <w:tcBorders>
              <w:top w:val="single" w:sz="4" w:space="0" w:color="C0C0C0"/>
            </w:tcBorders>
          </w:tcPr>
          <w:p w14:paraId="661DAE39" w14:textId="77777777" w:rsidR="00701126" w:rsidRDefault="002C28EE">
            <w:pPr>
              <w:pStyle w:val="afff2"/>
            </w:pPr>
            <w:r>
              <w:t>752.257390</w:t>
            </w:r>
          </w:p>
        </w:tc>
        <w:tc>
          <w:tcPr>
            <w:tcW w:w="1250" w:type="pct"/>
            <w:tcBorders>
              <w:top w:val="single" w:sz="4" w:space="0" w:color="C0C0C0"/>
            </w:tcBorders>
          </w:tcPr>
          <w:p w14:paraId="1BB1AA49" w14:textId="77777777" w:rsidR="00701126" w:rsidRDefault="002C28EE">
            <w:pPr>
              <w:pStyle w:val="afff2"/>
            </w:pPr>
            <w:r>
              <w:t>754.036662</w:t>
            </w:r>
          </w:p>
        </w:tc>
        <w:tc>
          <w:tcPr>
            <w:tcW w:w="1250" w:type="pct"/>
            <w:tcBorders>
              <w:top w:val="single" w:sz="4" w:space="0" w:color="C0C0C0"/>
            </w:tcBorders>
          </w:tcPr>
          <w:p w14:paraId="09DE6360" w14:textId="77777777" w:rsidR="00701126" w:rsidRDefault="002C28EE">
            <w:pPr>
              <w:pStyle w:val="afff2"/>
            </w:pPr>
            <w:r>
              <w:t>752.643468</w:t>
            </w:r>
          </w:p>
        </w:tc>
      </w:tr>
      <w:tr w:rsidR="00701126" w14:paraId="330EE8BE" w14:textId="77777777">
        <w:tc>
          <w:tcPr>
            <w:tcW w:w="1250" w:type="pct"/>
          </w:tcPr>
          <w:p w14:paraId="47606AEA" w14:textId="77777777" w:rsidR="00701126" w:rsidRDefault="002C28EE">
            <w:pPr>
              <w:pStyle w:val="afff2"/>
            </w:pPr>
            <w:r>
              <w:t>测试</w:t>
            </w:r>
            <w:r w:rsidR="003D7F05">
              <w:rPr>
                <w:rFonts w:hint="eastAsia"/>
              </w:rPr>
              <w:t>集上的</w:t>
            </w:r>
            <w:r>
              <w:t>性能</w:t>
            </w:r>
          </w:p>
        </w:tc>
        <w:tc>
          <w:tcPr>
            <w:tcW w:w="1250" w:type="pct"/>
          </w:tcPr>
          <w:p w14:paraId="58F27A7C" w14:textId="77777777" w:rsidR="00701126" w:rsidRDefault="002C28EE">
            <w:pPr>
              <w:pStyle w:val="afff2"/>
            </w:pPr>
            <w:r>
              <w:t>785.595792</w:t>
            </w:r>
          </w:p>
        </w:tc>
        <w:tc>
          <w:tcPr>
            <w:tcW w:w="1250" w:type="pct"/>
          </w:tcPr>
          <w:p w14:paraId="6951BAF7" w14:textId="77777777" w:rsidR="00701126" w:rsidRDefault="002C28EE">
            <w:pPr>
              <w:pStyle w:val="afff2"/>
            </w:pPr>
            <w:r>
              <w:t>776.975361</w:t>
            </w:r>
          </w:p>
        </w:tc>
        <w:tc>
          <w:tcPr>
            <w:tcW w:w="1250" w:type="pct"/>
          </w:tcPr>
          <w:p w14:paraId="7F7E805A" w14:textId="77777777" w:rsidR="00701126" w:rsidRDefault="002C28EE">
            <w:pPr>
              <w:pStyle w:val="afff2"/>
            </w:pPr>
            <w:r>
              <w:t>784.878890</w:t>
            </w:r>
          </w:p>
        </w:tc>
      </w:tr>
    </w:tbl>
    <w:p w14:paraId="5D89A2E3" w14:textId="77777777" w:rsidR="003D0CAE" w:rsidRDefault="003D0CAE" w:rsidP="003D0CAE">
      <w:pPr>
        <w:pStyle w:val="aff"/>
        <w:ind w:firstLine="400"/>
      </w:pPr>
      <w:bookmarkStart w:id="98" w:name="header-n1026"/>
      <w:bookmarkEnd w:id="98"/>
    </w:p>
    <w:p w14:paraId="5E03982A" w14:textId="77777777" w:rsidR="00701126" w:rsidRDefault="002C28EE">
      <w:pPr>
        <w:pStyle w:val="2"/>
        <w:rPr>
          <w:kern w:val="2"/>
        </w:rPr>
      </w:pPr>
      <w:r>
        <w:rPr>
          <w:rStyle w:val="24"/>
        </w:rPr>
        <w:t> </w:t>
      </w:r>
      <w:r>
        <w:rPr>
          <w:b/>
          <w:bCs/>
          <w:noProof/>
          <w:color w:val="FFFFFF"/>
          <w:kern w:val="2"/>
          <w:sz w:val="20"/>
        </w:rPr>
        <w:drawing>
          <wp:anchor distT="0" distB="0" distL="114300" distR="114300" simplePos="0" relativeHeight="251671552" behindDoc="1" locked="0" layoutInCell="1" allowOverlap="1" wp14:anchorId="0867CFF9" wp14:editId="11A23151">
            <wp:simplePos x="0" y="0"/>
            <wp:positionH relativeFrom="column">
              <wp:posOffset>3810</wp:posOffset>
            </wp:positionH>
            <wp:positionV relativeFrom="paragraph">
              <wp:posOffset>109220</wp:posOffset>
            </wp:positionV>
            <wp:extent cx="4887595" cy="394335"/>
            <wp:effectExtent l="0" t="0" r="8255" b="5715"/>
            <wp:wrapNone/>
            <wp:docPr id="15" name="图片 15" descr="标题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标题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4"/>
          <w:rFonts w:hint="cs"/>
        </w:rPr>
        <w:t> </w:t>
      </w:r>
      <w:r>
        <w:rPr>
          <w:rStyle w:val="24"/>
          <w:rFonts w:hint="eastAsia"/>
        </w:rPr>
        <w:t>2.</w:t>
      </w:r>
      <w:r w:rsidR="00AD7B3B">
        <w:rPr>
          <w:rStyle w:val="24"/>
          <w:rFonts w:hint="eastAsia"/>
        </w:rPr>
        <w:t>8</w:t>
      </w:r>
      <w:r>
        <w:rPr>
          <w:rFonts w:hint="eastAsia"/>
          <w:color w:val="FFFFFF"/>
          <w:kern w:val="2"/>
        </w:rPr>
        <w:t xml:space="preserve">  </w:t>
      </w:r>
      <w:r>
        <w:rPr>
          <w:rFonts w:hint="eastAsia"/>
          <w:kern w:val="2"/>
        </w:rPr>
        <w:t>小结</w:t>
      </w:r>
    </w:p>
    <w:p w14:paraId="4AF1669D" w14:textId="77777777" w:rsidR="005B6CF6" w:rsidRPr="003B637E" w:rsidRDefault="002C28EE" w:rsidP="003B637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3B637E">
        <w:rPr>
          <w:rFonts w:eastAsia="方正博雅宋_GBK"/>
          <w:color w:val="000000"/>
          <w:kern w:val="2"/>
          <w:sz w:val="20"/>
        </w:rPr>
        <w:t>本章</w:t>
      </w:r>
      <w:r w:rsidRPr="003B637E">
        <w:rPr>
          <w:rFonts w:eastAsia="方正博雅宋_GBK" w:hint="eastAsia"/>
          <w:color w:val="000000"/>
          <w:kern w:val="2"/>
          <w:sz w:val="20"/>
        </w:rPr>
        <w:t>从</w:t>
      </w:r>
      <w:r w:rsidR="005B6CF6" w:rsidRPr="003B637E">
        <w:rPr>
          <w:rFonts w:eastAsia="方正博雅宋_GBK" w:hint="eastAsia"/>
          <w:color w:val="000000"/>
          <w:kern w:val="2"/>
          <w:sz w:val="20"/>
        </w:rPr>
        <w:t>以下</w:t>
      </w:r>
      <w:r w:rsidR="0076744A" w:rsidRPr="003B637E">
        <w:rPr>
          <w:rFonts w:eastAsia="方正博雅宋_GBK" w:hint="eastAsia"/>
          <w:color w:val="000000"/>
          <w:kern w:val="2"/>
          <w:sz w:val="20"/>
        </w:rPr>
        <w:t>5</w:t>
      </w:r>
      <w:r w:rsidRPr="003B637E">
        <w:rPr>
          <w:rFonts w:eastAsia="方正博雅宋_GBK" w:hint="eastAsia"/>
          <w:color w:val="000000"/>
          <w:kern w:val="2"/>
          <w:sz w:val="20"/>
        </w:rPr>
        <w:t>个方面</w:t>
      </w:r>
      <w:r w:rsidRPr="003B637E">
        <w:rPr>
          <w:rFonts w:eastAsia="方正博雅宋_GBK"/>
          <w:color w:val="000000"/>
          <w:kern w:val="2"/>
          <w:sz w:val="20"/>
        </w:rPr>
        <w:t>介绍了线性回归模型</w:t>
      </w:r>
      <w:r w:rsidR="005B6CF6" w:rsidRPr="003B637E">
        <w:rPr>
          <w:rFonts w:eastAsia="方正博雅宋_GBK" w:hint="eastAsia"/>
          <w:color w:val="000000"/>
          <w:kern w:val="2"/>
          <w:sz w:val="20"/>
        </w:rPr>
        <w:t>。</w:t>
      </w:r>
    </w:p>
    <w:p w14:paraId="29FA6955" w14:textId="40ABCC35" w:rsidR="005B6CF6" w:rsidRPr="003B637E" w:rsidRDefault="005B6CF6" w:rsidP="003B637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3B637E">
        <w:rPr>
          <w:rFonts w:eastAsia="方正博雅宋_GBK" w:hint="eastAsia"/>
          <w:color w:val="000000"/>
          <w:kern w:val="2"/>
          <w:sz w:val="20"/>
        </w:rPr>
        <w:t>（</w:t>
      </w:r>
      <w:r w:rsidRPr="003B637E">
        <w:rPr>
          <w:rFonts w:eastAsia="方正博雅宋_GBK" w:hint="eastAsia"/>
          <w:color w:val="000000"/>
          <w:kern w:val="2"/>
          <w:sz w:val="20"/>
        </w:rPr>
        <w:t>1</w:t>
      </w:r>
      <w:r w:rsidRPr="003B637E">
        <w:rPr>
          <w:rFonts w:eastAsia="方正博雅宋_GBK" w:hint="eastAsia"/>
          <w:color w:val="000000"/>
          <w:kern w:val="2"/>
          <w:sz w:val="20"/>
        </w:rPr>
        <w:t>）</w:t>
      </w:r>
      <w:r w:rsidR="00A55E5A" w:rsidRPr="003B637E">
        <w:rPr>
          <w:rFonts w:eastAsia="方正博雅宋_GBK" w:hint="eastAsia"/>
          <w:color w:val="000000"/>
          <w:kern w:val="2"/>
          <w:sz w:val="20"/>
        </w:rPr>
        <w:t>模型的形式</w:t>
      </w:r>
      <w:r w:rsidRPr="003B637E">
        <w:rPr>
          <w:rFonts w:eastAsia="方正博雅宋_GBK" w:hint="eastAsia"/>
          <w:color w:val="000000"/>
          <w:kern w:val="2"/>
          <w:sz w:val="20"/>
        </w:rPr>
        <w:t>：</w:t>
      </w:r>
      <w:r w:rsidRPr="003B637E">
        <w:rPr>
          <w:rFonts w:eastAsia="方正博雅宋_GBK"/>
          <w:color w:val="000000"/>
          <w:kern w:val="2"/>
          <w:sz w:val="20"/>
        </w:rPr>
        <w:t>线性回归模型模型</w:t>
      </w:r>
      <w:r w:rsidRPr="003B637E">
        <w:rPr>
          <w:rFonts w:eastAsia="方正博雅宋_GBK" w:hint="eastAsia"/>
          <w:color w:val="000000"/>
          <w:kern w:val="2"/>
          <w:sz w:val="20"/>
        </w:rPr>
        <w:t>假设响应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y</m:t>
        </m:r>
      </m:oMath>
      <w:r w:rsidRPr="003B637E">
        <w:rPr>
          <w:rFonts w:eastAsia="方正博雅宋_GBK" w:hint="eastAsia"/>
          <w:color w:val="000000"/>
          <w:kern w:val="2"/>
          <w:sz w:val="20"/>
        </w:rPr>
        <w:t>与输入特征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Pr="003B637E">
        <w:rPr>
          <w:rFonts w:eastAsia="方正博雅宋_GBK" w:hint="eastAsia"/>
          <w:color w:val="000000"/>
          <w:kern w:val="2"/>
          <w:sz w:val="20"/>
        </w:rPr>
        <w:t>之间满足线性关系：</w:t>
      </w:r>
      <m:oMath>
        <m:r>
          <m:rPr>
            <m:sty m:val="p"/>
          </m:rPr>
          <w:rPr>
            <w:rFonts w:ascii="Cambria Math" w:eastAsia="方正博雅宋_GBK" w:hAnsi="Cambria Math"/>
            <w:color w:val="000000"/>
            <w:kern w:val="2"/>
            <w:sz w:val="20"/>
          </w:rPr>
          <m:t xml:space="preserve"> 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y=f(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,</m:t>
        </m:r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w</m:t>
        </m:r>
        <m:r>
          <w:rPr>
            <w:rFonts w:ascii="Cambria Math" w:eastAsia="方正博雅宋_GBK" w:hAnsi="Cambria Math"/>
            <w:color w:val="000000"/>
            <w:kern w:val="2"/>
            <w:sz w:val="20"/>
          </w:rPr>
          <m:t>)=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T</m:t>
            </m:r>
          </m:sup>
        </m:sSup>
        <m:r>
          <m:rPr>
            <m:sty m:val="bi"/>
          </m:rPr>
          <w:rPr>
            <w:rFonts w:ascii="Cambria Math" w:eastAsia="方正博雅宋_GBK" w:hAnsi="Cambria Math"/>
            <w:color w:val="000000"/>
            <w:kern w:val="2"/>
            <w:sz w:val="20"/>
          </w:rPr>
          <m:t>x</m:t>
        </m:r>
      </m:oMath>
      <w:r w:rsidRPr="003B637E">
        <w:rPr>
          <w:rFonts w:eastAsia="方正博雅宋_GBK" w:hint="eastAsia"/>
          <w:color w:val="000000"/>
          <w:kern w:val="2"/>
          <w:sz w:val="20"/>
        </w:rPr>
        <w:t>。</w:t>
      </w:r>
    </w:p>
    <w:p w14:paraId="06A7A29F" w14:textId="582E162A" w:rsidR="005B6CF6" w:rsidRPr="003B637E" w:rsidRDefault="005B6CF6" w:rsidP="003B637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3B637E">
        <w:rPr>
          <w:rFonts w:eastAsia="方正博雅宋_GBK" w:hint="eastAsia"/>
          <w:color w:val="000000"/>
          <w:kern w:val="2"/>
          <w:sz w:val="20"/>
        </w:rPr>
        <w:t>（</w:t>
      </w:r>
      <w:r w:rsidRPr="003B637E">
        <w:rPr>
          <w:rFonts w:eastAsia="方正博雅宋_GBK" w:hint="eastAsia"/>
          <w:color w:val="000000"/>
          <w:kern w:val="2"/>
          <w:sz w:val="20"/>
        </w:rPr>
        <w:t>2</w:t>
      </w:r>
      <w:r w:rsidRPr="003B637E">
        <w:rPr>
          <w:rFonts w:eastAsia="方正博雅宋_GBK" w:hint="eastAsia"/>
          <w:color w:val="000000"/>
          <w:kern w:val="2"/>
          <w:sz w:val="20"/>
        </w:rPr>
        <w:t>）</w:t>
      </w:r>
      <w:r w:rsidR="00A55E5A" w:rsidRPr="003B637E">
        <w:rPr>
          <w:rFonts w:eastAsia="方正博雅宋_GBK" w:hint="eastAsia"/>
          <w:color w:val="000000"/>
          <w:kern w:val="2"/>
          <w:sz w:val="20"/>
        </w:rPr>
        <w:t>模型的目标函数</w:t>
      </w:r>
      <w:r w:rsidRPr="003B637E">
        <w:rPr>
          <w:rFonts w:eastAsia="方正博雅宋_GBK" w:hint="eastAsia"/>
          <w:color w:val="000000"/>
          <w:kern w:val="2"/>
          <w:sz w:val="20"/>
        </w:rPr>
        <w:t>：</w:t>
      </w:r>
      <w:r w:rsidRPr="003B637E">
        <w:rPr>
          <w:rFonts w:eastAsia="方正博雅宋_GBK"/>
          <w:color w:val="000000"/>
          <w:kern w:val="2"/>
          <w:sz w:val="20"/>
        </w:rPr>
        <w:t>线性回归模型</w:t>
      </w:r>
      <w:r w:rsidR="009851A1">
        <w:rPr>
          <w:rFonts w:eastAsia="方正博雅宋_GBK" w:hint="eastAsia"/>
          <w:color w:val="000000"/>
          <w:kern w:val="2"/>
          <w:sz w:val="20"/>
        </w:rPr>
        <w:t>目标函数包含两部分：训练集上的损失</w:t>
      </w:r>
      <w:r w:rsidRPr="003B637E">
        <w:rPr>
          <w:rFonts w:eastAsia="方正博雅宋_GBK" w:hint="eastAsia"/>
          <w:color w:val="000000"/>
          <w:kern w:val="2"/>
          <w:sz w:val="20"/>
        </w:rPr>
        <w:t>之和、正则项。线性回归模型的损失函数可取</w:t>
      </w:r>
      <w:r w:rsidRPr="003B637E">
        <w:rPr>
          <w:rFonts w:eastAsia="方正博雅宋_GBK"/>
          <w:color w:val="000000"/>
          <w:kern w:val="2"/>
          <w:sz w:val="20"/>
        </w:rPr>
        <w:t>L2</w:t>
      </w:r>
      <w:r w:rsidRPr="003B637E">
        <w:rPr>
          <w:rFonts w:eastAsia="方正博雅宋_GBK"/>
          <w:color w:val="000000"/>
          <w:kern w:val="2"/>
          <w:sz w:val="20"/>
        </w:rPr>
        <w:t>损失</w:t>
      </w:r>
      <w:r w:rsidRPr="003B637E">
        <w:rPr>
          <w:rFonts w:eastAsia="方正博雅宋_GBK" w:hint="eastAsia"/>
          <w:color w:val="000000"/>
          <w:kern w:val="2"/>
          <w:sz w:val="20"/>
        </w:rPr>
        <w:t>或</w:t>
      </w:r>
      <w:r w:rsidRPr="003B637E">
        <w:rPr>
          <w:rFonts w:eastAsia="方正博雅宋_GBK"/>
          <w:color w:val="000000"/>
          <w:kern w:val="2"/>
          <w:sz w:val="20"/>
        </w:rPr>
        <w:t>Huber</w:t>
      </w:r>
      <w:r w:rsidRPr="003B637E">
        <w:rPr>
          <w:rFonts w:eastAsia="方正博雅宋_GBK"/>
          <w:color w:val="000000"/>
          <w:kern w:val="2"/>
          <w:sz w:val="20"/>
        </w:rPr>
        <w:t>损失</w:t>
      </w:r>
      <w:r w:rsidRPr="003B637E">
        <w:rPr>
          <w:rFonts w:eastAsia="方正博雅宋_GBK" w:hint="eastAsia"/>
          <w:color w:val="000000"/>
          <w:kern w:val="2"/>
          <w:sz w:val="20"/>
        </w:rPr>
        <w:t>，正则项可取</w:t>
      </w:r>
      <w:r w:rsidRPr="003B637E">
        <w:rPr>
          <w:rFonts w:eastAsia="方正博雅宋_GBK"/>
          <w:color w:val="000000"/>
          <w:kern w:val="2"/>
          <w:sz w:val="20"/>
        </w:rPr>
        <w:t>L2</w:t>
      </w:r>
      <w:r w:rsidRPr="003B637E">
        <w:rPr>
          <w:rFonts w:eastAsia="方正博雅宋_GBK"/>
          <w:color w:val="000000"/>
          <w:kern w:val="2"/>
          <w:sz w:val="20"/>
        </w:rPr>
        <w:t>正则、</w:t>
      </w:r>
      <w:r w:rsidRPr="003B637E">
        <w:rPr>
          <w:rFonts w:eastAsia="方正博雅宋_GBK"/>
          <w:color w:val="000000"/>
          <w:kern w:val="2"/>
          <w:sz w:val="20"/>
        </w:rPr>
        <w:t>L1</w:t>
      </w:r>
      <w:r w:rsidRPr="003B637E">
        <w:rPr>
          <w:rFonts w:eastAsia="方正博雅宋_GBK"/>
          <w:color w:val="000000"/>
          <w:kern w:val="2"/>
          <w:sz w:val="20"/>
        </w:rPr>
        <w:t>正则</w:t>
      </w:r>
      <w:r w:rsidRPr="003B637E">
        <w:rPr>
          <w:rFonts w:eastAsia="方正博雅宋_GBK" w:hint="eastAsia"/>
          <w:color w:val="000000"/>
          <w:kern w:val="2"/>
          <w:sz w:val="20"/>
        </w:rPr>
        <w:t>、或</w:t>
      </w:r>
      <w:r w:rsidRPr="003B637E">
        <w:rPr>
          <w:rFonts w:eastAsia="方正博雅宋_GBK"/>
          <w:color w:val="000000"/>
          <w:kern w:val="2"/>
          <w:sz w:val="20"/>
        </w:rPr>
        <w:t>L2</w:t>
      </w:r>
      <w:r w:rsidRPr="003B637E">
        <w:rPr>
          <w:rFonts w:eastAsia="方正博雅宋_GBK"/>
          <w:color w:val="000000"/>
          <w:kern w:val="2"/>
          <w:sz w:val="20"/>
        </w:rPr>
        <w:t>正则</w:t>
      </w:r>
      <w:r w:rsidRPr="003B637E">
        <w:rPr>
          <w:rFonts w:eastAsia="方正博雅宋_GBK" w:hint="eastAsia"/>
          <w:color w:val="000000"/>
          <w:kern w:val="2"/>
          <w:sz w:val="20"/>
        </w:rPr>
        <w:t>+</w:t>
      </w:r>
      <w:r w:rsidRPr="003B637E">
        <w:rPr>
          <w:rFonts w:eastAsia="方正博雅宋_GBK"/>
          <w:color w:val="000000"/>
          <w:kern w:val="2"/>
          <w:sz w:val="20"/>
        </w:rPr>
        <w:t>L1</w:t>
      </w:r>
      <w:r w:rsidRPr="003B637E">
        <w:rPr>
          <w:rFonts w:eastAsia="方正博雅宋_GBK"/>
          <w:color w:val="000000"/>
          <w:kern w:val="2"/>
          <w:sz w:val="20"/>
        </w:rPr>
        <w:t>正则</w:t>
      </w:r>
      <w:r w:rsidRPr="003B637E">
        <w:rPr>
          <w:rFonts w:eastAsia="方正博雅宋_GBK" w:hint="eastAsia"/>
          <w:color w:val="000000"/>
          <w:kern w:val="2"/>
          <w:sz w:val="20"/>
        </w:rPr>
        <w:t>。</w:t>
      </w:r>
    </w:p>
    <w:p w14:paraId="68165ED6" w14:textId="77777777" w:rsidR="005B6CF6" w:rsidRPr="003B637E" w:rsidRDefault="005B6CF6" w:rsidP="003B637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3B637E">
        <w:rPr>
          <w:rFonts w:eastAsia="方正博雅宋_GBK" w:hint="eastAsia"/>
          <w:color w:val="000000"/>
          <w:kern w:val="2"/>
          <w:sz w:val="20"/>
        </w:rPr>
        <w:t>（</w:t>
      </w:r>
      <w:r w:rsidRPr="003B637E">
        <w:rPr>
          <w:rFonts w:eastAsia="方正博雅宋_GBK" w:hint="eastAsia"/>
          <w:color w:val="000000"/>
          <w:kern w:val="2"/>
          <w:sz w:val="20"/>
        </w:rPr>
        <w:t>3</w:t>
      </w:r>
      <w:r w:rsidRPr="003B637E">
        <w:rPr>
          <w:rFonts w:eastAsia="方正博雅宋_GBK" w:hint="eastAsia"/>
          <w:color w:val="000000"/>
          <w:kern w:val="2"/>
          <w:sz w:val="20"/>
        </w:rPr>
        <w:t>）目标函数的优化求解：线性回归模型的目标函数为凸函数，可采用包括</w:t>
      </w:r>
      <w:r w:rsidRPr="003B637E">
        <w:rPr>
          <w:rFonts w:eastAsia="方正博雅宋_GBK"/>
          <w:color w:val="000000"/>
          <w:kern w:val="2"/>
          <w:sz w:val="20"/>
        </w:rPr>
        <w:t>解析法、梯度下降法</w:t>
      </w:r>
      <w:r w:rsidRPr="003B637E">
        <w:rPr>
          <w:rFonts w:eastAsia="方正博雅宋_GBK" w:hint="eastAsia"/>
          <w:color w:val="000000"/>
          <w:kern w:val="2"/>
          <w:sz w:val="20"/>
        </w:rPr>
        <w:t>、</w:t>
      </w:r>
      <w:r w:rsidRPr="003B637E">
        <w:rPr>
          <w:rFonts w:eastAsia="方正博雅宋_GBK"/>
          <w:color w:val="000000"/>
          <w:kern w:val="2"/>
          <w:sz w:val="20"/>
        </w:rPr>
        <w:t>坐标轴下降法</w:t>
      </w:r>
      <w:r w:rsidRPr="003B637E">
        <w:rPr>
          <w:rFonts w:eastAsia="方正博雅宋_GBK" w:hint="eastAsia"/>
          <w:color w:val="000000"/>
          <w:kern w:val="2"/>
          <w:sz w:val="20"/>
        </w:rPr>
        <w:t>和牛顿法（第</w:t>
      </w:r>
      <w:r w:rsidRPr="003B637E">
        <w:rPr>
          <w:rFonts w:eastAsia="方正博雅宋_GBK" w:hint="eastAsia"/>
          <w:color w:val="000000"/>
          <w:kern w:val="2"/>
          <w:sz w:val="20"/>
        </w:rPr>
        <w:t>3</w:t>
      </w:r>
      <w:r w:rsidRPr="003B637E">
        <w:rPr>
          <w:rFonts w:eastAsia="方正博雅宋_GBK" w:hint="eastAsia"/>
          <w:color w:val="000000"/>
          <w:kern w:val="2"/>
          <w:sz w:val="20"/>
        </w:rPr>
        <w:t>章介绍）等诸多优化算法求解，可根据数据的规模和特点选择合适的优化算法。</w:t>
      </w:r>
    </w:p>
    <w:p w14:paraId="3D4136F9" w14:textId="77777777" w:rsidR="0076744A" w:rsidRPr="003B637E" w:rsidRDefault="005B6CF6" w:rsidP="003B637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3B637E">
        <w:rPr>
          <w:rFonts w:eastAsia="方正博雅宋_GBK" w:hint="eastAsia"/>
          <w:color w:val="000000"/>
          <w:kern w:val="2"/>
          <w:sz w:val="20"/>
        </w:rPr>
        <w:t>（</w:t>
      </w:r>
      <w:r w:rsidRPr="003B637E">
        <w:rPr>
          <w:rFonts w:eastAsia="方正博雅宋_GBK" w:hint="eastAsia"/>
          <w:color w:val="000000"/>
          <w:kern w:val="2"/>
          <w:sz w:val="20"/>
        </w:rPr>
        <w:t>4</w:t>
      </w:r>
      <w:r w:rsidRPr="003B637E">
        <w:rPr>
          <w:rFonts w:eastAsia="方正博雅宋_GBK" w:hint="eastAsia"/>
          <w:color w:val="000000"/>
          <w:kern w:val="2"/>
          <w:sz w:val="20"/>
        </w:rPr>
        <w:t>）</w:t>
      </w:r>
      <w:r w:rsidR="00A55E5A" w:rsidRPr="003B637E">
        <w:rPr>
          <w:rFonts w:eastAsia="方正博雅宋_GBK" w:hint="eastAsia"/>
          <w:color w:val="000000"/>
          <w:kern w:val="2"/>
          <w:sz w:val="20"/>
        </w:rPr>
        <w:t>模型性能</w:t>
      </w:r>
      <w:r w:rsidR="0076744A" w:rsidRPr="003B637E">
        <w:rPr>
          <w:rFonts w:eastAsia="方正博雅宋_GBK" w:hint="eastAsia"/>
          <w:color w:val="000000"/>
          <w:kern w:val="2"/>
          <w:sz w:val="20"/>
        </w:rPr>
        <w:t>指标：回归任务的性能指标包括</w:t>
      </w:r>
      <w:r w:rsidR="0076744A" w:rsidRPr="003B637E">
        <w:rPr>
          <w:rFonts w:eastAsia="方正博雅宋_GBK" w:hint="eastAsia"/>
          <w:color w:val="000000"/>
          <w:kern w:val="2"/>
          <w:sz w:val="20"/>
        </w:rPr>
        <w:t>MSE</w:t>
      </w:r>
      <w:r w:rsidR="0076744A" w:rsidRPr="003B637E">
        <w:rPr>
          <w:rFonts w:eastAsia="方正博雅宋_GBK" w:hint="eastAsia"/>
          <w:color w:val="000000"/>
          <w:kern w:val="2"/>
          <w:sz w:val="20"/>
        </w:rPr>
        <w:t>、</w:t>
      </w:r>
      <w:r w:rsidR="0076744A" w:rsidRPr="003B637E">
        <w:rPr>
          <w:rFonts w:eastAsia="方正博雅宋_GBK" w:hint="eastAsia"/>
          <w:color w:val="000000"/>
          <w:kern w:val="2"/>
          <w:sz w:val="20"/>
        </w:rPr>
        <w:t>MAE</w:t>
      </w:r>
      <w:r w:rsidR="0076744A" w:rsidRPr="003B637E">
        <w:rPr>
          <w:rFonts w:eastAsia="方正博雅宋_GBK" w:hint="eastAsia"/>
          <w:color w:val="000000"/>
          <w:kern w:val="2"/>
          <w:sz w:val="20"/>
        </w:rPr>
        <w:t>、</w:t>
      </w:r>
      <w:r w:rsidR="0076744A" w:rsidRPr="003B637E">
        <w:rPr>
          <w:rFonts w:eastAsia="方正博雅宋_GBK" w:hint="eastAsia"/>
          <w:color w:val="000000"/>
          <w:kern w:val="2"/>
          <w:sz w:val="20"/>
        </w:rPr>
        <w:t>R</w:t>
      </w:r>
      <w:r w:rsidR="0076744A" w:rsidRPr="003B637E">
        <w:rPr>
          <w:rFonts w:eastAsia="方正博雅宋_GBK" w:hint="eastAsia"/>
          <w:color w:val="000000"/>
          <w:kern w:val="2"/>
          <w:sz w:val="20"/>
        </w:rPr>
        <w:t>方分数，可根据任务要求</w:t>
      </w:r>
      <w:r w:rsidR="0076744A" w:rsidRPr="003B637E">
        <w:rPr>
          <w:rFonts w:eastAsia="方正博雅宋_GBK" w:hint="eastAsia"/>
          <w:color w:val="000000"/>
          <w:kern w:val="2"/>
          <w:sz w:val="20"/>
        </w:rPr>
        <w:lastRenderedPageBreak/>
        <w:t>选择合适的性能评价指标。</w:t>
      </w:r>
    </w:p>
    <w:p w14:paraId="09E6B245" w14:textId="77777777" w:rsidR="00701126" w:rsidRPr="003B637E" w:rsidRDefault="0076744A" w:rsidP="003B637E">
      <w:pPr>
        <w:widowControl w:val="0"/>
        <w:topLinePunct/>
        <w:ind w:firstLine="420"/>
        <w:jc w:val="both"/>
        <w:rPr>
          <w:rFonts w:eastAsia="方正博雅宋_GBK"/>
          <w:color w:val="000000"/>
          <w:kern w:val="2"/>
          <w:sz w:val="20"/>
        </w:rPr>
      </w:pPr>
      <w:r w:rsidRPr="003B637E">
        <w:rPr>
          <w:rFonts w:eastAsia="方正博雅宋_GBK" w:hint="eastAsia"/>
          <w:color w:val="000000"/>
          <w:kern w:val="2"/>
          <w:sz w:val="20"/>
        </w:rPr>
        <w:t>（</w:t>
      </w:r>
      <w:r w:rsidRPr="003B637E">
        <w:rPr>
          <w:rFonts w:eastAsia="方正博雅宋_GBK" w:hint="eastAsia"/>
          <w:color w:val="000000"/>
          <w:kern w:val="2"/>
          <w:sz w:val="20"/>
        </w:rPr>
        <w:t>5</w:t>
      </w:r>
      <w:r w:rsidRPr="003B637E">
        <w:rPr>
          <w:rFonts w:eastAsia="方正博雅宋_GBK" w:hint="eastAsia"/>
          <w:color w:val="000000"/>
          <w:kern w:val="2"/>
          <w:sz w:val="20"/>
        </w:rPr>
        <w:t>）</w:t>
      </w:r>
      <w:r w:rsidR="00A55E5A" w:rsidRPr="003B637E">
        <w:rPr>
          <w:rFonts w:eastAsia="方正博雅宋_GBK" w:hint="eastAsia"/>
          <w:color w:val="000000"/>
          <w:kern w:val="2"/>
          <w:sz w:val="20"/>
        </w:rPr>
        <w:t>超参数调优</w:t>
      </w:r>
      <w:r w:rsidRPr="003B637E">
        <w:rPr>
          <w:rFonts w:eastAsia="方正博雅宋_GBK" w:hint="eastAsia"/>
          <w:color w:val="000000"/>
          <w:kern w:val="2"/>
          <w:sz w:val="20"/>
        </w:rPr>
        <w:t>：</w:t>
      </w:r>
      <w:r w:rsidR="002C28EE" w:rsidRPr="003B637E">
        <w:rPr>
          <w:rFonts w:eastAsia="方正博雅宋_GBK"/>
          <w:color w:val="000000"/>
          <w:kern w:val="2"/>
          <w:sz w:val="20"/>
        </w:rPr>
        <w:t>岭回归</w:t>
      </w:r>
      <w:r w:rsidRPr="003B637E">
        <w:rPr>
          <w:rFonts w:eastAsia="方正博雅宋_GBK" w:hint="eastAsia"/>
          <w:color w:val="000000"/>
          <w:kern w:val="2"/>
          <w:sz w:val="20"/>
        </w:rPr>
        <w:t>采用</w:t>
      </w:r>
      <w:r w:rsidR="002C28EE" w:rsidRPr="003B637E">
        <w:rPr>
          <w:rFonts w:eastAsia="方正博雅宋_GBK"/>
          <w:color w:val="000000"/>
          <w:kern w:val="2"/>
          <w:sz w:val="20"/>
        </w:rPr>
        <w:t>GCV</w:t>
      </w:r>
      <w:r w:rsidRPr="003B637E">
        <w:rPr>
          <w:rFonts w:eastAsia="方正博雅宋_GBK" w:hint="eastAsia"/>
          <w:color w:val="000000"/>
          <w:kern w:val="2"/>
          <w:sz w:val="20"/>
        </w:rPr>
        <w:t>进行超参数调优，</w:t>
      </w:r>
      <w:r w:rsidR="002C28EE" w:rsidRPr="003B637E">
        <w:rPr>
          <w:rFonts w:eastAsia="方正博雅宋_GBK"/>
          <w:color w:val="000000"/>
          <w:kern w:val="2"/>
          <w:sz w:val="20"/>
        </w:rPr>
        <w:t>Lasso</w:t>
      </w:r>
      <w:r w:rsidRPr="003B637E">
        <w:rPr>
          <w:rFonts w:eastAsia="方正博雅宋_GBK" w:hint="eastAsia"/>
          <w:color w:val="000000"/>
          <w:kern w:val="2"/>
          <w:sz w:val="20"/>
        </w:rPr>
        <w:t>和弹性网络采用普通交叉验证调优超参数。</w:t>
      </w:r>
    </w:p>
    <w:p w14:paraId="7251C34D" w14:textId="77777777" w:rsidR="00C21368" w:rsidRDefault="00C21368" w:rsidP="00F42453">
      <w:pPr>
        <w:pStyle w:val="11"/>
        <w:ind w:firstLine="400"/>
        <w:rPr>
          <w:w w:val="100"/>
        </w:rPr>
      </w:pPr>
    </w:p>
    <w:p w14:paraId="45BE50B1" w14:textId="77777777" w:rsidR="00571BB2" w:rsidRDefault="0076744A" w:rsidP="0076744A">
      <w:pPr>
        <w:pStyle w:val="2"/>
        <w:rPr>
          <w:kern w:val="2"/>
        </w:rPr>
      </w:pPr>
      <w:r>
        <w:rPr>
          <w:rStyle w:val="24"/>
        </w:rPr>
        <w:t> </w:t>
      </w:r>
      <w:r>
        <w:rPr>
          <w:b/>
          <w:bCs/>
          <w:noProof/>
          <w:color w:val="FFFFFF"/>
          <w:kern w:val="2"/>
          <w:sz w:val="20"/>
        </w:rPr>
        <w:drawing>
          <wp:anchor distT="0" distB="0" distL="114300" distR="114300" simplePos="0" relativeHeight="251676672" behindDoc="1" locked="0" layoutInCell="1" allowOverlap="1" wp14:anchorId="164AAA33" wp14:editId="49701BBA">
            <wp:simplePos x="0" y="0"/>
            <wp:positionH relativeFrom="column">
              <wp:posOffset>3810</wp:posOffset>
            </wp:positionH>
            <wp:positionV relativeFrom="paragraph">
              <wp:posOffset>109220</wp:posOffset>
            </wp:positionV>
            <wp:extent cx="4887595" cy="394335"/>
            <wp:effectExtent l="0" t="0" r="8255" b="5715"/>
            <wp:wrapNone/>
            <wp:docPr id="52" name="图片 52" descr="标题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标题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24"/>
          <w:rFonts w:hint="cs"/>
        </w:rPr>
        <w:t> </w:t>
      </w:r>
      <w:r>
        <w:rPr>
          <w:rStyle w:val="24"/>
          <w:rFonts w:hint="eastAsia"/>
        </w:rPr>
        <w:t>2.9</w:t>
      </w:r>
      <w:r>
        <w:rPr>
          <w:rFonts w:hint="eastAsia"/>
          <w:color w:val="FFFFFF"/>
          <w:kern w:val="2"/>
        </w:rPr>
        <w:t xml:space="preserve">  </w:t>
      </w:r>
      <w:r>
        <w:rPr>
          <w:rFonts w:hint="eastAsia"/>
          <w:kern w:val="2"/>
        </w:rPr>
        <w:t>习题</w:t>
      </w:r>
    </w:p>
    <w:p w14:paraId="312A698C" w14:textId="1D44FDBA" w:rsidR="00DF128A" w:rsidRPr="00A415F7" w:rsidRDefault="00DF128A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/>
          <w:color w:val="000000"/>
          <w:kern w:val="2"/>
          <w:sz w:val="20"/>
        </w:rPr>
        <w:t xml:space="preserve">1. </w:t>
      </w:r>
      <w:r w:rsidR="009851A1">
        <w:rPr>
          <w:rFonts w:eastAsia="方正博雅宋_GBK"/>
          <w:color w:val="000000"/>
          <w:kern w:val="2"/>
          <w:sz w:val="20"/>
        </w:rPr>
        <w:t>关于回归</w:t>
      </w:r>
      <w:r w:rsidR="009851A1">
        <w:rPr>
          <w:rFonts w:eastAsia="方正博雅宋_GBK" w:hint="eastAsia"/>
          <w:color w:val="000000"/>
          <w:kern w:val="2"/>
          <w:sz w:val="20"/>
        </w:rPr>
        <w:t>问题</w:t>
      </w:r>
      <w:r w:rsidRPr="00A415F7">
        <w:rPr>
          <w:rFonts w:eastAsia="方正博雅宋_GBK"/>
          <w:color w:val="000000"/>
          <w:kern w:val="2"/>
          <w:sz w:val="20"/>
        </w:rPr>
        <w:t>中的残差，哪一种说法是正确的？</w:t>
      </w:r>
    </w:p>
    <w:p w14:paraId="431FF221" w14:textId="7AC688DB" w:rsidR="00DF128A" w:rsidRPr="00A415F7" w:rsidRDefault="00B72BB8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（</w:t>
      </w:r>
      <w:r w:rsidR="00DF128A" w:rsidRPr="00A415F7">
        <w:rPr>
          <w:rFonts w:eastAsia="方正博雅宋_GBK"/>
          <w:color w:val="000000"/>
          <w:kern w:val="2"/>
          <w:sz w:val="20"/>
        </w:rPr>
        <w:t>A</w:t>
      </w:r>
      <w:r w:rsidRPr="00A415F7">
        <w:rPr>
          <w:rFonts w:eastAsia="方正博雅宋_GBK"/>
          <w:color w:val="000000"/>
          <w:kern w:val="2"/>
          <w:sz w:val="20"/>
        </w:rPr>
        <w:t>）</w:t>
      </w:r>
      <w:r w:rsidR="00DF128A" w:rsidRPr="00A415F7">
        <w:rPr>
          <w:rFonts w:eastAsia="方正博雅宋_GBK"/>
          <w:color w:val="000000"/>
          <w:kern w:val="2"/>
          <w:sz w:val="20"/>
        </w:rPr>
        <w:t>残差的平均值总是零</w:t>
      </w:r>
    </w:p>
    <w:p w14:paraId="3B98C6C3" w14:textId="213B950B" w:rsidR="00DF128A" w:rsidRPr="00A415F7" w:rsidRDefault="00B72BB8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（</w:t>
      </w:r>
      <w:r w:rsidR="00DF128A" w:rsidRPr="00A415F7">
        <w:rPr>
          <w:rFonts w:eastAsia="方正博雅宋_GBK"/>
          <w:color w:val="000000"/>
          <w:kern w:val="2"/>
          <w:sz w:val="20"/>
        </w:rPr>
        <w:t>B</w:t>
      </w:r>
      <w:r w:rsidRPr="00A415F7">
        <w:rPr>
          <w:rFonts w:eastAsia="方正博雅宋_GBK"/>
          <w:color w:val="000000"/>
          <w:kern w:val="2"/>
          <w:sz w:val="20"/>
        </w:rPr>
        <w:t>）</w:t>
      </w:r>
      <w:r w:rsidR="00DF128A" w:rsidRPr="00A415F7">
        <w:rPr>
          <w:rFonts w:eastAsia="方正博雅宋_GBK"/>
          <w:color w:val="000000"/>
          <w:kern w:val="2"/>
          <w:sz w:val="20"/>
        </w:rPr>
        <w:t>残差平均值总是小于零</w:t>
      </w:r>
    </w:p>
    <w:p w14:paraId="6F0DFA75" w14:textId="05D178C1" w:rsidR="00DF128A" w:rsidRPr="00A415F7" w:rsidRDefault="00B72BB8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（</w:t>
      </w:r>
      <w:r w:rsidR="00DF128A" w:rsidRPr="00A415F7">
        <w:rPr>
          <w:rFonts w:eastAsia="方正博雅宋_GBK"/>
          <w:color w:val="000000"/>
          <w:kern w:val="2"/>
          <w:sz w:val="20"/>
        </w:rPr>
        <w:t>C</w:t>
      </w:r>
      <w:r w:rsidRPr="00A415F7">
        <w:rPr>
          <w:rFonts w:eastAsia="方正博雅宋_GBK" w:hint="eastAsia"/>
          <w:color w:val="000000"/>
          <w:kern w:val="2"/>
          <w:sz w:val="20"/>
        </w:rPr>
        <w:t>）</w:t>
      </w:r>
      <w:r w:rsidR="00DF128A" w:rsidRPr="00A415F7">
        <w:rPr>
          <w:rFonts w:eastAsia="方正博雅宋_GBK"/>
          <w:color w:val="000000"/>
          <w:kern w:val="2"/>
          <w:sz w:val="20"/>
        </w:rPr>
        <w:t>残差平均值总是大于零</w:t>
      </w:r>
    </w:p>
    <w:p w14:paraId="064E4F9F" w14:textId="5012289A" w:rsidR="00DF128A" w:rsidRPr="00A415F7" w:rsidRDefault="00B72BB8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（</w:t>
      </w:r>
      <w:r w:rsidR="00DF128A" w:rsidRPr="00A415F7">
        <w:rPr>
          <w:rFonts w:eastAsia="方正博雅宋_GBK"/>
          <w:color w:val="000000"/>
          <w:kern w:val="2"/>
          <w:sz w:val="20"/>
        </w:rPr>
        <w:t>D</w:t>
      </w:r>
      <w:r w:rsidRPr="00A415F7">
        <w:rPr>
          <w:rFonts w:eastAsia="方正博雅宋_GBK"/>
          <w:color w:val="000000"/>
          <w:kern w:val="2"/>
          <w:sz w:val="20"/>
        </w:rPr>
        <w:t>）</w:t>
      </w:r>
      <w:r w:rsidR="003A0B8D" w:rsidRPr="00A415F7">
        <w:rPr>
          <w:rFonts w:eastAsia="方正博雅宋_GBK"/>
          <w:color w:val="000000"/>
          <w:kern w:val="2"/>
          <w:sz w:val="20"/>
        </w:rPr>
        <w:t>对于残差没有</w:t>
      </w:r>
      <w:r w:rsidR="003A0B8D" w:rsidRPr="00A415F7">
        <w:rPr>
          <w:rFonts w:eastAsia="方正博雅宋_GBK" w:hint="eastAsia"/>
          <w:color w:val="000000"/>
          <w:kern w:val="2"/>
          <w:sz w:val="20"/>
        </w:rPr>
        <w:t>限制</w:t>
      </w:r>
    </w:p>
    <w:p w14:paraId="17AA0E0B" w14:textId="77777777" w:rsidR="00E138D6" w:rsidRPr="00A415F7" w:rsidRDefault="003A0B8D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2</w:t>
      </w:r>
      <w:r w:rsidR="00E138D6" w:rsidRPr="00A415F7">
        <w:rPr>
          <w:rFonts w:eastAsia="方正博雅宋_GBK"/>
          <w:color w:val="000000"/>
          <w:kern w:val="2"/>
          <w:sz w:val="20"/>
        </w:rPr>
        <w:t xml:space="preserve">. </w:t>
      </w:r>
      <w:r w:rsidR="00E138D6" w:rsidRPr="00A415F7">
        <w:rPr>
          <w:rFonts w:eastAsia="方正博雅宋_GBK"/>
          <w:color w:val="000000"/>
          <w:kern w:val="2"/>
          <w:sz w:val="20"/>
        </w:rPr>
        <w:t>如果</w:t>
      </w:r>
      <w:r w:rsidR="00E138D6" w:rsidRPr="00A415F7">
        <w:rPr>
          <w:rFonts w:eastAsia="方正博雅宋_GBK"/>
          <w:color w:val="000000"/>
          <w:kern w:val="2"/>
          <w:sz w:val="20"/>
        </w:rPr>
        <w:t>Lasso</w:t>
      </w:r>
      <w:r w:rsidR="00E138D6" w:rsidRPr="00A415F7">
        <w:rPr>
          <w:rFonts w:eastAsia="方正博雅宋_GBK"/>
          <w:color w:val="000000"/>
          <w:kern w:val="2"/>
          <w:sz w:val="20"/>
        </w:rPr>
        <w:t>的正则参数很大，会发生什么？</w:t>
      </w:r>
      <w:r w:rsidR="00E138D6" w:rsidRPr="00A415F7">
        <w:rPr>
          <w:rFonts w:eastAsia="方正博雅宋_GBK"/>
          <w:color w:val="000000"/>
          <w:kern w:val="2"/>
          <w:sz w:val="20"/>
        </w:rPr>
        <w:t> </w:t>
      </w:r>
    </w:p>
    <w:p w14:paraId="71E97504" w14:textId="2D7D33EB" w:rsidR="00E138D6" w:rsidRPr="00A415F7" w:rsidRDefault="00B72BB8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（</w:t>
      </w:r>
      <w:r w:rsidRPr="00A415F7">
        <w:rPr>
          <w:rFonts w:eastAsia="方正博雅宋_GBK"/>
          <w:color w:val="000000"/>
          <w:kern w:val="2"/>
          <w:sz w:val="20"/>
        </w:rPr>
        <w:t>A</w:t>
      </w:r>
      <w:r w:rsidRPr="00A415F7">
        <w:rPr>
          <w:rFonts w:eastAsia="方正博雅宋_GBK"/>
          <w:color w:val="000000"/>
          <w:kern w:val="2"/>
          <w:sz w:val="20"/>
        </w:rPr>
        <w:t>）</w:t>
      </w:r>
      <w:r w:rsidR="00E138D6" w:rsidRPr="00A415F7">
        <w:rPr>
          <w:rFonts w:eastAsia="方正博雅宋_GBK"/>
          <w:color w:val="000000"/>
          <w:kern w:val="2"/>
          <w:sz w:val="20"/>
        </w:rPr>
        <w:t>一些系数将变为零</w:t>
      </w:r>
    </w:p>
    <w:p w14:paraId="243AFD10" w14:textId="373D89AD" w:rsidR="00E138D6" w:rsidRDefault="00B72BB8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（</w:t>
      </w:r>
      <w:r w:rsidRPr="00A415F7">
        <w:rPr>
          <w:rFonts w:eastAsia="方正博雅宋_GBK"/>
          <w:color w:val="000000"/>
          <w:kern w:val="2"/>
          <w:sz w:val="20"/>
        </w:rPr>
        <w:t>B</w:t>
      </w:r>
      <w:r w:rsidRPr="00A415F7">
        <w:rPr>
          <w:rFonts w:eastAsia="方正博雅宋_GBK"/>
          <w:color w:val="000000"/>
          <w:kern w:val="2"/>
          <w:sz w:val="20"/>
        </w:rPr>
        <w:t>）</w:t>
      </w:r>
      <w:r w:rsidR="00E138D6" w:rsidRPr="00A415F7">
        <w:rPr>
          <w:rFonts w:eastAsia="方正博雅宋_GBK"/>
          <w:color w:val="000000"/>
          <w:kern w:val="2"/>
          <w:sz w:val="20"/>
        </w:rPr>
        <w:t>一些系数将接近零，但不是绝对零</w:t>
      </w:r>
    </w:p>
    <w:p w14:paraId="4ED77A61" w14:textId="77777777" w:rsidR="009851A1" w:rsidRPr="00A415F7" w:rsidRDefault="009851A1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</w:p>
    <w:p w14:paraId="2B225B2D" w14:textId="25754C51" w:rsidR="002E1802" w:rsidRPr="00A415F7" w:rsidRDefault="003A0B8D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3</w:t>
      </w:r>
      <w:r w:rsidR="002E1802" w:rsidRPr="00A415F7">
        <w:rPr>
          <w:rFonts w:eastAsia="方正博雅宋_GBK"/>
          <w:color w:val="000000"/>
          <w:kern w:val="2"/>
          <w:sz w:val="20"/>
        </w:rPr>
        <w:t xml:space="preserve">. </w:t>
      </w:r>
      <w:r w:rsidR="009851A1">
        <w:rPr>
          <w:rFonts w:eastAsia="方正博雅宋_GBK"/>
          <w:color w:val="000000"/>
          <w:kern w:val="2"/>
          <w:sz w:val="20"/>
        </w:rPr>
        <w:t>下面哪种</w:t>
      </w:r>
      <w:r w:rsidR="009851A1">
        <w:rPr>
          <w:rFonts w:eastAsia="方正博雅宋_GBK" w:hint="eastAsia"/>
          <w:color w:val="000000"/>
          <w:kern w:val="2"/>
          <w:sz w:val="20"/>
        </w:rPr>
        <w:t>模型的</w:t>
      </w:r>
      <w:r w:rsidR="002E1802" w:rsidRPr="00A415F7">
        <w:rPr>
          <w:rFonts w:eastAsia="方正博雅宋_GBK"/>
          <w:color w:val="000000"/>
          <w:kern w:val="2"/>
          <w:sz w:val="20"/>
        </w:rPr>
        <w:t>参数没有解析解？</w:t>
      </w:r>
    </w:p>
    <w:p w14:paraId="6010A670" w14:textId="1026EC4B" w:rsidR="002E1802" w:rsidRPr="00A415F7" w:rsidRDefault="00B72BB8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（</w:t>
      </w:r>
      <w:r w:rsidRPr="00A415F7">
        <w:rPr>
          <w:rFonts w:eastAsia="方正博雅宋_GBK"/>
          <w:color w:val="000000"/>
          <w:kern w:val="2"/>
          <w:sz w:val="20"/>
        </w:rPr>
        <w:t>A</w:t>
      </w:r>
      <w:r w:rsidRPr="00A415F7">
        <w:rPr>
          <w:rFonts w:eastAsia="方正博雅宋_GBK"/>
          <w:color w:val="000000"/>
          <w:kern w:val="2"/>
          <w:sz w:val="20"/>
        </w:rPr>
        <w:t>）</w:t>
      </w:r>
      <w:r w:rsidR="002E1802" w:rsidRPr="00A415F7">
        <w:rPr>
          <w:rFonts w:eastAsia="方正博雅宋_GBK"/>
          <w:color w:val="000000"/>
          <w:kern w:val="2"/>
          <w:sz w:val="20"/>
        </w:rPr>
        <w:t xml:space="preserve"> </w:t>
      </w:r>
      <w:r w:rsidR="002E1802" w:rsidRPr="00A415F7">
        <w:rPr>
          <w:rFonts w:eastAsia="方正博雅宋_GBK"/>
          <w:color w:val="000000"/>
          <w:kern w:val="2"/>
          <w:sz w:val="20"/>
        </w:rPr>
        <w:t>岭回归</w:t>
      </w:r>
    </w:p>
    <w:p w14:paraId="79CDEF66" w14:textId="0A08E316" w:rsidR="002E1802" w:rsidRPr="00A415F7" w:rsidRDefault="00B72BB8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（</w:t>
      </w:r>
      <w:r w:rsidRPr="00A415F7">
        <w:rPr>
          <w:rFonts w:eastAsia="方正博雅宋_GBK"/>
          <w:color w:val="000000"/>
          <w:kern w:val="2"/>
          <w:sz w:val="20"/>
        </w:rPr>
        <w:t>B</w:t>
      </w:r>
      <w:r w:rsidRPr="00A415F7">
        <w:rPr>
          <w:rFonts w:eastAsia="方正博雅宋_GBK"/>
          <w:color w:val="000000"/>
          <w:kern w:val="2"/>
          <w:sz w:val="20"/>
        </w:rPr>
        <w:t>）</w:t>
      </w:r>
      <w:r w:rsidR="002E1802" w:rsidRPr="00A415F7">
        <w:rPr>
          <w:rFonts w:eastAsia="方正博雅宋_GBK"/>
          <w:color w:val="000000"/>
          <w:kern w:val="2"/>
          <w:sz w:val="20"/>
        </w:rPr>
        <w:t xml:space="preserve"> Lasso</w:t>
      </w:r>
    </w:p>
    <w:p w14:paraId="6C661EA7" w14:textId="0CA952B4" w:rsidR="002E1802" w:rsidRPr="00A415F7" w:rsidRDefault="00B72BB8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（</w:t>
      </w:r>
      <w:r w:rsidRPr="00A415F7">
        <w:rPr>
          <w:rFonts w:eastAsia="方正博雅宋_GBK"/>
          <w:color w:val="000000"/>
          <w:kern w:val="2"/>
          <w:sz w:val="20"/>
        </w:rPr>
        <w:t>C</w:t>
      </w:r>
      <w:r w:rsidRPr="00A415F7">
        <w:rPr>
          <w:rFonts w:eastAsia="方正博雅宋_GBK" w:hint="eastAsia"/>
          <w:color w:val="000000"/>
          <w:kern w:val="2"/>
          <w:sz w:val="20"/>
        </w:rPr>
        <w:t>）</w:t>
      </w:r>
      <w:r w:rsidR="003A0B8D" w:rsidRPr="00A415F7">
        <w:rPr>
          <w:rFonts w:eastAsia="方正博雅宋_GBK" w:hint="eastAsia"/>
          <w:color w:val="000000"/>
          <w:kern w:val="2"/>
          <w:sz w:val="20"/>
        </w:rPr>
        <w:t xml:space="preserve"> </w:t>
      </w:r>
      <w:r w:rsidR="002E1802" w:rsidRPr="00A415F7">
        <w:rPr>
          <w:rFonts w:eastAsia="方正博雅宋_GBK"/>
          <w:color w:val="000000"/>
          <w:kern w:val="2"/>
          <w:sz w:val="20"/>
        </w:rPr>
        <w:t>岭回归和</w:t>
      </w:r>
      <w:r w:rsidR="002E1802" w:rsidRPr="00A415F7">
        <w:rPr>
          <w:rFonts w:eastAsia="方正博雅宋_GBK"/>
          <w:color w:val="000000"/>
          <w:kern w:val="2"/>
          <w:sz w:val="20"/>
        </w:rPr>
        <w:t>Lasso</w:t>
      </w:r>
    </w:p>
    <w:p w14:paraId="24B2DD96" w14:textId="224D5E3F" w:rsidR="002E1802" w:rsidRPr="00A415F7" w:rsidRDefault="00B72BB8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（</w:t>
      </w:r>
      <w:r w:rsidRPr="00A415F7">
        <w:rPr>
          <w:rFonts w:eastAsia="方正博雅宋_GBK"/>
          <w:color w:val="000000"/>
          <w:kern w:val="2"/>
          <w:sz w:val="20"/>
        </w:rPr>
        <w:t>D</w:t>
      </w:r>
      <w:r w:rsidRPr="00A415F7">
        <w:rPr>
          <w:rFonts w:eastAsia="方正博雅宋_GBK"/>
          <w:color w:val="000000"/>
          <w:kern w:val="2"/>
          <w:sz w:val="20"/>
        </w:rPr>
        <w:t>）</w:t>
      </w:r>
      <w:r w:rsidR="002E1802" w:rsidRPr="00A415F7">
        <w:rPr>
          <w:rFonts w:eastAsia="方正博雅宋_GBK"/>
          <w:color w:val="000000"/>
          <w:kern w:val="2"/>
          <w:sz w:val="20"/>
        </w:rPr>
        <w:t xml:space="preserve"> </w:t>
      </w:r>
      <w:r w:rsidR="002E1802" w:rsidRPr="00A415F7">
        <w:rPr>
          <w:rFonts w:eastAsia="方正博雅宋_GBK"/>
          <w:color w:val="000000"/>
          <w:kern w:val="2"/>
          <w:sz w:val="20"/>
        </w:rPr>
        <w:t>两者都不是</w:t>
      </w:r>
    </w:p>
    <w:p w14:paraId="7478A923" w14:textId="77777777" w:rsidR="002E1802" w:rsidRPr="00A415F7" w:rsidRDefault="003A0B8D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4</w:t>
      </w:r>
      <w:r w:rsidR="002E1802" w:rsidRPr="00A415F7">
        <w:rPr>
          <w:rFonts w:eastAsia="方正博雅宋_GBK"/>
          <w:color w:val="000000"/>
          <w:kern w:val="2"/>
          <w:sz w:val="20"/>
        </w:rPr>
        <w:t xml:space="preserve">. </w:t>
      </w:r>
      <w:r w:rsidR="002E1802" w:rsidRPr="00A415F7">
        <w:rPr>
          <w:rFonts w:eastAsia="方正博雅宋_GBK"/>
          <w:color w:val="000000"/>
          <w:kern w:val="2"/>
          <w:sz w:val="20"/>
        </w:rPr>
        <w:t>我们可以用正规方程组方法来计算线性回归系数。关于正规方程组，下列哪个不正确的？</w:t>
      </w:r>
    </w:p>
    <w:p w14:paraId="53FD94A2" w14:textId="2CD284D1" w:rsidR="002E1802" w:rsidRPr="00A415F7" w:rsidRDefault="00B72BB8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（</w:t>
      </w:r>
      <w:r w:rsidRPr="00A415F7">
        <w:rPr>
          <w:rFonts w:eastAsia="方正博雅宋_GBK"/>
          <w:color w:val="000000"/>
          <w:kern w:val="2"/>
          <w:sz w:val="20"/>
        </w:rPr>
        <w:t>A</w:t>
      </w:r>
      <w:r w:rsidRPr="00A415F7">
        <w:rPr>
          <w:rFonts w:eastAsia="方正博雅宋_GBK"/>
          <w:color w:val="000000"/>
          <w:kern w:val="2"/>
          <w:sz w:val="20"/>
        </w:rPr>
        <w:t>）</w:t>
      </w:r>
      <w:r w:rsidR="002E1802" w:rsidRPr="00A415F7">
        <w:rPr>
          <w:rFonts w:eastAsia="方正博雅宋_GBK"/>
          <w:color w:val="000000"/>
          <w:kern w:val="2"/>
          <w:sz w:val="20"/>
        </w:rPr>
        <w:t>不必选择学习率</w:t>
      </w:r>
    </w:p>
    <w:p w14:paraId="423BDA80" w14:textId="36E2909C" w:rsidR="002E1802" w:rsidRPr="00A415F7" w:rsidRDefault="00B72BB8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（</w:t>
      </w:r>
      <w:r w:rsidRPr="00A415F7">
        <w:rPr>
          <w:rFonts w:eastAsia="方正博雅宋_GBK"/>
          <w:color w:val="000000"/>
          <w:kern w:val="2"/>
          <w:sz w:val="20"/>
        </w:rPr>
        <w:t>B</w:t>
      </w:r>
      <w:r w:rsidRPr="00A415F7">
        <w:rPr>
          <w:rFonts w:eastAsia="方正博雅宋_GBK"/>
          <w:color w:val="000000"/>
          <w:kern w:val="2"/>
          <w:sz w:val="20"/>
        </w:rPr>
        <w:t>）</w:t>
      </w:r>
      <w:r w:rsidR="002E1802" w:rsidRPr="00A415F7">
        <w:rPr>
          <w:rFonts w:eastAsia="方正博雅宋_GBK"/>
          <w:color w:val="000000"/>
          <w:kern w:val="2"/>
          <w:sz w:val="20"/>
        </w:rPr>
        <w:t>当特征数很大时，速度变慢</w:t>
      </w:r>
    </w:p>
    <w:p w14:paraId="0D3A3D90" w14:textId="7E27A278" w:rsidR="002E1802" w:rsidRPr="00A415F7" w:rsidRDefault="00B72BB8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（</w:t>
      </w:r>
      <w:r w:rsidRPr="00A415F7">
        <w:rPr>
          <w:rFonts w:eastAsia="方正博雅宋_GBK"/>
          <w:color w:val="000000"/>
          <w:kern w:val="2"/>
          <w:sz w:val="20"/>
        </w:rPr>
        <w:t>C</w:t>
      </w:r>
      <w:r w:rsidRPr="00A415F7">
        <w:rPr>
          <w:rFonts w:eastAsia="方正博雅宋_GBK" w:hint="eastAsia"/>
          <w:color w:val="000000"/>
          <w:kern w:val="2"/>
          <w:sz w:val="20"/>
        </w:rPr>
        <w:t>）</w:t>
      </w:r>
      <w:r w:rsidR="002E1802" w:rsidRPr="00A415F7">
        <w:rPr>
          <w:rFonts w:eastAsia="方正博雅宋_GBK"/>
          <w:color w:val="000000"/>
          <w:kern w:val="2"/>
          <w:sz w:val="20"/>
        </w:rPr>
        <w:t>不需要迭代</w:t>
      </w:r>
    </w:p>
    <w:p w14:paraId="0E5887B8" w14:textId="6E517909" w:rsidR="002E1802" w:rsidRPr="00A415F7" w:rsidRDefault="00B72BB8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（</w:t>
      </w:r>
      <w:r w:rsidRPr="00A415F7">
        <w:rPr>
          <w:rFonts w:eastAsia="方正博雅宋_GBK"/>
          <w:color w:val="000000"/>
          <w:kern w:val="2"/>
          <w:sz w:val="20"/>
        </w:rPr>
        <w:t>D</w:t>
      </w:r>
      <w:r w:rsidRPr="00A415F7">
        <w:rPr>
          <w:rFonts w:eastAsia="方正博雅宋_GBK"/>
          <w:color w:val="000000"/>
          <w:kern w:val="2"/>
          <w:sz w:val="20"/>
        </w:rPr>
        <w:t>）</w:t>
      </w:r>
      <w:r w:rsidR="002E1802" w:rsidRPr="00A415F7">
        <w:rPr>
          <w:rFonts w:eastAsia="方正博雅宋_GBK"/>
          <w:color w:val="000000"/>
          <w:kern w:val="2"/>
          <w:sz w:val="20"/>
        </w:rPr>
        <w:t>需要迭代</w:t>
      </w:r>
    </w:p>
    <w:p w14:paraId="4D6AD005" w14:textId="5E678337" w:rsidR="00971378" w:rsidRPr="00A415F7" w:rsidRDefault="003A0B8D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5</w:t>
      </w:r>
      <w:r w:rsidR="00961358" w:rsidRPr="00A415F7">
        <w:rPr>
          <w:rFonts w:eastAsia="方正博雅宋_GBK"/>
          <w:color w:val="000000"/>
          <w:kern w:val="2"/>
          <w:sz w:val="20"/>
        </w:rPr>
        <w:t xml:space="preserve">. </w:t>
      </w:r>
      <w:r w:rsidR="00971378" w:rsidRPr="00A415F7">
        <w:rPr>
          <w:rFonts w:eastAsia="方正博雅宋_GBK"/>
          <w:color w:val="000000"/>
          <w:kern w:val="2"/>
          <w:sz w:val="20"/>
        </w:rPr>
        <w:t>采用梯度下降法，求函数</w:t>
      </w:r>
      <m:oMath>
        <m:r>
          <w:rPr>
            <w:rFonts w:ascii="Cambria Math" w:eastAsia="方正博雅宋_GBK" w:hAnsi="Cambria Math"/>
            <w:color w:val="000000"/>
            <w:kern w:val="2"/>
            <w:sz w:val="20"/>
          </w:rPr>
          <m:t>f</m:t>
        </m:r>
        <m:d>
          <m:d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d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</m:d>
        <m:r>
          <w:rPr>
            <w:rFonts w:ascii="Cambria Math" w:eastAsia="方正博雅宋_GBK" w:hAnsi="Cambria Math"/>
            <w:color w:val="000000"/>
            <w:kern w:val="2"/>
            <w:sz w:val="20"/>
          </w:rPr>
          <m:t>=</m:t>
        </m:r>
        <m:sSup>
          <m:sSupPr>
            <m:ctrlPr>
              <w:rPr>
                <w:rFonts w:ascii="Cambria Math" w:eastAsia="方正博雅宋_GBK" w:hAnsi="Cambria Math"/>
                <w:i/>
                <w:color w:val="000000"/>
                <w:kern w:val="2"/>
                <w:sz w:val="20"/>
              </w:rPr>
            </m:ctrlPr>
          </m:sSupPr>
          <m:e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x</m:t>
            </m:r>
          </m:e>
          <m:sup>
            <m:r>
              <w:rPr>
                <w:rFonts w:ascii="Cambria Math" w:eastAsia="方正博雅宋_GBK" w:hAnsi="Cambria Math"/>
                <w:color w:val="000000"/>
                <w:kern w:val="2"/>
                <w:sz w:val="20"/>
              </w:rPr>
              <m:t>2</m:t>
            </m:r>
          </m:sup>
        </m:sSup>
      </m:oMath>
      <w:r w:rsidR="00971378" w:rsidRPr="00A415F7">
        <w:rPr>
          <w:rFonts w:eastAsia="方正博雅宋_GBK"/>
          <w:color w:val="000000"/>
          <w:kern w:val="2"/>
          <w:sz w:val="20"/>
        </w:rPr>
        <w:t>的最小值，对比学习率分别为</w:t>
      </w:r>
      <w:r w:rsidR="00971378" w:rsidRPr="00A415F7">
        <w:rPr>
          <w:rFonts w:eastAsia="方正博雅宋_GBK"/>
          <w:color w:val="000000"/>
          <w:kern w:val="2"/>
          <w:sz w:val="20"/>
        </w:rPr>
        <w:t>0.1, 0.3</w:t>
      </w:r>
      <w:r w:rsidR="00971378" w:rsidRPr="00A415F7">
        <w:rPr>
          <w:rFonts w:eastAsia="方正博雅宋_GBK"/>
          <w:color w:val="000000"/>
          <w:kern w:val="2"/>
          <w:sz w:val="20"/>
        </w:rPr>
        <w:t>和</w:t>
      </w:r>
      <w:r w:rsidR="00971378" w:rsidRPr="00A415F7">
        <w:rPr>
          <w:rFonts w:eastAsia="方正博雅宋_GBK"/>
          <w:color w:val="000000"/>
          <w:kern w:val="2"/>
          <w:sz w:val="20"/>
        </w:rPr>
        <w:t>0.9</w:t>
      </w:r>
      <w:r w:rsidR="00971378" w:rsidRPr="00A415F7">
        <w:rPr>
          <w:rFonts w:eastAsia="方正博雅宋_GBK"/>
          <w:color w:val="000000"/>
          <w:kern w:val="2"/>
          <w:sz w:val="20"/>
        </w:rPr>
        <w:t>时算法的</w:t>
      </w:r>
      <w:r w:rsidR="00DF128A" w:rsidRPr="00A415F7">
        <w:rPr>
          <w:rFonts w:eastAsia="方正博雅宋_GBK"/>
          <w:color w:val="000000"/>
          <w:kern w:val="2"/>
          <w:sz w:val="20"/>
        </w:rPr>
        <w:t>收敛速度</w:t>
      </w:r>
      <w:r w:rsidR="00971378" w:rsidRPr="00A415F7">
        <w:rPr>
          <w:rFonts w:eastAsia="方正博雅宋_GBK"/>
          <w:color w:val="000000"/>
          <w:kern w:val="2"/>
          <w:sz w:val="20"/>
        </w:rPr>
        <w:t>。</w:t>
      </w:r>
    </w:p>
    <w:p w14:paraId="6BEECE75" w14:textId="482DEA78" w:rsidR="009C525C" w:rsidRDefault="003A0B8D" w:rsidP="00A415F7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 w:rsidRPr="00A415F7">
        <w:rPr>
          <w:rFonts w:eastAsia="方正博雅宋_GBK" w:hint="eastAsia"/>
          <w:color w:val="000000"/>
          <w:kern w:val="2"/>
          <w:sz w:val="20"/>
        </w:rPr>
        <w:t>6</w:t>
      </w:r>
      <w:r w:rsidR="00961358" w:rsidRPr="00A415F7">
        <w:rPr>
          <w:rFonts w:eastAsia="方正博雅宋_GBK"/>
          <w:color w:val="000000"/>
          <w:kern w:val="2"/>
          <w:sz w:val="20"/>
        </w:rPr>
        <w:t xml:space="preserve">. </w:t>
      </w:r>
      <w:r w:rsidR="004E3C3A" w:rsidRPr="00A415F7">
        <w:rPr>
          <w:rFonts w:eastAsia="方正博雅宋_GBK"/>
          <w:color w:val="000000"/>
          <w:kern w:val="2"/>
          <w:sz w:val="20"/>
        </w:rPr>
        <w:t>采用线性回归模型</w:t>
      </w:r>
      <w:r w:rsidR="00971378" w:rsidRPr="00A415F7">
        <w:rPr>
          <w:rFonts w:eastAsia="方正博雅宋_GBK"/>
          <w:color w:val="000000"/>
          <w:kern w:val="2"/>
          <w:sz w:val="20"/>
        </w:rPr>
        <w:t>对波士顿房价数据集</w:t>
      </w:r>
      <w:r w:rsidR="004E3C3A" w:rsidRPr="00A415F7">
        <w:rPr>
          <w:rFonts w:eastAsia="方正博雅宋_GBK"/>
          <w:color w:val="000000"/>
          <w:kern w:val="2"/>
          <w:sz w:val="20"/>
        </w:rPr>
        <w:t>进行建模。</w:t>
      </w:r>
      <w:r w:rsidR="009C525C" w:rsidRPr="00A415F7">
        <w:rPr>
          <w:rFonts w:eastAsia="方正博雅宋_GBK" w:hint="eastAsia"/>
          <w:color w:val="000000"/>
          <w:kern w:val="2"/>
          <w:sz w:val="20"/>
        </w:rPr>
        <w:t>数据集</w:t>
      </w:r>
      <w:r w:rsidR="009C525C" w:rsidRPr="00A415F7">
        <w:rPr>
          <w:rFonts w:eastAsia="方正博雅宋_GBK"/>
          <w:color w:val="000000"/>
          <w:kern w:val="2"/>
          <w:sz w:val="20"/>
        </w:rPr>
        <w:t>共有</w:t>
      </w:r>
      <w:r w:rsidR="009C525C" w:rsidRPr="00A415F7">
        <w:rPr>
          <w:rFonts w:eastAsia="方正博雅宋_GBK"/>
          <w:color w:val="000000"/>
          <w:kern w:val="2"/>
          <w:sz w:val="20"/>
        </w:rPr>
        <w:t>506</w:t>
      </w:r>
      <w:r w:rsidR="009C525C" w:rsidRPr="00A415F7">
        <w:rPr>
          <w:rFonts w:eastAsia="方正博雅宋_GBK"/>
          <w:color w:val="000000"/>
          <w:kern w:val="2"/>
          <w:sz w:val="20"/>
        </w:rPr>
        <w:t>个样本，每个样本包含波士顿某地区的房屋的</w:t>
      </w:r>
      <w:r w:rsidR="009C525C" w:rsidRPr="00A415F7">
        <w:rPr>
          <w:rFonts w:eastAsia="方正博雅宋_GBK"/>
          <w:color w:val="000000"/>
          <w:kern w:val="2"/>
          <w:sz w:val="20"/>
        </w:rPr>
        <w:t>13</w:t>
      </w:r>
      <w:r w:rsidR="009C525C" w:rsidRPr="00A415F7">
        <w:rPr>
          <w:rFonts w:eastAsia="方正博雅宋_GBK"/>
          <w:color w:val="000000"/>
          <w:kern w:val="2"/>
          <w:sz w:val="20"/>
        </w:rPr>
        <w:t>个属性和该地区的房价中位数</w:t>
      </w:r>
      <w:r w:rsidR="009A3E8C" w:rsidRPr="00A415F7">
        <w:rPr>
          <w:rFonts w:eastAsia="方正博雅宋_GBK"/>
          <w:color w:val="000000"/>
          <w:kern w:val="2"/>
          <w:sz w:val="20"/>
        </w:rPr>
        <w:t>，</w:t>
      </w:r>
      <w:r w:rsidR="009A3E8C" w:rsidRPr="00A415F7">
        <w:rPr>
          <w:rFonts w:eastAsia="方正博雅宋_GBK" w:hint="eastAsia"/>
          <w:color w:val="000000"/>
          <w:kern w:val="2"/>
          <w:sz w:val="20"/>
        </w:rPr>
        <w:t>我们根据该地区房屋的属性来预测</w:t>
      </w:r>
      <w:r w:rsidR="009A3E8C" w:rsidRPr="00A415F7">
        <w:rPr>
          <w:rFonts w:eastAsia="方正博雅宋_GBK"/>
          <w:color w:val="000000"/>
          <w:kern w:val="2"/>
          <w:sz w:val="20"/>
        </w:rPr>
        <w:t>该地区的房价中位数</w:t>
      </w:r>
      <w:r w:rsidR="009A3E8C" w:rsidRPr="00A415F7">
        <w:rPr>
          <w:rFonts w:eastAsia="方正博雅宋_GBK" w:hint="eastAsia"/>
          <w:color w:val="000000"/>
          <w:kern w:val="2"/>
          <w:sz w:val="20"/>
        </w:rPr>
        <w:t>。</w:t>
      </w:r>
      <w:r w:rsidR="00520732" w:rsidRPr="00A415F7">
        <w:rPr>
          <w:rFonts w:eastAsia="方正博雅宋_GBK" w:hint="eastAsia"/>
          <w:color w:val="000000"/>
          <w:kern w:val="2"/>
          <w:sz w:val="20"/>
        </w:rPr>
        <w:t>数据集中各字段说明如</w:t>
      </w:r>
      <w:r w:rsidR="009851A1">
        <w:rPr>
          <w:rFonts w:eastAsia="方正博雅宋_GBK" w:hint="eastAsia"/>
          <w:color w:val="000000"/>
          <w:kern w:val="2"/>
          <w:sz w:val="20"/>
        </w:rPr>
        <w:t>表</w:t>
      </w:r>
      <w:r w:rsidR="009851A1">
        <w:rPr>
          <w:rFonts w:eastAsia="方正博雅宋_GBK" w:hint="eastAsia"/>
          <w:color w:val="000000"/>
          <w:kern w:val="2"/>
          <w:sz w:val="20"/>
        </w:rPr>
        <w:t>2-5</w:t>
      </w:r>
      <w:r w:rsidR="009851A1">
        <w:rPr>
          <w:rFonts w:eastAsia="方正博雅宋_GBK" w:hint="eastAsia"/>
          <w:color w:val="000000"/>
          <w:kern w:val="2"/>
          <w:sz w:val="20"/>
        </w:rPr>
        <w:t>。</w:t>
      </w:r>
    </w:p>
    <w:p w14:paraId="2488D9FB" w14:textId="6A0C888A" w:rsidR="009851A1" w:rsidRPr="00A415F7" w:rsidRDefault="009851A1" w:rsidP="009851A1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>
        <w:rPr>
          <w:rFonts w:eastAsia="方正博雅宋_GBK" w:hint="eastAsia"/>
          <w:color w:val="000000"/>
          <w:kern w:val="2"/>
          <w:sz w:val="20"/>
        </w:rPr>
        <w:t>（</w:t>
      </w:r>
      <w:r>
        <w:rPr>
          <w:rFonts w:eastAsia="方正博雅宋_GBK" w:hint="eastAsia"/>
          <w:color w:val="000000"/>
          <w:kern w:val="2"/>
          <w:sz w:val="20"/>
        </w:rPr>
        <w:t>1</w:t>
      </w:r>
      <w:r>
        <w:rPr>
          <w:rFonts w:eastAsia="方正博雅宋_GBK" w:hint="eastAsia"/>
          <w:color w:val="000000"/>
          <w:kern w:val="2"/>
          <w:sz w:val="20"/>
        </w:rPr>
        <w:t>）</w:t>
      </w:r>
      <w:r w:rsidR="006D7EE4">
        <w:rPr>
          <w:rFonts w:eastAsia="方正博雅宋_GBK"/>
          <w:color w:val="000000"/>
          <w:kern w:val="2"/>
          <w:sz w:val="20"/>
        </w:rPr>
        <w:t>分析</w:t>
      </w:r>
      <w:r w:rsidR="006D7EE4">
        <w:rPr>
          <w:rFonts w:eastAsia="方正博雅宋_GBK" w:hint="eastAsia"/>
          <w:color w:val="000000"/>
          <w:kern w:val="2"/>
          <w:sz w:val="20"/>
        </w:rPr>
        <w:t>各特征和响应的</w:t>
      </w:r>
      <w:r w:rsidRPr="00A415F7">
        <w:rPr>
          <w:rFonts w:eastAsia="方正博雅宋_GBK"/>
          <w:color w:val="000000"/>
          <w:kern w:val="2"/>
          <w:sz w:val="20"/>
        </w:rPr>
        <w:t>分布，并对特征进行适当变换。</w:t>
      </w:r>
    </w:p>
    <w:p w14:paraId="311F4A9A" w14:textId="7D677318" w:rsidR="009851A1" w:rsidRPr="00A415F7" w:rsidRDefault="009851A1" w:rsidP="009851A1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>
        <w:rPr>
          <w:rFonts w:eastAsia="方正博雅宋_GBK" w:hint="eastAsia"/>
          <w:color w:val="000000"/>
          <w:kern w:val="2"/>
          <w:sz w:val="20"/>
        </w:rPr>
        <w:t>（</w:t>
      </w:r>
      <w:r>
        <w:rPr>
          <w:rFonts w:eastAsia="方正博雅宋_GBK" w:hint="eastAsia"/>
          <w:color w:val="000000"/>
          <w:kern w:val="2"/>
          <w:sz w:val="20"/>
        </w:rPr>
        <w:t>2</w:t>
      </w:r>
      <w:r>
        <w:rPr>
          <w:rFonts w:eastAsia="方正博雅宋_GBK" w:hint="eastAsia"/>
          <w:color w:val="000000"/>
          <w:kern w:val="2"/>
          <w:sz w:val="20"/>
        </w:rPr>
        <w:t>）</w:t>
      </w:r>
      <w:r w:rsidRPr="00A415F7">
        <w:rPr>
          <w:rFonts w:eastAsia="方正博雅宋_GBK"/>
          <w:color w:val="000000"/>
          <w:kern w:val="2"/>
          <w:sz w:val="20"/>
        </w:rPr>
        <w:t>随机选择其中</w:t>
      </w:r>
      <w:r w:rsidRPr="00A415F7">
        <w:rPr>
          <w:rFonts w:eastAsia="方正博雅宋_GBK"/>
          <w:color w:val="000000"/>
          <w:kern w:val="2"/>
          <w:sz w:val="20"/>
        </w:rPr>
        <w:t>80%</w:t>
      </w:r>
      <w:r w:rsidRPr="00A415F7">
        <w:rPr>
          <w:rFonts w:eastAsia="方正博雅宋_GBK"/>
          <w:color w:val="000000"/>
          <w:kern w:val="2"/>
          <w:sz w:val="20"/>
        </w:rPr>
        <w:t>做训练数据，剩下</w:t>
      </w:r>
      <w:r w:rsidRPr="00A415F7">
        <w:rPr>
          <w:rFonts w:eastAsia="方正博雅宋_GBK"/>
          <w:color w:val="000000"/>
          <w:kern w:val="2"/>
          <w:sz w:val="20"/>
        </w:rPr>
        <w:t>20%</w:t>
      </w:r>
      <w:r w:rsidR="006D7EE4">
        <w:rPr>
          <w:rFonts w:eastAsia="方正博雅宋_GBK"/>
          <w:color w:val="000000"/>
          <w:kern w:val="2"/>
          <w:sz w:val="20"/>
        </w:rPr>
        <w:t>为测试数据</w:t>
      </w:r>
      <w:r w:rsidRPr="00A415F7">
        <w:rPr>
          <w:rFonts w:eastAsia="方正博雅宋_GBK"/>
          <w:color w:val="000000"/>
          <w:kern w:val="2"/>
          <w:sz w:val="20"/>
        </w:rPr>
        <w:t>。</w:t>
      </w:r>
    </w:p>
    <w:p w14:paraId="187DB650" w14:textId="07CB4ACC" w:rsidR="009851A1" w:rsidRPr="00A415F7" w:rsidRDefault="009851A1" w:rsidP="009851A1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>
        <w:rPr>
          <w:rFonts w:eastAsia="方正博雅宋_GBK" w:hint="eastAsia"/>
          <w:color w:val="000000"/>
          <w:kern w:val="2"/>
          <w:sz w:val="20"/>
        </w:rPr>
        <w:t>（</w:t>
      </w:r>
      <w:r>
        <w:rPr>
          <w:rFonts w:eastAsia="方正博雅宋_GBK" w:hint="eastAsia"/>
          <w:color w:val="000000"/>
          <w:kern w:val="2"/>
          <w:sz w:val="20"/>
        </w:rPr>
        <w:t>3</w:t>
      </w:r>
      <w:r>
        <w:rPr>
          <w:rFonts w:eastAsia="方正博雅宋_GBK" w:hint="eastAsia"/>
          <w:color w:val="000000"/>
          <w:kern w:val="2"/>
          <w:sz w:val="20"/>
        </w:rPr>
        <w:t>）</w:t>
      </w:r>
      <w:r w:rsidRPr="00A415F7">
        <w:rPr>
          <w:rFonts w:eastAsia="方正博雅宋_GBK"/>
          <w:color w:val="000000"/>
          <w:kern w:val="2"/>
          <w:sz w:val="20"/>
        </w:rPr>
        <w:t>用训练数据训练最小二乘线性回归、岭回归和</w:t>
      </w:r>
      <w:r w:rsidRPr="00A415F7">
        <w:rPr>
          <w:rFonts w:eastAsia="方正博雅宋_GBK"/>
          <w:color w:val="000000"/>
          <w:kern w:val="2"/>
          <w:sz w:val="20"/>
        </w:rPr>
        <w:t>Lasso</w:t>
      </w:r>
      <w:r w:rsidRPr="00A415F7">
        <w:rPr>
          <w:rFonts w:eastAsia="方正博雅宋_GBK"/>
          <w:color w:val="000000"/>
          <w:kern w:val="2"/>
          <w:sz w:val="20"/>
        </w:rPr>
        <w:t>模型，注意岭回归和</w:t>
      </w:r>
      <w:r w:rsidRPr="00A415F7">
        <w:rPr>
          <w:rFonts w:eastAsia="方正博雅宋_GBK"/>
          <w:color w:val="000000"/>
          <w:kern w:val="2"/>
          <w:sz w:val="20"/>
        </w:rPr>
        <w:t>Lasso</w:t>
      </w:r>
      <w:r w:rsidRPr="00A415F7">
        <w:rPr>
          <w:rFonts w:eastAsia="方正博雅宋_GBK"/>
          <w:color w:val="000000"/>
          <w:kern w:val="2"/>
          <w:sz w:val="20"/>
        </w:rPr>
        <w:t>模型的正则超参数调优</w:t>
      </w:r>
      <w:r w:rsidR="006D7EE4">
        <w:rPr>
          <w:rFonts w:eastAsia="方正博雅宋_GBK" w:hint="eastAsia"/>
          <w:color w:val="000000"/>
          <w:kern w:val="2"/>
          <w:sz w:val="20"/>
        </w:rPr>
        <w:t>，</w:t>
      </w:r>
      <w:r w:rsidR="006D7EE4" w:rsidRPr="00A415F7">
        <w:rPr>
          <w:rFonts w:eastAsia="方正博雅宋_GBK"/>
          <w:color w:val="000000"/>
          <w:kern w:val="2"/>
          <w:sz w:val="20"/>
        </w:rPr>
        <w:t>评价指标为</w:t>
      </w:r>
      <w:r w:rsidR="006D7EE4" w:rsidRPr="00A415F7">
        <w:rPr>
          <w:rFonts w:eastAsia="方正博雅宋_GBK"/>
          <w:color w:val="000000"/>
          <w:kern w:val="2"/>
          <w:sz w:val="20"/>
        </w:rPr>
        <w:t>RMSE</w:t>
      </w:r>
      <w:r w:rsidRPr="00A415F7">
        <w:rPr>
          <w:rFonts w:eastAsia="方正博雅宋_GBK"/>
          <w:color w:val="000000"/>
          <w:kern w:val="2"/>
          <w:sz w:val="20"/>
        </w:rPr>
        <w:t>。</w:t>
      </w:r>
    </w:p>
    <w:p w14:paraId="29C7CFAA" w14:textId="1D013599" w:rsidR="009851A1" w:rsidRPr="00A415F7" w:rsidRDefault="009851A1" w:rsidP="009851A1">
      <w:pPr>
        <w:widowControl w:val="0"/>
        <w:topLinePunct/>
        <w:jc w:val="both"/>
        <w:rPr>
          <w:rFonts w:eastAsia="方正博雅宋_GBK"/>
          <w:color w:val="000000"/>
          <w:kern w:val="2"/>
          <w:sz w:val="20"/>
        </w:rPr>
      </w:pPr>
      <w:r>
        <w:rPr>
          <w:rFonts w:eastAsia="方正博雅宋_GBK" w:hint="eastAsia"/>
          <w:color w:val="000000"/>
          <w:kern w:val="2"/>
          <w:sz w:val="20"/>
        </w:rPr>
        <w:t>（</w:t>
      </w:r>
      <w:r>
        <w:rPr>
          <w:rFonts w:eastAsia="方正博雅宋_GBK" w:hint="eastAsia"/>
          <w:color w:val="000000"/>
          <w:kern w:val="2"/>
          <w:sz w:val="20"/>
        </w:rPr>
        <w:t>4</w:t>
      </w:r>
      <w:r>
        <w:rPr>
          <w:rFonts w:eastAsia="方正博雅宋_GBK" w:hint="eastAsia"/>
          <w:color w:val="000000"/>
          <w:kern w:val="2"/>
          <w:sz w:val="20"/>
        </w:rPr>
        <w:t>）</w:t>
      </w:r>
      <w:r w:rsidRPr="00A415F7">
        <w:rPr>
          <w:rFonts w:eastAsia="方正博雅宋_GBK"/>
          <w:color w:val="000000"/>
          <w:kern w:val="2"/>
          <w:sz w:val="20"/>
        </w:rPr>
        <w:t>比较用上述三种模型得到的各特征的</w:t>
      </w:r>
      <w:r w:rsidRPr="00A415F7">
        <w:rPr>
          <w:rFonts w:eastAsia="方正博雅宋_GBK" w:hint="eastAsia"/>
          <w:color w:val="000000"/>
          <w:kern w:val="2"/>
          <w:sz w:val="20"/>
        </w:rPr>
        <w:t>回归</w:t>
      </w:r>
      <w:r w:rsidRPr="00A415F7">
        <w:rPr>
          <w:rFonts w:eastAsia="方正博雅宋_GBK"/>
          <w:color w:val="000000"/>
          <w:kern w:val="2"/>
          <w:sz w:val="20"/>
        </w:rPr>
        <w:t>系数，以及各模型在测试集上的性能。</w:t>
      </w:r>
    </w:p>
    <w:p w14:paraId="30EE7C93" w14:textId="3608A312" w:rsidR="009851A1" w:rsidRPr="009851A1" w:rsidRDefault="009851A1" w:rsidP="009851A1">
      <w:pPr>
        <w:pStyle w:val="afd"/>
      </w:pPr>
      <w:r>
        <w:t>表</w:t>
      </w:r>
      <w:r>
        <w:t>2-</w:t>
      </w:r>
      <w:r>
        <w:rPr>
          <w:rFonts w:hint="eastAsia"/>
        </w:rPr>
        <w:t>4</w:t>
      </w:r>
      <w:r>
        <w:t xml:space="preserve">. </w:t>
      </w:r>
      <w:r w:rsidR="00541118">
        <w:rPr>
          <w:rFonts w:hint="eastAsia"/>
        </w:rPr>
        <w:t>波士顿房价数据集的字段说明</w:t>
      </w:r>
    </w:p>
    <w:tbl>
      <w:tblPr>
        <w:tblW w:w="4860" w:type="pct"/>
        <w:tblInd w:w="120" w:type="dxa"/>
        <w:tblBorders>
          <w:top w:val="single" w:sz="6" w:space="0" w:color="C0C0C0"/>
          <w:bottom w:val="single" w:sz="6" w:space="0" w:color="C0C0C0"/>
          <w:insideH w:val="single" w:sz="4" w:space="0" w:color="C0C0C0"/>
          <w:insideV w:val="single" w:sz="4" w:space="0" w:color="C0C0C0"/>
        </w:tblBorders>
        <w:tblLook w:val="07E0" w:firstRow="1" w:lastRow="1" w:firstColumn="1" w:lastColumn="1" w:noHBand="1" w:noVBand="1"/>
      </w:tblPr>
      <w:tblGrid>
        <w:gridCol w:w="926"/>
        <w:gridCol w:w="7165"/>
      </w:tblGrid>
      <w:tr w:rsidR="003A40B5" w:rsidRPr="00DF3289" w14:paraId="27D92667" w14:textId="77777777" w:rsidTr="00811A11">
        <w:tc>
          <w:tcPr>
            <w:tcW w:w="572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53C047E4" w14:textId="1A478198" w:rsidR="003A40B5" w:rsidRPr="00941D28" w:rsidRDefault="003A40B5" w:rsidP="00811A11">
            <w:pPr>
              <w:pStyle w:val="affa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字段名</w:t>
            </w:r>
          </w:p>
        </w:tc>
        <w:tc>
          <w:tcPr>
            <w:tcW w:w="4428" w:type="pct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1292E147" w14:textId="44435A04" w:rsidR="003A40B5" w:rsidRPr="00941D28" w:rsidRDefault="003A40B5" w:rsidP="00811A11">
            <w:pPr>
              <w:pStyle w:val="affa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说明</w:t>
            </w:r>
          </w:p>
        </w:tc>
      </w:tr>
      <w:tr w:rsidR="003A40B5" w:rsidRPr="00DF3289" w14:paraId="1578F6E5" w14:textId="77777777" w:rsidTr="00811A11">
        <w:tc>
          <w:tcPr>
            <w:tcW w:w="572" w:type="pct"/>
            <w:tcBorders>
              <w:top w:val="single" w:sz="4" w:space="0" w:color="C0C0C0"/>
            </w:tcBorders>
            <w:vAlign w:val="bottom"/>
          </w:tcPr>
          <w:p w14:paraId="4DF4B85D" w14:textId="1F1D8C3A" w:rsidR="003A40B5" w:rsidRPr="00941D28" w:rsidRDefault="003A40B5" w:rsidP="00811A11">
            <w:pPr>
              <w:pStyle w:val="afff2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CRIM</w:t>
            </w:r>
          </w:p>
        </w:tc>
        <w:tc>
          <w:tcPr>
            <w:tcW w:w="4428" w:type="pct"/>
            <w:tcBorders>
              <w:top w:val="single" w:sz="4" w:space="0" w:color="C0C0C0"/>
            </w:tcBorders>
            <w:vAlign w:val="bottom"/>
          </w:tcPr>
          <w:p w14:paraId="40519975" w14:textId="4B995E24" w:rsidR="003A40B5" w:rsidRPr="00941D28" w:rsidRDefault="003A40B5" w:rsidP="00811A11">
            <w:pPr>
              <w:pStyle w:val="afff2"/>
              <w:jc w:val="left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城镇人均犯罪率</w:t>
            </w:r>
          </w:p>
        </w:tc>
      </w:tr>
      <w:tr w:rsidR="003A40B5" w:rsidRPr="00DF3289" w14:paraId="4D210B9B" w14:textId="77777777" w:rsidTr="00811A11">
        <w:tc>
          <w:tcPr>
            <w:tcW w:w="572" w:type="pct"/>
            <w:tcBorders>
              <w:top w:val="single" w:sz="4" w:space="0" w:color="C0C0C0"/>
            </w:tcBorders>
          </w:tcPr>
          <w:p w14:paraId="19DD1165" w14:textId="77777777" w:rsidR="003A40B5" w:rsidRPr="00941D28" w:rsidRDefault="003A40B5" w:rsidP="00811A11">
            <w:pPr>
              <w:pStyle w:val="afff2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lastRenderedPageBreak/>
              <w:t>ZN</w:t>
            </w:r>
          </w:p>
        </w:tc>
        <w:tc>
          <w:tcPr>
            <w:tcW w:w="4428" w:type="pct"/>
            <w:tcBorders>
              <w:top w:val="single" w:sz="4" w:space="0" w:color="C0C0C0"/>
            </w:tcBorders>
          </w:tcPr>
          <w:p w14:paraId="50F11E37" w14:textId="77777777" w:rsidR="003A40B5" w:rsidRPr="00941D28" w:rsidRDefault="003A40B5" w:rsidP="00811A11">
            <w:pPr>
              <w:pStyle w:val="afff2"/>
              <w:jc w:val="left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占地面积超过</w:t>
            </w:r>
            <w:r w:rsidRPr="00941D28">
              <w:rPr>
                <w:rFonts w:eastAsiaTheme="minorEastAsia"/>
              </w:rPr>
              <w:t>2.5</w:t>
            </w:r>
            <w:r w:rsidRPr="00941D28">
              <w:rPr>
                <w:rFonts w:eastAsiaTheme="minorEastAsia"/>
              </w:rPr>
              <w:t>万平方英尺的住宅用地比例</w:t>
            </w:r>
          </w:p>
        </w:tc>
      </w:tr>
      <w:tr w:rsidR="003A40B5" w:rsidRPr="00DF3289" w14:paraId="090DE604" w14:textId="77777777" w:rsidTr="00811A11">
        <w:tc>
          <w:tcPr>
            <w:tcW w:w="572" w:type="pct"/>
          </w:tcPr>
          <w:p w14:paraId="07C71B2B" w14:textId="77777777" w:rsidR="003A40B5" w:rsidRPr="00941D28" w:rsidRDefault="003A40B5" w:rsidP="00811A11">
            <w:pPr>
              <w:pStyle w:val="afff2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INDUS</w:t>
            </w:r>
          </w:p>
        </w:tc>
        <w:tc>
          <w:tcPr>
            <w:tcW w:w="4428" w:type="pct"/>
          </w:tcPr>
          <w:p w14:paraId="7C69FCA3" w14:textId="77777777" w:rsidR="003A40B5" w:rsidRPr="00941D28" w:rsidRDefault="003A40B5" w:rsidP="00811A11">
            <w:pPr>
              <w:pStyle w:val="afff2"/>
              <w:jc w:val="left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城镇非零售业务地区的比例</w:t>
            </w:r>
          </w:p>
        </w:tc>
      </w:tr>
      <w:tr w:rsidR="003A40B5" w:rsidRPr="00DF3289" w14:paraId="2F4A8E53" w14:textId="77777777" w:rsidTr="009C525C">
        <w:trPr>
          <w:trHeight w:val="336"/>
        </w:trPr>
        <w:tc>
          <w:tcPr>
            <w:tcW w:w="572" w:type="pct"/>
          </w:tcPr>
          <w:p w14:paraId="753DD109" w14:textId="77777777" w:rsidR="003A40B5" w:rsidRPr="00941D28" w:rsidRDefault="003A40B5" w:rsidP="00811A11">
            <w:pPr>
              <w:pStyle w:val="afff2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CHAS</w:t>
            </w:r>
          </w:p>
        </w:tc>
        <w:tc>
          <w:tcPr>
            <w:tcW w:w="4428" w:type="pct"/>
          </w:tcPr>
          <w:p w14:paraId="5F893F34" w14:textId="77777777" w:rsidR="003A40B5" w:rsidRPr="00941D28" w:rsidRDefault="003A40B5" w:rsidP="00811A11">
            <w:pPr>
              <w:pStyle w:val="afff2"/>
              <w:jc w:val="left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是否靠近查尔斯河（</w:t>
            </w:r>
            <w:r w:rsidRPr="00941D28">
              <w:rPr>
                <w:rFonts w:eastAsiaTheme="minorEastAsia"/>
              </w:rPr>
              <w:t>1</w:t>
            </w:r>
            <w:r w:rsidRPr="00941D28">
              <w:rPr>
                <w:rFonts w:eastAsiaTheme="minorEastAsia"/>
              </w:rPr>
              <w:t>表示在河边；否则为</w:t>
            </w:r>
            <w:r w:rsidRPr="00941D28">
              <w:rPr>
                <w:rFonts w:eastAsiaTheme="minorEastAsia"/>
              </w:rPr>
              <w:t>0</w:t>
            </w:r>
            <w:r w:rsidRPr="00941D28">
              <w:rPr>
                <w:rFonts w:eastAsiaTheme="minorEastAsia"/>
              </w:rPr>
              <w:t>）</w:t>
            </w:r>
          </w:p>
        </w:tc>
      </w:tr>
      <w:tr w:rsidR="003A40B5" w:rsidRPr="00DF3289" w14:paraId="42088C19" w14:textId="77777777" w:rsidTr="00811A11">
        <w:tc>
          <w:tcPr>
            <w:tcW w:w="572" w:type="pct"/>
          </w:tcPr>
          <w:p w14:paraId="5A42D739" w14:textId="77777777" w:rsidR="003A40B5" w:rsidRPr="00941D28" w:rsidRDefault="003A40B5" w:rsidP="00811A11">
            <w:pPr>
              <w:pStyle w:val="afff2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NOX</w:t>
            </w:r>
          </w:p>
        </w:tc>
        <w:tc>
          <w:tcPr>
            <w:tcW w:w="4428" w:type="pct"/>
          </w:tcPr>
          <w:p w14:paraId="51479413" w14:textId="77777777" w:rsidR="003A40B5" w:rsidRPr="00941D28" w:rsidRDefault="003A40B5" w:rsidP="00811A11">
            <w:pPr>
              <w:pStyle w:val="afff2"/>
              <w:jc w:val="left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一氧化氮浓度（每</w:t>
            </w:r>
            <w:r w:rsidRPr="00941D28">
              <w:rPr>
                <w:rFonts w:eastAsiaTheme="minorEastAsia"/>
              </w:rPr>
              <w:t>1000</w:t>
            </w:r>
            <w:r w:rsidRPr="00941D28">
              <w:rPr>
                <w:rFonts w:eastAsiaTheme="minorEastAsia"/>
              </w:rPr>
              <w:t>万份）</w:t>
            </w:r>
          </w:p>
        </w:tc>
      </w:tr>
      <w:tr w:rsidR="003A40B5" w:rsidRPr="00DF3289" w14:paraId="2FAB471A" w14:textId="77777777" w:rsidTr="00811A11">
        <w:tc>
          <w:tcPr>
            <w:tcW w:w="572" w:type="pct"/>
          </w:tcPr>
          <w:p w14:paraId="5CF363D6" w14:textId="77777777" w:rsidR="003A40B5" w:rsidRPr="00941D28" w:rsidRDefault="003A40B5" w:rsidP="00811A11">
            <w:pPr>
              <w:pStyle w:val="afff2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RM</w:t>
            </w:r>
          </w:p>
        </w:tc>
        <w:tc>
          <w:tcPr>
            <w:tcW w:w="4428" w:type="pct"/>
          </w:tcPr>
          <w:p w14:paraId="0049F0E6" w14:textId="77777777" w:rsidR="003A40B5" w:rsidRPr="00941D28" w:rsidRDefault="003A40B5" w:rsidP="00811A11">
            <w:pPr>
              <w:pStyle w:val="afff2"/>
              <w:jc w:val="left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平均每居民房数</w:t>
            </w:r>
          </w:p>
        </w:tc>
      </w:tr>
      <w:tr w:rsidR="003A40B5" w:rsidRPr="00DF3289" w14:paraId="2018D3FE" w14:textId="77777777" w:rsidTr="00811A11">
        <w:tc>
          <w:tcPr>
            <w:tcW w:w="572" w:type="pct"/>
          </w:tcPr>
          <w:p w14:paraId="58D375FB" w14:textId="77777777" w:rsidR="003A40B5" w:rsidRPr="00941D28" w:rsidRDefault="003A40B5" w:rsidP="00811A11">
            <w:pPr>
              <w:pStyle w:val="afff2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AGE</w:t>
            </w:r>
          </w:p>
        </w:tc>
        <w:tc>
          <w:tcPr>
            <w:tcW w:w="4428" w:type="pct"/>
          </w:tcPr>
          <w:p w14:paraId="4361F5A0" w14:textId="77777777" w:rsidR="003A40B5" w:rsidRPr="00941D28" w:rsidRDefault="003A40B5" w:rsidP="00811A11">
            <w:pPr>
              <w:pStyle w:val="afff2"/>
              <w:jc w:val="left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在</w:t>
            </w:r>
            <w:r w:rsidRPr="00941D28">
              <w:rPr>
                <w:rFonts w:eastAsiaTheme="minorEastAsia"/>
              </w:rPr>
              <w:t>1940</w:t>
            </w:r>
            <w:r w:rsidRPr="00941D28">
              <w:rPr>
                <w:rFonts w:eastAsiaTheme="minorEastAsia"/>
              </w:rPr>
              <w:t>年之前建成的所有者占用单位的比例</w:t>
            </w:r>
          </w:p>
        </w:tc>
      </w:tr>
      <w:tr w:rsidR="003A40B5" w:rsidRPr="00DF3289" w14:paraId="4DBF49CA" w14:textId="77777777" w:rsidTr="00811A11">
        <w:tc>
          <w:tcPr>
            <w:tcW w:w="572" w:type="pct"/>
          </w:tcPr>
          <w:p w14:paraId="73897B15" w14:textId="77777777" w:rsidR="003A40B5" w:rsidRPr="00941D28" w:rsidRDefault="003A40B5" w:rsidP="00811A11">
            <w:pPr>
              <w:pStyle w:val="afff2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DIS</w:t>
            </w:r>
          </w:p>
        </w:tc>
        <w:tc>
          <w:tcPr>
            <w:tcW w:w="4428" w:type="pct"/>
          </w:tcPr>
          <w:p w14:paraId="7C43BD3A" w14:textId="77777777" w:rsidR="003A40B5" w:rsidRPr="00941D28" w:rsidRDefault="003A40B5" w:rsidP="00811A11">
            <w:pPr>
              <w:pStyle w:val="afff2"/>
              <w:jc w:val="left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与五个波士顿就业中心的加权距离</w:t>
            </w:r>
          </w:p>
        </w:tc>
      </w:tr>
      <w:tr w:rsidR="003A40B5" w:rsidRPr="00DF3289" w14:paraId="21D42C40" w14:textId="77777777" w:rsidTr="00811A11">
        <w:tc>
          <w:tcPr>
            <w:tcW w:w="572" w:type="pct"/>
          </w:tcPr>
          <w:p w14:paraId="3E7E9DA1" w14:textId="77777777" w:rsidR="003A40B5" w:rsidRPr="00941D28" w:rsidRDefault="003A40B5" w:rsidP="00811A11">
            <w:pPr>
              <w:pStyle w:val="afff2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RAD</w:t>
            </w:r>
          </w:p>
        </w:tc>
        <w:tc>
          <w:tcPr>
            <w:tcW w:w="4428" w:type="pct"/>
          </w:tcPr>
          <w:p w14:paraId="1A71FBC3" w14:textId="77777777" w:rsidR="003A40B5" w:rsidRPr="00941D28" w:rsidRDefault="003A40B5" w:rsidP="00811A11">
            <w:pPr>
              <w:pStyle w:val="afff2"/>
              <w:jc w:val="left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辐射状公路的可达性指数</w:t>
            </w:r>
          </w:p>
        </w:tc>
      </w:tr>
      <w:tr w:rsidR="003A40B5" w:rsidRPr="00DF3289" w14:paraId="6DCADA01" w14:textId="77777777" w:rsidTr="00811A11">
        <w:tc>
          <w:tcPr>
            <w:tcW w:w="572" w:type="pct"/>
          </w:tcPr>
          <w:p w14:paraId="63B266DE" w14:textId="77777777" w:rsidR="003A40B5" w:rsidRPr="00941D28" w:rsidRDefault="003A40B5" w:rsidP="00811A11">
            <w:pPr>
              <w:pStyle w:val="afff2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TAX</w:t>
            </w:r>
          </w:p>
        </w:tc>
        <w:tc>
          <w:tcPr>
            <w:tcW w:w="4428" w:type="pct"/>
          </w:tcPr>
          <w:p w14:paraId="4E2147C3" w14:textId="77777777" w:rsidR="003A40B5" w:rsidRPr="00941D28" w:rsidRDefault="003A40B5" w:rsidP="00811A11">
            <w:pPr>
              <w:pStyle w:val="afff2"/>
              <w:jc w:val="left"/>
              <w:rPr>
                <w:rFonts w:eastAsiaTheme="minorEastAsia"/>
              </w:rPr>
            </w:pPr>
            <w:r w:rsidRPr="00941D28">
              <w:rPr>
                <w:rFonts w:eastAsiaTheme="minorEastAsia"/>
              </w:rPr>
              <w:t>每</w:t>
            </w:r>
            <w:r w:rsidRPr="00941D28">
              <w:rPr>
                <w:rFonts w:eastAsiaTheme="minorEastAsia"/>
              </w:rPr>
              <w:t>10,000</w:t>
            </w:r>
            <w:r w:rsidRPr="00941D28">
              <w:rPr>
                <w:rFonts w:eastAsiaTheme="minorEastAsia"/>
              </w:rPr>
              <w:t>美元的全额物业税率</w:t>
            </w:r>
          </w:p>
        </w:tc>
      </w:tr>
    </w:tbl>
    <w:p w14:paraId="646FF90A" w14:textId="77777777" w:rsidR="00701126" w:rsidRDefault="00701126" w:rsidP="000C3A58"/>
    <w:sectPr w:rsidR="00701126" w:rsidSect="0031443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numRestart w:val="eachPage"/>
      </w:footnotePr>
      <w:type w:val="continuous"/>
      <w:pgSz w:w="10830" w:h="15082"/>
      <w:pgMar w:top="1304" w:right="1418" w:bottom="1191" w:left="1304" w:header="680" w:footer="794" w:gutter="0"/>
      <w:pgNumType w:start="15"/>
      <w:cols w:space="425"/>
      <w:titlePg/>
      <w:docGrid w:type="lines" w:linePitch="316" w:charSpace="-2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45386" w14:textId="77777777" w:rsidR="00C92617" w:rsidRDefault="00C92617">
      <w:pPr>
        <w:ind w:firstLine="400"/>
      </w:pPr>
      <w:r>
        <w:separator/>
      </w:r>
    </w:p>
  </w:endnote>
  <w:endnote w:type="continuationSeparator" w:id="0">
    <w:p w14:paraId="667676E2" w14:textId="77777777" w:rsidR="00C92617" w:rsidRDefault="00C92617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汉仪菱心体简">
    <w:altName w:val="DengXian"/>
    <w:charset w:val="86"/>
    <w:family w:val="modern"/>
    <w:pitch w:val="fixed"/>
    <w:sig w:usb0="00000001" w:usb1="080E0800" w:usb2="00000012" w:usb3="00000000" w:csb0="0004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方正兰亭粗黑_GBK">
    <w:altName w:val="DengXian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方正兰亭中黑_GBK">
    <w:altName w:val="DengXian"/>
    <w:charset w:val="86"/>
    <w:family w:val="auto"/>
    <w:pitch w:val="variable"/>
    <w:sig w:usb0="00000001" w:usb1="080E0000" w:usb2="00000010" w:usb3="00000000" w:csb0="00040000" w:csb1="00000000"/>
  </w:font>
  <w:font w:name="方正博雅宋_GBK">
    <w:altName w:val="DengXian"/>
    <w:charset w:val="86"/>
    <w:family w:val="auto"/>
    <w:pitch w:val="variable"/>
    <w:sig w:usb0="00000001" w:usb1="080E0000" w:usb2="00000010" w:usb3="00000000" w:csb0="00040000" w:csb1="00000000"/>
  </w:font>
  <w:font w:name="汉仪中宋简">
    <w:charset w:val="86"/>
    <w:family w:val="modern"/>
    <w:pitch w:val="fixed"/>
    <w:sig w:usb0="00000001" w:usb1="080E0800" w:usb2="00000012" w:usb3="00000000" w:csb0="00040000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方正大标宋简体">
    <w:altName w:val="Microsoft YaHei"/>
    <w:charset w:val="86"/>
    <w:family w:val="script"/>
    <w:pitch w:val="fixed"/>
    <w:sig w:usb0="00000003" w:usb1="080E0000" w:usb2="00000010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方正仿宋简体">
    <w:altName w:val="DengXian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方正准圆简体">
    <w:charset w:val="86"/>
    <w:family w:val="script"/>
    <w:pitch w:val="fixed"/>
    <w:sig w:usb0="00000001" w:usb1="080E0000" w:usb2="00000010" w:usb3="00000000" w:csb0="00040000" w:csb1="00000000"/>
  </w:font>
  <w:font w:name="Times New Roman MT Extra Bold">
    <w:charset w:val="00"/>
    <w:family w:val="auto"/>
    <w:pitch w:val="variable"/>
    <w:sig w:usb0="E0002AEF" w:usb1="C0007841" w:usb2="00000009" w:usb3="00000000" w:csb0="000001FF" w:csb1="00000000"/>
  </w:font>
  <w:font w:name="方正中等线简体">
    <w:altName w:val="DengXian"/>
    <w:charset w:val="86"/>
    <w:family w:val="auto"/>
    <w:pitch w:val="variable"/>
    <w:sig w:usb0="00000001" w:usb1="080E0000" w:usb2="00000010" w:usb3="00000000" w:csb0="00040000" w:csb1="00000000"/>
  </w:font>
  <w:font w:name="方正小标宋简体">
    <w:altName w:val="DengXian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Adobe 明體 Std L">
    <w:altName w:val="Malgun Gothic Semilight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venir LT Std 55 Roman">
    <w:charset w:val="00"/>
    <w:family w:val="auto"/>
    <w:pitch w:val="variable"/>
    <w:sig w:usb0="800000AF" w:usb1="5000204A" w:usb2="00000000" w:usb3="00000000" w:csb0="0000009B" w:csb1="00000000"/>
  </w:font>
  <w:font w:name="ATC-7d305b8b">
    <w:altName w:val="Block Tilt (BRK)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新书宋_GBK">
    <w:charset w:val="86"/>
    <w:family w:val="script"/>
    <w:pitch w:val="fixed"/>
    <w:sig w:usb0="00000001" w:usb1="080E0000" w:usb2="00000010" w:usb3="00000000" w:csb0="00040000" w:csb1="00000000"/>
  </w:font>
  <w:font w:name="Avenir LT 35 Light">
    <w:altName w:val="Avenir Light"/>
    <w:charset w:val="00"/>
    <w:family w:val="auto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Euclid Math One">
    <w:panose1 w:val="05050601010101010101"/>
    <w:charset w:val="00"/>
    <w:family w:val="auto"/>
    <w:pitch w:val="variable"/>
    <w:sig w:usb0="80000003" w:usb1="00000000" w:usb2="00000000" w:usb3="00000000" w:csb0="0000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方正细等线简体">
    <w:altName w:val="DengXian"/>
    <w:charset w:val="86"/>
    <w:family w:val="auto"/>
    <w:pitch w:val="variable"/>
    <w:sig w:usb0="00000001" w:usb1="080E0000" w:usb2="00000010" w:usb3="00000000" w:csb0="00040000" w:csb1="00000000"/>
  </w:font>
  <w:font w:name="方正兰亭黑_GBK">
    <w:charset w:val="86"/>
    <w:family w:val="auto"/>
    <w:pitch w:val="variable"/>
    <w:sig w:usb0="00000001" w:usb1="080E0000" w:usb2="00000010" w:usb3="00000000" w:csb0="00040000" w:csb1="00000000"/>
  </w:font>
  <w:font w:name="Avenir LT Std 35 Light">
    <w:altName w:val="Avenir Light"/>
    <w:charset w:val="00"/>
    <w:family w:val="auto"/>
    <w:pitch w:val="variable"/>
    <w:sig w:usb0="800000AF" w:usb1="5000204A" w:usb2="00000000" w:usb3="00000000" w:csb0="0000009B" w:csb1="00000000"/>
  </w:font>
  <w:font w:name="Avenir LT 65 Medium">
    <w:altName w:val="Avenir Medium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C0754" w14:textId="77777777" w:rsidR="004377E1" w:rsidRDefault="004377E1">
    <w:pPr>
      <w:pStyle w:val="ad"/>
      <w:ind w:firstLine="400"/>
    </w:pPr>
    <w:r>
      <w:rPr>
        <w:rFonts w:ascii="黑体" w:eastAsia="方正细等线简体"/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21CC218" wp14:editId="144ED39C">
              <wp:simplePos x="0" y="0"/>
              <wp:positionH relativeFrom="column">
                <wp:posOffset>-338455</wp:posOffset>
              </wp:positionH>
              <wp:positionV relativeFrom="paragraph">
                <wp:posOffset>-1456055</wp:posOffset>
              </wp:positionV>
              <wp:extent cx="151765" cy="1370330"/>
              <wp:effectExtent l="0" t="0" r="635" b="1270"/>
              <wp:wrapNone/>
              <wp:docPr id="1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3704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6F589B3" w14:textId="77777777" w:rsidR="004377E1" w:rsidRDefault="004377E1">
                          <w:pPr>
                            <w:adjustRightInd w:val="0"/>
                            <w:snapToGrid w:val="0"/>
                            <w:spacing w:line="200" w:lineRule="exact"/>
                            <w:rPr>
                              <w:rFonts w:ascii="方正兰亭黑_GBK" w:eastAsia="方正兰亭黑_GBK" w:hAnsi="Avenir LT Std 35 Light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方正兰亭黑_GBK" w:eastAsia="方正兰亭黑_GBK" w:hAnsi="Avenir LT Std 35 Light" w:hint="eastAsia"/>
                              <w:color w:val="000000"/>
                              <w:sz w:val="16"/>
                            </w:rPr>
                            <w:t>机器学习原理与Python实现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1CC218" id="_x0000_t202" coordsize="21600,21600" o:spt="202" path="m0,0l0,21600,21600,21600,21600,0xe">
              <v:stroke joinstyle="miter"/>
              <v:path gradientshapeok="t" o:connecttype="rect"/>
            </v:shapetype>
            <v:shape id="Text Box 43" o:spid="_x0000_s1033" type="#_x0000_t202" style="position:absolute;left:0;text-align:left;margin-left:-26.65pt;margin-top:-114.6pt;width:11.95pt;height:107.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" filled="f" stroked="f">
              <v:textbox style="layout-flow:vertical-ideographic" inset="0,0,0,0">
                <w:txbxContent>
                  <w:p w14:paraId="76F589B3" w14:textId="77777777" w:rsidR="00A55EC6" w:rsidRDefault="00A55EC6">
                    <w:pPr>
                      <w:adjustRightInd w:val="0"/>
                      <w:snapToGrid w:val="0"/>
                      <w:spacing w:line="200" w:lineRule="exact"/>
                      <w:rPr>
                        <w:rFonts w:ascii="方正兰亭黑_GBK" w:eastAsia="方正兰亭黑_GBK" w:hAnsi="Avenir LT Std 35 Light"/>
                        <w:color w:val="000000"/>
                        <w:sz w:val="16"/>
                      </w:rPr>
                    </w:pPr>
                    <w:r>
                      <w:rPr>
                        <w:rFonts w:ascii="方正兰亭黑_GBK" w:eastAsia="方正兰亭黑_GBK" w:hAnsi="Avenir LT Std 35 Light" w:hint="eastAsia"/>
                        <w:color w:val="000000"/>
                        <w:sz w:val="16"/>
                      </w:rPr>
                      <w:t>机器学习原理与Python实现</w:t>
                    </w:r>
                  </w:p>
                </w:txbxContent>
              </v:textbox>
            </v:shape>
          </w:pict>
        </mc:Fallback>
      </mc:AlternateContent>
    </w:r>
    <w:r>
      <w:rPr>
        <w:rFonts w:ascii="黑体" w:eastAsia="方正细等线简体"/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F18C6B0" wp14:editId="648B1E8F">
              <wp:simplePos x="0" y="0"/>
              <wp:positionH relativeFrom="column">
                <wp:posOffset>-408940</wp:posOffset>
              </wp:positionH>
              <wp:positionV relativeFrom="paragraph">
                <wp:posOffset>-8890</wp:posOffset>
              </wp:positionV>
              <wp:extent cx="292100" cy="0"/>
              <wp:effectExtent l="29210" t="29210" r="31115" b="37465"/>
              <wp:wrapNone/>
              <wp:docPr id="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9210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D9D9D9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6" o:spid="_x0000_s1026" o:spt="20" style="position:absolute;left:0pt;margin-left:-32.2pt;margin-top:-0.7pt;height:0pt;width:23pt;z-index:251660288;mso-width-relative:page;mso-height-relative:page;" filled="f" stroked="t" coordsize="21600,21600" o:gfxdata="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R&#10;odrq1AAAAAkBAAAPAAAAAAAAAAEAIAAAACIAAABkcnMvZG93bnJldi54bWxQSwECFAAUAAAACACH&#10;TuJAyGc7k7YBAABgAwAADgAAAAAAAAABACAAAAAjAQAAZHJzL2Uyb0RvYy54bWxQSwUGAAAAAAYA&#10;BgBZAQAASwUAAAAA&#10;">
              <v:fill on="f" focussize="0,0"/>
              <v:stroke weight="4.5pt" color="#D9D9D9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C2FA1" w14:textId="77777777" w:rsidR="004377E1" w:rsidRDefault="004377E1">
    <w:pPr>
      <w:pStyle w:val="ad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270DD" w14:textId="77777777" w:rsidR="004377E1" w:rsidRDefault="004377E1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6A7A7" w14:textId="77777777" w:rsidR="00C92617" w:rsidRDefault="00C92617">
      <w:pPr>
        <w:ind w:firstLine="400"/>
      </w:pPr>
      <w:r>
        <w:separator/>
      </w:r>
    </w:p>
  </w:footnote>
  <w:footnote w:type="continuationSeparator" w:id="0">
    <w:p w14:paraId="4F9C34B2" w14:textId="77777777" w:rsidR="00C92617" w:rsidRDefault="00C92617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65EC0" w14:textId="77777777" w:rsidR="004377E1" w:rsidRDefault="004377E1">
    <w:pPr>
      <w:pStyle w:val="af"/>
      <w:pBdr>
        <w:bottom w:val="none" w:sz="0" w:space="0" w:color="auto"/>
      </w:pBdr>
      <w:ind w:leftChars="50" w:left="120" w:firstLineChars="0" w:firstLine="0"/>
      <w:jc w:val="left"/>
      <w:rPr>
        <w:rFonts w:eastAsia="方正细等线简体"/>
        <w:sz w:val="20"/>
      </w:rPr>
    </w:pPr>
    <w:r>
      <w:rPr>
        <w:rFonts w:ascii="黑体" w:eastAsia="方正细等线简体"/>
        <w:noProof/>
        <w:sz w:val="20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74745499" wp14:editId="2DDE6B44">
              <wp:simplePos x="0" y="0"/>
              <wp:positionH relativeFrom="page">
                <wp:posOffset>421005</wp:posOffset>
              </wp:positionH>
              <wp:positionV relativeFrom="page">
                <wp:posOffset>9013190</wp:posOffset>
              </wp:positionV>
              <wp:extent cx="288290" cy="166370"/>
              <wp:effectExtent l="1905" t="2540" r="0" b="2540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AB4771" w14:textId="77777777" w:rsidR="004377E1" w:rsidRDefault="004377E1">
                          <w:pPr>
                            <w:jc w:val="center"/>
                            <w:rPr>
                              <w:rFonts w:ascii="Century Gothic" w:hAnsi="Century Gothic" w:cs="Arial"/>
                              <w:sz w:val="22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fldChar w:fldCharType="separate"/>
                          </w:r>
                          <w:r w:rsidR="00420431">
                            <w:rPr>
                              <w:rFonts w:ascii="Century Gothic" w:hAnsi="Century Gothic" w:cs="Arial"/>
                              <w:noProof/>
                              <w:sz w:val="22"/>
                            </w:rPr>
                            <w:t>20</w:t>
                          </w: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45499" id="_x0000_t202" coordsize="21600,21600" o:spt="202" path="m0,0l0,21600,21600,21600,21600,0xe">
              <v:stroke joinstyle="miter"/>
              <v:path gradientshapeok="t" o:connecttype="rect"/>
            </v:shapetype>
            <v:shape id="Text Box 33" o:spid="_x0000_s1028" type="#_x0000_t202" style="position:absolute;left:0;text-align:left;margin-left:33.15pt;margin-top:709.7pt;width:22.7pt;height:13.1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" filled="f" stroked="f">
              <v:textbox inset="0,0,0,0">
                <w:txbxContent>
                  <w:p w14:paraId="4BAB4771" w14:textId="77777777" w:rsidR="006F0BEA" w:rsidRDefault="006F0BEA">
                    <w:pPr>
                      <w:jc w:val="center"/>
                      <w:rPr>
                        <w:rFonts w:ascii="Century Gothic" w:hAnsi="Century Gothic" w:cs="Arial"/>
                        <w:sz w:val="22"/>
                      </w:rPr>
                    </w:pPr>
                    <w:r>
                      <w:rPr>
                        <w:rFonts w:ascii="Century Gothic" w:hAnsi="Century Gothic" w:cs="Arial"/>
                        <w:sz w:val="22"/>
                      </w:rPr>
                      <w:fldChar w:fldCharType="begin"/>
                    </w:r>
                    <w:r>
                      <w:rPr>
                        <w:rFonts w:ascii="Century Gothic" w:hAnsi="Century Gothic" w:cs="Arial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Century Gothic" w:hAnsi="Century Gothic" w:cs="Arial"/>
                        <w:sz w:val="22"/>
                      </w:rPr>
                      <w:fldChar w:fldCharType="separate"/>
                    </w:r>
                    <w:r w:rsidR="00C97629">
                      <w:rPr>
                        <w:rFonts w:ascii="Century Gothic" w:hAnsi="Century Gothic" w:cs="Arial"/>
                        <w:noProof/>
                        <w:sz w:val="22"/>
                      </w:rPr>
                      <w:t>22</w:t>
                    </w:r>
                    <w:r>
                      <w:rPr>
                        <w:rFonts w:ascii="Century Gothic" w:hAnsi="Century Gothic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8600" w14:textId="77777777" w:rsidR="004377E1" w:rsidRDefault="004377E1">
    <w:pPr>
      <w:pStyle w:val="af"/>
      <w:pBdr>
        <w:bottom w:val="none" w:sz="0" w:space="0" w:color="auto"/>
      </w:pBdr>
      <w:ind w:rightChars="50" w:right="120" w:firstLineChars="0" w:firstLine="0"/>
      <w:jc w:val="right"/>
    </w:pPr>
    <w:r>
      <w:rPr>
        <w:rFonts w:ascii="黑体" w:eastAsia="方正细等线简体"/>
        <w:noProof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8C5E8F1" wp14:editId="6B864C33">
              <wp:simplePos x="0" y="0"/>
              <wp:positionH relativeFrom="column">
                <wp:posOffset>5453380</wp:posOffset>
              </wp:positionH>
              <wp:positionV relativeFrom="paragraph">
                <wp:posOffset>746760</wp:posOffset>
              </wp:positionV>
              <wp:extent cx="141605" cy="1888490"/>
              <wp:effectExtent l="0" t="3810" r="0" b="3175"/>
              <wp:wrapNone/>
              <wp:docPr id="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605" cy="1888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9F4BCB4" w14:textId="77777777" w:rsidR="004377E1" w:rsidRDefault="004377E1">
                          <w:pPr>
                            <w:adjustRightInd w:val="0"/>
                            <w:snapToGrid w:val="0"/>
                            <w:rPr>
                              <w:rFonts w:ascii="方正兰亭黑_GBK" w:eastAsia="方正兰亭黑_GBK" w:hAnsi="Avenir LT Std 35 Light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方正兰亭黑_GBK" w:eastAsia="方正兰亭黑_GBK" w:hAnsi="Avenir LT Std 35 Light" w:hint="eastAsia"/>
                              <w:color w:val="000000"/>
                              <w:sz w:val="16"/>
                            </w:rPr>
                            <w:t>线性回归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C5E8F1" id="_x0000_t202" coordsize="21600,21600" o:spt="202" path="m0,0l0,21600,21600,21600,21600,0xe">
              <v:stroke joinstyle="miter"/>
              <v:path gradientshapeok="t" o:connecttype="rect"/>
            </v:shapetype>
            <v:shape id="Text Box 47" o:spid="_x0000_s1029" type="#_x0000_t202" style="position:absolute;left:0;text-align:left;margin-left:429.4pt;margin-top:58.8pt;width:11.15pt;height:148.7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" filled="f" stroked="f">
              <v:textbox style="layout-flow:vertical-ideographic" inset="0,0,0,0">
                <w:txbxContent>
                  <w:p w14:paraId="39F4BCB4" w14:textId="77777777" w:rsidR="00A55EC6" w:rsidRDefault="00A55EC6">
                    <w:pPr>
                      <w:adjustRightInd w:val="0"/>
                      <w:snapToGrid w:val="0"/>
                      <w:rPr>
                        <w:rFonts w:ascii="方正兰亭黑_GBK" w:eastAsia="方正兰亭黑_GBK" w:hAnsi="Avenir LT Std 35 Light"/>
                        <w:color w:val="000000"/>
                        <w:sz w:val="16"/>
                      </w:rPr>
                    </w:pPr>
                    <w:r>
                      <w:rPr>
                        <w:rFonts w:ascii="方正兰亭黑_GBK" w:eastAsia="方正兰亭黑_GBK" w:hAnsi="Avenir LT Std 35 Light" w:hint="eastAsia"/>
                        <w:color w:val="000000"/>
                        <w:sz w:val="16"/>
                      </w:rPr>
                      <w:t>线性回归</w:t>
                    </w:r>
                  </w:p>
                </w:txbxContent>
              </v:textbox>
            </v:shape>
          </w:pict>
        </mc:Fallback>
      </mc:AlternateContent>
    </w:r>
    <w:r>
      <w:rPr>
        <w:rFonts w:ascii="黑体" w:eastAsia="方正细等线简体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263AE3" wp14:editId="47ADE1C5">
              <wp:simplePos x="0" y="0"/>
              <wp:positionH relativeFrom="column">
                <wp:posOffset>5608320</wp:posOffset>
              </wp:positionH>
              <wp:positionV relativeFrom="paragraph">
                <wp:posOffset>746760</wp:posOffset>
              </wp:positionV>
              <wp:extent cx="141605" cy="351790"/>
              <wp:effectExtent l="0" t="3810" r="3175" b="0"/>
              <wp:wrapNone/>
              <wp:docPr id="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605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4743BE2" w14:textId="77777777" w:rsidR="004377E1" w:rsidRDefault="004377E1">
                          <w:pPr>
                            <w:adjustRightInd w:val="0"/>
                            <w:snapToGrid w:val="0"/>
                            <w:rPr>
                              <w:rFonts w:ascii="Avenir LT Std 35 Light" w:hAnsi="Avenir LT Std 35 Light" w:cs="Arial"/>
                              <w:color w:val="FFFFFF"/>
                              <w:spacing w:val="-6"/>
                              <w:sz w:val="15"/>
                            </w:rPr>
                          </w:pPr>
                          <w:r>
                            <w:rPr>
                              <w:rFonts w:ascii="Avenir LT Std 35 Light" w:eastAsia="方正兰亭粗黑_GBK" w:hAnsi="Avenir LT Std 35 Light" w:cs="Arial"/>
                              <w:color w:val="000000"/>
                              <w:sz w:val="15"/>
                              <w:szCs w:val="40"/>
                            </w:rPr>
                            <w:t>chapter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263AE3" id="Text Box 46" o:spid="_x0000_s1030" type="#_x0000_t202" style="position:absolute;left:0;text-align:left;margin-left:441.6pt;margin-top:58.8pt;width:11.15pt;height:27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" filled="f" stroked="f">
              <v:textbox style="layout-flow:vertical-ideographic" inset="0,0,0,0">
                <w:txbxContent>
                  <w:p w14:paraId="54743BE2" w14:textId="77777777" w:rsidR="00A55EC6" w:rsidRDefault="00A55EC6">
                    <w:pPr>
                      <w:adjustRightInd w:val="0"/>
                      <w:snapToGrid w:val="0"/>
                      <w:rPr>
                        <w:rFonts w:ascii="Avenir LT Std 35 Light" w:hAnsi="Avenir LT Std 35 Light" w:cs="Arial"/>
                        <w:color w:val="FFFFFF"/>
                        <w:spacing w:val="-6"/>
                        <w:sz w:val="15"/>
                      </w:rPr>
                    </w:pPr>
                    <w:r>
                      <w:rPr>
                        <w:rFonts w:ascii="Avenir LT Std 35 Light" w:eastAsia="方正兰亭粗黑_GBK" w:hAnsi="Avenir LT Std 35 Light" w:cs="Arial"/>
                        <w:color w:val="000000"/>
                        <w:sz w:val="15"/>
                        <w:szCs w:val="40"/>
                      </w:rPr>
                      <w:t>chapter</w:t>
                    </w:r>
                  </w:p>
                </w:txbxContent>
              </v:textbox>
            </v:shape>
          </w:pict>
        </mc:Fallback>
      </mc:AlternateContent>
    </w:r>
    <w:r>
      <w:rPr>
        <w:rFonts w:ascii="黑体" w:eastAsia="方正细等线简体"/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4BB0B18" wp14:editId="46A59154">
              <wp:simplePos x="0" y="0"/>
              <wp:positionH relativeFrom="column">
                <wp:posOffset>5307330</wp:posOffset>
              </wp:positionH>
              <wp:positionV relativeFrom="paragraph">
                <wp:posOffset>412750</wp:posOffset>
              </wp:positionV>
              <wp:extent cx="960755" cy="267970"/>
              <wp:effectExtent l="1905" t="3175" r="0" b="0"/>
              <wp:wrapNone/>
              <wp:docPr id="5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0755" cy="26797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59" o:spid="_x0000_s1026" o:spt="1" style="position:absolute;left:0pt;margin-left:417.9pt;margin-top:32.5pt;height:21.1pt;width:75.65pt;z-index:251654144;mso-width-relative:page;mso-height-relative:page;" fillcolor="#D9D9D9" filled="t" stroked="f" coordsize="21600,21600" o:gfxdata="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9MI9d0AAAAKAQAADwAAAAAAAAABACAAAAAiAAAAZHJzL2Rv&#10;d25yZXYueG1sUEsBAhQAFAAAAAgAh07iQDw65Mf8AQAA6QMAAA4AAAAAAAAAAQAgAAAALAEAAGRy&#10;cy9lMm9Eb2MueG1sUEsFBgAAAAAGAAYAWQEAAJo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黑体" w:eastAsia="方正细等线简体"/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8C515DC" wp14:editId="1BE48AAA">
              <wp:simplePos x="0" y="0"/>
              <wp:positionH relativeFrom="page">
                <wp:posOffset>6156960</wp:posOffset>
              </wp:positionH>
              <wp:positionV relativeFrom="page">
                <wp:posOffset>648335</wp:posOffset>
              </wp:positionV>
              <wp:extent cx="454660" cy="334010"/>
              <wp:effectExtent l="3810" t="635" r="0" b="0"/>
              <wp:wrapNone/>
              <wp:docPr id="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6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EAEB705" w14:textId="77777777" w:rsidR="004377E1" w:rsidRDefault="004377E1">
                          <w:pPr>
                            <w:spacing w:line="600" w:lineRule="exact"/>
                            <w:jc w:val="center"/>
                            <w:rPr>
                              <w:rFonts w:ascii="Avenir LT 65 Medium" w:hAnsi="Avenir LT 65 Medium"/>
                              <w:sz w:val="60"/>
                            </w:rPr>
                          </w:pPr>
                          <w:r>
                            <w:rPr>
                              <w:rFonts w:ascii="Avenir LT 65 Medium" w:hAnsi="Avenir LT 65 Medium" w:hint="eastAsia"/>
                              <w:sz w:val="60"/>
                            </w:rPr>
                            <w:t>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C515DC" id="Text Box 45" o:spid="_x0000_s1031" type="#_x0000_t202" style="position:absolute;left:0;text-align:left;margin-left:484.8pt;margin-top:51.05pt;width:35.8pt;height:26.3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" filled="f" stroked="f">
              <v:textbox inset="0,0,0,0">
                <w:txbxContent>
                  <w:p w14:paraId="0EAEB705" w14:textId="77777777" w:rsidR="00A55EC6" w:rsidRDefault="00A55EC6">
                    <w:pPr>
                      <w:spacing w:line="600" w:lineRule="exact"/>
                      <w:jc w:val="center"/>
                      <w:rPr>
                        <w:rFonts w:ascii="Avenir LT 65 Medium" w:hAnsi="Avenir LT 65 Medium"/>
                        <w:sz w:val="60"/>
                      </w:rPr>
                    </w:pPr>
                    <w:r>
                      <w:rPr>
                        <w:rFonts w:ascii="Avenir LT 65 Medium" w:hAnsi="Avenir LT 65 Medium" w:hint="eastAsia"/>
                        <w:sz w:val="60"/>
                      </w:rPr>
                      <w:t>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eastAsia="方正细等线简体" w:hAnsi="Arial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29A86B42" wp14:editId="3D27921A">
              <wp:simplePos x="0" y="0"/>
              <wp:positionH relativeFrom="page">
                <wp:posOffset>6155690</wp:posOffset>
              </wp:positionH>
              <wp:positionV relativeFrom="page">
                <wp:posOffset>9011920</wp:posOffset>
              </wp:positionV>
              <wp:extent cx="288290" cy="166370"/>
              <wp:effectExtent l="2540" t="1270" r="4445" b="3810"/>
              <wp:wrapNone/>
              <wp:docPr id="3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5E5009" w14:textId="77777777" w:rsidR="004377E1" w:rsidRDefault="004377E1">
                          <w:pPr>
                            <w:jc w:val="center"/>
                            <w:rPr>
                              <w:rFonts w:ascii="Century Gothic" w:hAnsi="Century Gothic" w:cs="Arial"/>
                              <w:sz w:val="22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fldChar w:fldCharType="separate"/>
                          </w:r>
                          <w:r w:rsidR="00420431">
                            <w:rPr>
                              <w:rFonts w:ascii="Century Gothic" w:hAnsi="Century Gothic" w:cs="Arial"/>
                              <w:noProof/>
                              <w:sz w:val="22"/>
                            </w:rPr>
                            <w:t>19</w:t>
                          </w: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A86B42" id="_x0000_t202" coordsize="21600,21600" o:spt="202" path="m0,0l0,21600,21600,21600,21600,0xe">
              <v:stroke joinstyle="miter"/>
              <v:path gradientshapeok="t" o:connecttype="rect"/>
            </v:shapetype>
            <v:shape id="Text Box 35" o:spid="_x0000_s1032" type="#_x0000_t202" style="position:absolute;left:0;text-align:left;margin-left:484.7pt;margin-top:709.6pt;width:22.7pt;height:13.1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" filled="f" stroked="f">
              <v:textbox inset="0,0,0,0">
                <w:txbxContent>
                  <w:p w14:paraId="7A5E5009" w14:textId="77777777" w:rsidR="006F0BEA" w:rsidRDefault="006F0BEA">
                    <w:pPr>
                      <w:jc w:val="center"/>
                      <w:rPr>
                        <w:rFonts w:ascii="Century Gothic" w:hAnsi="Century Gothic" w:cs="Arial"/>
                        <w:sz w:val="22"/>
                      </w:rPr>
                    </w:pPr>
                    <w:r>
                      <w:rPr>
                        <w:rFonts w:ascii="Century Gothic" w:hAnsi="Century Gothic" w:cs="Arial"/>
                        <w:sz w:val="22"/>
                      </w:rPr>
                      <w:fldChar w:fldCharType="begin"/>
                    </w:r>
                    <w:r>
                      <w:rPr>
                        <w:rFonts w:ascii="Century Gothic" w:hAnsi="Century Gothic" w:cs="Arial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Century Gothic" w:hAnsi="Century Gothic" w:cs="Arial"/>
                        <w:sz w:val="22"/>
                      </w:rPr>
                      <w:fldChar w:fldCharType="separate"/>
                    </w:r>
                    <w:r w:rsidR="00C97629">
                      <w:rPr>
                        <w:rFonts w:ascii="Century Gothic" w:hAnsi="Century Gothic" w:cs="Arial"/>
                        <w:noProof/>
                        <w:sz w:val="22"/>
                      </w:rPr>
                      <w:t>21</w:t>
                    </w:r>
                    <w:r>
                      <w:rPr>
                        <w:rFonts w:ascii="Century Gothic" w:hAnsi="Century Gothic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A69BA" w14:textId="77777777" w:rsidR="004377E1" w:rsidRDefault="004377E1">
    <w:pPr>
      <w:pStyle w:val="af"/>
      <w:pBdr>
        <w:bottom w:val="none" w:sz="0" w:space="0" w:color="auto"/>
      </w:pBdr>
      <w:ind w:firstLine="400"/>
    </w:pPr>
    <w:r>
      <w:rPr>
        <w:noProof/>
        <w:sz w:val="20"/>
      </w:rPr>
      <w:drawing>
        <wp:anchor distT="0" distB="0" distL="114300" distR="114300" simplePos="0" relativeHeight="251661824" behindDoc="0" locked="0" layoutInCell="1" allowOverlap="1" wp14:anchorId="48203EDF" wp14:editId="1818D292">
          <wp:simplePos x="0" y="0"/>
          <wp:positionH relativeFrom="column">
            <wp:posOffset>-822960</wp:posOffset>
          </wp:positionH>
          <wp:positionV relativeFrom="paragraph">
            <wp:posOffset>-431800</wp:posOffset>
          </wp:positionV>
          <wp:extent cx="6873875" cy="9569450"/>
          <wp:effectExtent l="0" t="0" r="3175" b="0"/>
          <wp:wrapNone/>
          <wp:docPr id="21" name="图片 21" descr="章标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章标题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73875" cy="956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8CA96A"/>
    <w:multiLevelType w:val="singleLevel"/>
    <w:tmpl w:val="868CA96A"/>
    <w:lvl w:ilvl="0">
      <w:start w:val="1"/>
      <w:numFmt w:val="decimal"/>
      <w:suff w:val="nothing"/>
      <w:lvlText w:val="（%1）"/>
      <w:lvlJc w:val="left"/>
    </w:lvl>
  </w:abstractNum>
  <w:abstractNum w:abstractNumId="1">
    <w:nsid w:val="018734E8"/>
    <w:multiLevelType w:val="hybridMultilevel"/>
    <w:tmpl w:val="DE00363E"/>
    <w:lvl w:ilvl="0" w:tplc="5804108A">
      <w:start w:val="1"/>
      <w:numFmt w:val="upp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7045AC"/>
    <w:multiLevelType w:val="singleLevel"/>
    <w:tmpl w:val="037045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7212C34"/>
    <w:multiLevelType w:val="hybridMultilevel"/>
    <w:tmpl w:val="EE8E47AA"/>
    <w:lvl w:ilvl="0" w:tplc="DE829E8C">
      <w:start w:val="1"/>
      <w:numFmt w:val="upperLetter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892076F"/>
    <w:multiLevelType w:val="hybridMultilevel"/>
    <w:tmpl w:val="6DB093DC"/>
    <w:lvl w:ilvl="0" w:tplc="C15671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D913515"/>
    <w:multiLevelType w:val="hybridMultilevel"/>
    <w:tmpl w:val="ED80C748"/>
    <w:lvl w:ilvl="0" w:tplc="6F9E9CC6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6">
    <w:nsid w:val="0F585FA7"/>
    <w:multiLevelType w:val="hybridMultilevel"/>
    <w:tmpl w:val="8F6451DC"/>
    <w:lvl w:ilvl="0" w:tplc="2AAC8186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7">
    <w:nsid w:val="29B96093"/>
    <w:multiLevelType w:val="hybridMultilevel"/>
    <w:tmpl w:val="D3AE7682"/>
    <w:lvl w:ilvl="0" w:tplc="A816DEB2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8">
    <w:nsid w:val="2D0562CC"/>
    <w:multiLevelType w:val="hybridMultilevel"/>
    <w:tmpl w:val="4832FC68"/>
    <w:lvl w:ilvl="0" w:tplc="658AF178">
      <w:start w:val="1"/>
      <w:numFmt w:val="decimal"/>
      <w:lvlText w:val="%1."/>
      <w:lvlJc w:val="left"/>
      <w:pPr>
        <w:ind w:left="8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lowerLetter"/>
      <w:lvlText w:val="%5)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lowerLetter"/>
      <w:lvlText w:val="%8)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abstractNum w:abstractNumId="9">
    <w:nsid w:val="2D1C3E64"/>
    <w:multiLevelType w:val="hybridMultilevel"/>
    <w:tmpl w:val="0CCA10EE"/>
    <w:lvl w:ilvl="0" w:tplc="F8DE1872">
      <w:start w:val="1"/>
      <w:numFmt w:val="decimal"/>
      <w:lvlText w:val="%1."/>
      <w:lvlJc w:val="left"/>
      <w:pPr>
        <w:ind w:left="1188" w:hanging="48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E856D10"/>
    <w:multiLevelType w:val="hybridMultilevel"/>
    <w:tmpl w:val="530A2E32"/>
    <w:lvl w:ilvl="0" w:tplc="F6FA68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4CC31F3"/>
    <w:multiLevelType w:val="hybridMultilevel"/>
    <w:tmpl w:val="7BAE63BC"/>
    <w:lvl w:ilvl="0" w:tplc="E4FAE0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8D0504"/>
    <w:multiLevelType w:val="hybridMultilevel"/>
    <w:tmpl w:val="815C49C0"/>
    <w:lvl w:ilvl="0" w:tplc="B4A81836">
      <w:start w:val="1"/>
      <w:numFmt w:val="decimal"/>
      <w:lvlText w:val="%1."/>
      <w:lvlJc w:val="left"/>
      <w:pPr>
        <w:ind w:left="1680" w:hanging="48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3">
    <w:nsid w:val="3A58736F"/>
    <w:multiLevelType w:val="hybridMultilevel"/>
    <w:tmpl w:val="D83895BA"/>
    <w:lvl w:ilvl="0" w:tplc="FCAC02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4">
    <w:nsid w:val="417C03EF"/>
    <w:multiLevelType w:val="hybridMultilevel"/>
    <w:tmpl w:val="0A2C8294"/>
    <w:lvl w:ilvl="0" w:tplc="3118D3BC">
      <w:start w:val="1"/>
      <w:numFmt w:val="decimal"/>
      <w:lvlText w:val="（%1）"/>
      <w:lvlJc w:val="left"/>
      <w:pPr>
        <w:ind w:left="12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2433AFD"/>
    <w:multiLevelType w:val="hybridMultilevel"/>
    <w:tmpl w:val="80166A3C"/>
    <w:lvl w:ilvl="0" w:tplc="3118D3BC">
      <w:start w:val="1"/>
      <w:numFmt w:val="decimal"/>
      <w:lvlText w:val="（%1）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6">
    <w:nsid w:val="4E4B5C50"/>
    <w:multiLevelType w:val="hybridMultilevel"/>
    <w:tmpl w:val="63F048B6"/>
    <w:lvl w:ilvl="0" w:tplc="04080B7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55CB14A4"/>
    <w:multiLevelType w:val="hybridMultilevel"/>
    <w:tmpl w:val="D83895BA"/>
    <w:lvl w:ilvl="0" w:tplc="FCAC02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8">
    <w:nsid w:val="59BA78A0"/>
    <w:multiLevelType w:val="hybridMultilevel"/>
    <w:tmpl w:val="3F0ADB48"/>
    <w:lvl w:ilvl="0" w:tplc="DEAAC22A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9">
    <w:nsid w:val="5C0315F3"/>
    <w:multiLevelType w:val="hybridMultilevel"/>
    <w:tmpl w:val="DD325A26"/>
    <w:lvl w:ilvl="0" w:tplc="8C0AF75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C683B6B"/>
    <w:multiLevelType w:val="hybridMultilevel"/>
    <w:tmpl w:val="21B8EE88"/>
    <w:lvl w:ilvl="0" w:tplc="2FB002E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61594FEE"/>
    <w:multiLevelType w:val="hybridMultilevel"/>
    <w:tmpl w:val="80E2E426"/>
    <w:lvl w:ilvl="0" w:tplc="1C5C6B6C">
      <w:start w:val="1"/>
      <w:numFmt w:val="decimal"/>
      <w:lvlText w:val="%1."/>
      <w:lvlJc w:val="left"/>
      <w:pPr>
        <w:ind w:left="1280" w:hanging="48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15E7902"/>
    <w:multiLevelType w:val="hybridMultilevel"/>
    <w:tmpl w:val="D83895BA"/>
    <w:lvl w:ilvl="0" w:tplc="FCAC02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3">
    <w:nsid w:val="71D831FC"/>
    <w:multiLevelType w:val="hybridMultilevel"/>
    <w:tmpl w:val="D83895BA"/>
    <w:lvl w:ilvl="0" w:tplc="FCAC02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4"/>
  </w:num>
  <w:num w:numId="5">
    <w:abstractNumId w:val="5"/>
  </w:num>
  <w:num w:numId="6">
    <w:abstractNumId w:val="15"/>
  </w:num>
  <w:num w:numId="7">
    <w:abstractNumId w:val="18"/>
  </w:num>
  <w:num w:numId="8">
    <w:abstractNumId w:val="12"/>
  </w:num>
  <w:num w:numId="9">
    <w:abstractNumId w:val="9"/>
  </w:num>
  <w:num w:numId="10">
    <w:abstractNumId w:val="6"/>
  </w:num>
  <w:num w:numId="11">
    <w:abstractNumId w:val="21"/>
  </w:num>
  <w:num w:numId="12">
    <w:abstractNumId w:val="7"/>
  </w:num>
  <w:num w:numId="13">
    <w:abstractNumId w:val="11"/>
  </w:num>
  <w:num w:numId="14">
    <w:abstractNumId w:val="19"/>
  </w:num>
  <w:num w:numId="15">
    <w:abstractNumId w:val="1"/>
  </w:num>
  <w:num w:numId="16">
    <w:abstractNumId w:val="3"/>
  </w:num>
  <w:num w:numId="17">
    <w:abstractNumId w:val="13"/>
  </w:num>
  <w:num w:numId="18">
    <w:abstractNumId w:val="22"/>
  </w:num>
  <w:num w:numId="19">
    <w:abstractNumId w:val="17"/>
  </w:num>
  <w:num w:numId="20">
    <w:abstractNumId w:val="23"/>
  </w:num>
  <w:num w:numId="21">
    <w:abstractNumId w:val="20"/>
  </w:num>
  <w:num w:numId="22">
    <w:abstractNumId w:val="10"/>
  </w:num>
  <w:num w:numId="23">
    <w:abstractNumId w:val="4"/>
  </w:num>
  <w:num w:numId="24">
    <w:abstractNumId w:val="1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hideSpellingErrors/>
  <w:proofState w:spelling="clean" w:grammar="clean"/>
  <w:trackRevisions/>
  <w:defaultTabStop w:val="420"/>
  <w:evenAndOddHeaders/>
  <w:drawingGridHorizontalSpacing w:val="179"/>
  <w:drawingGridVerticalSpacing w:val="158"/>
  <w:noPunctuationKerning/>
  <w:characterSpacingControl w:val="compressPunctuation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1D"/>
    <w:rsid w:val="00004C68"/>
    <w:rsid w:val="00006464"/>
    <w:rsid w:val="00013008"/>
    <w:rsid w:val="000134C7"/>
    <w:rsid w:val="000137B3"/>
    <w:rsid w:val="00014C62"/>
    <w:rsid w:val="0001610F"/>
    <w:rsid w:val="0001680D"/>
    <w:rsid w:val="00017428"/>
    <w:rsid w:val="00023F74"/>
    <w:rsid w:val="00024311"/>
    <w:rsid w:val="00031809"/>
    <w:rsid w:val="0003285E"/>
    <w:rsid w:val="00033865"/>
    <w:rsid w:val="000351BF"/>
    <w:rsid w:val="00036B32"/>
    <w:rsid w:val="00041667"/>
    <w:rsid w:val="00043D3A"/>
    <w:rsid w:val="000440B2"/>
    <w:rsid w:val="00045C28"/>
    <w:rsid w:val="00047813"/>
    <w:rsid w:val="00050C57"/>
    <w:rsid w:val="00051C19"/>
    <w:rsid w:val="0005352A"/>
    <w:rsid w:val="00054FCF"/>
    <w:rsid w:val="00060A52"/>
    <w:rsid w:val="00060C12"/>
    <w:rsid w:val="0006135A"/>
    <w:rsid w:val="000623B1"/>
    <w:rsid w:val="000641AA"/>
    <w:rsid w:val="00064B82"/>
    <w:rsid w:val="00066FAF"/>
    <w:rsid w:val="00070E96"/>
    <w:rsid w:val="000710ED"/>
    <w:rsid w:val="00071F36"/>
    <w:rsid w:val="00073B16"/>
    <w:rsid w:val="00074B26"/>
    <w:rsid w:val="000759F6"/>
    <w:rsid w:val="00080C88"/>
    <w:rsid w:val="000844F0"/>
    <w:rsid w:val="00086DF9"/>
    <w:rsid w:val="000872BB"/>
    <w:rsid w:val="0009077D"/>
    <w:rsid w:val="00092B15"/>
    <w:rsid w:val="000942AC"/>
    <w:rsid w:val="00094734"/>
    <w:rsid w:val="0009522E"/>
    <w:rsid w:val="000959C9"/>
    <w:rsid w:val="000A45EE"/>
    <w:rsid w:val="000A4BA6"/>
    <w:rsid w:val="000B0EE1"/>
    <w:rsid w:val="000B1671"/>
    <w:rsid w:val="000B21AB"/>
    <w:rsid w:val="000B2992"/>
    <w:rsid w:val="000B6C6B"/>
    <w:rsid w:val="000C3A58"/>
    <w:rsid w:val="000C3CAF"/>
    <w:rsid w:val="000C4E07"/>
    <w:rsid w:val="000C7483"/>
    <w:rsid w:val="000D0950"/>
    <w:rsid w:val="000D0A49"/>
    <w:rsid w:val="000D2586"/>
    <w:rsid w:val="000D45CD"/>
    <w:rsid w:val="000D4822"/>
    <w:rsid w:val="000D75D5"/>
    <w:rsid w:val="000E0433"/>
    <w:rsid w:val="000E5AF6"/>
    <w:rsid w:val="000E68E4"/>
    <w:rsid w:val="000F4094"/>
    <w:rsid w:val="00100A4F"/>
    <w:rsid w:val="00103480"/>
    <w:rsid w:val="0010569F"/>
    <w:rsid w:val="00105FF7"/>
    <w:rsid w:val="00106DE0"/>
    <w:rsid w:val="0010707C"/>
    <w:rsid w:val="00112256"/>
    <w:rsid w:val="00112FD7"/>
    <w:rsid w:val="001152EA"/>
    <w:rsid w:val="00116510"/>
    <w:rsid w:val="001178A1"/>
    <w:rsid w:val="00120158"/>
    <w:rsid w:val="001279AA"/>
    <w:rsid w:val="00130E4C"/>
    <w:rsid w:val="00133B52"/>
    <w:rsid w:val="00133BE5"/>
    <w:rsid w:val="00134E00"/>
    <w:rsid w:val="00134FDB"/>
    <w:rsid w:val="00135806"/>
    <w:rsid w:val="001402CD"/>
    <w:rsid w:val="00142078"/>
    <w:rsid w:val="00143498"/>
    <w:rsid w:val="00145EFC"/>
    <w:rsid w:val="00146419"/>
    <w:rsid w:val="00150D50"/>
    <w:rsid w:val="00153627"/>
    <w:rsid w:val="00153F7D"/>
    <w:rsid w:val="00162242"/>
    <w:rsid w:val="001626C5"/>
    <w:rsid w:val="00164068"/>
    <w:rsid w:val="00165888"/>
    <w:rsid w:val="00166C7E"/>
    <w:rsid w:val="00167486"/>
    <w:rsid w:val="00171FBA"/>
    <w:rsid w:val="00175846"/>
    <w:rsid w:val="00175848"/>
    <w:rsid w:val="00182C5A"/>
    <w:rsid w:val="001850BA"/>
    <w:rsid w:val="001858F1"/>
    <w:rsid w:val="001917B2"/>
    <w:rsid w:val="001925C0"/>
    <w:rsid w:val="00192735"/>
    <w:rsid w:val="0019635E"/>
    <w:rsid w:val="00197F16"/>
    <w:rsid w:val="001B0196"/>
    <w:rsid w:val="001B25DC"/>
    <w:rsid w:val="001B5309"/>
    <w:rsid w:val="001B74F3"/>
    <w:rsid w:val="001C192B"/>
    <w:rsid w:val="001C2E19"/>
    <w:rsid w:val="001C4007"/>
    <w:rsid w:val="001C4BED"/>
    <w:rsid w:val="001C753E"/>
    <w:rsid w:val="001D1093"/>
    <w:rsid w:val="001D40DF"/>
    <w:rsid w:val="001D4BEA"/>
    <w:rsid w:val="001E1996"/>
    <w:rsid w:val="001E2321"/>
    <w:rsid w:val="001E30A1"/>
    <w:rsid w:val="001E403E"/>
    <w:rsid w:val="001F05D7"/>
    <w:rsid w:val="001F1ECF"/>
    <w:rsid w:val="001F35CE"/>
    <w:rsid w:val="001F663B"/>
    <w:rsid w:val="001F6A96"/>
    <w:rsid w:val="001F7C45"/>
    <w:rsid w:val="00200E2C"/>
    <w:rsid w:val="00201C17"/>
    <w:rsid w:val="00202301"/>
    <w:rsid w:val="00202A6A"/>
    <w:rsid w:val="00203895"/>
    <w:rsid w:val="00203CEF"/>
    <w:rsid w:val="002043A2"/>
    <w:rsid w:val="00205EB9"/>
    <w:rsid w:val="00211F67"/>
    <w:rsid w:val="00215BD7"/>
    <w:rsid w:val="00216F38"/>
    <w:rsid w:val="0022045B"/>
    <w:rsid w:val="00221CD9"/>
    <w:rsid w:val="00222911"/>
    <w:rsid w:val="00224DE2"/>
    <w:rsid w:val="00224F69"/>
    <w:rsid w:val="00225C3E"/>
    <w:rsid w:val="00226D58"/>
    <w:rsid w:val="00230964"/>
    <w:rsid w:val="00230AC3"/>
    <w:rsid w:val="002338AA"/>
    <w:rsid w:val="00233E1D"/>
    <w:rsid w:val="00234F16"/>
    <w:rsid w:val="00236600"/>
    <w:rsid w:val="002374B7"/>
    <w:rsid w:val="00240F86"/>
    <w:rsid w:val="00244CDE"/>
    <w:rsid w:val="002453C9"/>
    <w:rsid w:val="00245C12"/>
    <w:rsid w:val="0025079F"/>
    <w:rsid w:val="002528A7"/>
    <w:rsid w:val="002551B2"/>
    <w:rsid w:val="0025559A"/>
    <w:rsid w:val="0026162E"/>
    <w:rsid w:val="00261741"/>
    <w:rsid w:val="00261E29"/>
    <w:rsid w:val="002639E7"/>
    <w:rsid w:val="002702F6"/>
    <w:rsid w:val="002708EB"/>
    <w:rsid w:val="002764C5"/>
    <w:rsid w:val="00283E4E"/>
    <w:rsid w:val="00286075"/>
    <w:rsid w:val="00286138"/>
    <w:rsid w:val="0028776F"/>
    <w:rsid w:val="00290AE6"/>
    <w:rsid w:val="00292013"/>
    <w:rsid w:val="002938C3"/>
    <w:rsid w:val="00293EAC"/>
    <w:rsid w:val="00296B9D"/>
    <w:rsid w:val="00297B7B"/>
    <w:rsid w:val="002A0F9C"/>
    <w:rsid w:val="002A3033"/>
    <w:rsid w:val="002A57B3"/>
    <w:rsid w:val="002A6DF0"/>
    <w:rsid w:val="002B258E"/>
    <w:rsid w:val="002C28EE"/>
    <w:rsid w:val="002C3CE1"/>
    <w:rsid w:val="002C7622"/>
    <w:rsid w:val="002D08E8"/>
    <w:rsid w:val="002D19A8"/>
    <w:rsid w:val="002D3CF3"/>
    <w:rsid w:val="002D3F08"/>
    <w:rsid w:val="002D4F53"/>
    <w:rsid w:val="002D522A"/>
    <w:rsid w:val="002D696E"/>
    <w:rsid w:val="002D6FCC"/>
    <w:rsid w:val="002E1802"/>
    <w:rsid w:val="002E2EE8"/>
    <w:rsid w:val="002E45CA"/>
    <w:rsid w:val="002E4D65"/>
    <w:rsid w:val="002F27E5"/>
    <w:rsid w:val="002F4B1C"/>
    <w:rsid w:val="002F777D"/>
    <w:rsid w:val="002F7ADA"/>
    <w:rsid w:val="002F7CFB"/>
    <w:rsid w:val="003039EC"/>
    <w:rsid w:val="00304B8D"/>
    <w:rsid w:val="00311D35"/>
    <w:rsid w:val="003137E0"/>
    <w:rsid w:val="00313ABF"/>
    <w:rsid w:val="0031443D"/>
    <w:rsid w:val="00315869"/>
    <w:rsid w:val="00316F8C"/>
    <w:rsid w:val="003200A0"/>
    <w:rsid w:val="003221C5"/>
    <w:rsid w:val="0032376D"/>
    <w:rsid w:val="0032470D"/>
    <w:rsid w:val="00324CAA"/>
    <w:rsid w:val="00325C88"/>
    <w:rsid w:val="00330E15"/>
    <w:rsid w:val="0033194F"/>
    <w:rsid w:val="0033258B"/>
    <w:rsid w:val="00332B13"/>
    <w:rsid w:val="00332E25"/>
    <w:rsid w:val="00333C9B"/>
    <w:rsid w:val="00334659"/>
    <w:rsid w:val="00334828"/>
    <w:rsid w:val="00337F1F"/>
    <w:rsid w:val="00340C26"/>
    <w:rsid w:val="0034190D"/>
    <w:rsid w:val="0034537F"/>
    <w:rsid w:val="00346257"/>
    <w:rsid w:val="0034686F"/>
    <w:rsid w:val="00352858"/>
    <w:rsid w:val="00352DDB"/>
    <w:rsid w:val="00360093"/>
    <w:rsid w:val="003603B5"/>
    <w:rsid w:val="00360F2D"/>
    <w:rsid w:val="00361424"/>
    <w:rsid w:val="00362367"/>
    <w:rsid w:val="003635E2"/>
    <w:rsid w:val="00363CB2"/>
    <w:rsid w:val="00365F70"/>
    <w:rsid w:val="00366E5B"/>
    <w:rsid w:val="003807F4"/>
    <w:rsid w:val="00380AA9"/>
    <w:rsid w:val="003815AF"/>
    <w:rsid w:val="00390A69"/>
    <w:rsid w:val="00391149"/>
    <w:rsid w:val="0039127C"/>
    <w:rsid w:val="00392085"/>
    <w:rsid w:val="00396E6F"/>
    <w:rsid w:val="00397FF5"/>
    <w:rsid w:val="003A0B8D"/>
    <w:rsid w:val="003A2787"/>
    <w:rsid w:val="003A40B5"/>
    <w:rsid w:val="003A6DFB"/>
    <w:rsid w:val="003A75F3"/>
    <w:rsid w:val="003A763A"/>
    <w:rsid w:val="003B637E"/>
    <w:rsid w:val="003C10C6"/>
    <w:rsid w:val="003C4A58"/>
    <w:rsid w:val="003C4D31"/>
    <w:rsid w:val="003C6450"/>
    <w:rsid w:val="003C77D2"/>
    <w:rsid w:val="003D0CAE"/>
    <w:rsid w:val="003D3E4B"/>
    <w:rsid w:val="003D7EBC"/>
    <w:rsid w:val="003D7F05"/>
    <w:rsid w:val="003D7FB3"/>
    <w:rsid w:val="003E0E20"/>
    <w:rsid w:val="003E3393"/>
    <w:rsid w:val="003E507D"/>
    <w:rsid w:val="003F12DB"/>
    <w:rsid w:val="003F199E"/>
    <w:rsid w:val="003F1DD5"/>
    <w:rsid w:val="003F1FAC"/>
    <w:rsid w:val="00401B66"/>
    <w:rsid w:val="00401E66"/>
    <w:rsid w:val="00403124"/>
    <w:rsid w:val="0040462A"/>
    <w:rsid w:val="00404689"/>
    <w:rsid w:val="00405046"/>
    <w:rsid w:val="00410325"/>
    <w:rsid w:val="00410F51"/>
    <w:rsid w:val="00412EE3"/>
    <w:rsid w:val="0041568E"/>
    <w:rsid w:val="00420431"/>
    <w:rsid w:val="004249DD"/>
    <w:rsid w:val="004314A6"/>
    <w:rsid w:val="004322BC"/>
    <w:rsid w:val="004342B5"/>
    <w:rsid w:val="0043438C"/>
    <w:rsid w:val="00435B03"/>
    <w:rsid w:val="004366F5"/>
    <w:rsid w:val="004377E1"/>
    <w:rsid w:val="0044141C"/>
    <w:rsid w:val="004427D2"/>
    <w:rsid w:val="00450682"/>
    <w:rsid w:val="00451A72"/>
    <w:rsid w:val="00453995"/>
    <w:rsid w:val="00456A80"/>
    <w:rsid w:val="0045743B"/>
    <w:rsid w:val="00460537"/>
    <w:rsid w:val="00463A1F"/>
    <w:rsid w:val="00463E47"/>
    <w:rsid w:val="00464588"/>
    <w:rsid w:val="00464CA4"/>
    <w:rsid w:val="00464DD5"/>
    <w:rsid w:val="0046573E"/>
    <w:rsid w:val="00465BDD"/>
    <w:rsid w:val="00466996"/>
    <w:rsid w:val="0047014B"/>
    <w:rsid w:val="00471CC7"/>
    <w:rsid w:val="00482E6D"/>
    <w:rsid w:val="004860AB"/>
    <w:rsid w:val="00487931"/>
    <w:rsid w:val="00490CA3"/>
    <w:rsid w:val="00490EB3"/>
    <w:rsid w:val="00492273"/>
    <w:rsid w:val="0049428A"/>
    <w:rsid w:val="00494A11"/>
    <w:rsid w:val="00494FDD"/>
    <w:rsid w:val="004965C3"/>
    <w:rsid w:val="00497105"/>
    <w:rsid w:val="004A1794"/>
    <w:rsid w:val="004A2582"/>
    <w:rsid w:val="004A2920"/>
    <w:rsid w:val="004A5FAB"/>
    <w:rsid w:val="004A7789"/>
    <w:rsid w:val="004B179D"/>
    <w:rsid w:val="004B2B4C"/>
    <w:rsid w:val="004B6EF4"/>
    <w:rsid w:val="004C00FD"/>
    <w:rsid w:val="004C0228"/>
    <w:rsid w:val="004C2603"/>
    <w:rsid w:val="004C27B1"/>
    <w:rsid w:val="004C340C"/>
    <w:rsid w:val="004C37A3"/>
    <w:rsid w:val="004C4A05"/>
    <w:rsid w:val="004C5C3B"/>
    <w:rsid w:val="004C685F"/>
    <w:rsid w:val="004D03E0"/>
    <w:rsid w:val="004D160E"/>
    <w:rsid w:val="004D2B27"/>
    <w:rsid w:val="004D3439"/>
    <w:rsid w:val="004D3579"/>
    <w:rsid w:val="004D5CD3"/>
    <w:rsid w:val="004D662D"/>
    <w:rsid w:val="004E0115"/>
    <w:rsid w:val="004E3C3A"/>
    <w:rsid w:val="004E3D28"/>
    <w:rsid w:val="004E3DD1"/>
    <w:rsid w:val="004E7747"/>
    <w:rsid w:val="004F081E"/>
    <w:rsid w:val="004F1C34"/>
    <w:rsid w:val="004F291F"/>
    <w:rsid w:val="004F393A"/>
    <w:rsid w:val="004F4DCD"/>
    <w:rsid w:val="004F730B"/>
    <w:rsid w:val="005027C4"/>
    <w:rsid w:val="0050334A"/>
    <w:rsid w:val="00504FDA"/>
    <w:rsid w:val="005053BC"/>
    <w:rsid w:val="0050578B"/>
    <w:rsid w:val="0050599D"/>
    <w:rsid w:val="00505FA9"/>
    <w:rsid w:val="00507D90"/>
    <w:rsid w:val="00512A7C"/>
    <w:rsid w:val="00512BA6"/>
    <w:rsid w:val="00515143"/>
    <w:rsid w:val="0051697E"/>
    <w:rsid w:val="00520732"/>
    <w:rsid w:val="005212D9"/>
    <w:rsid w:val="00521F9A"/>
    <w:rsid w:val="0052714B"/>
    <w:rsid w:val="00530EED"/>
    <w:rsid w:val="0053122E"/>
    <w:rsid w:val="0053550C"/>
    <w:rsid w:val="00541118"/>
    <w:rsid w:val="005416EA"/>
    <w:rsid w:val="00544955"/>
    <w:rsid w:val="00545B70"/>
    <w:rsid w:val="00547C73"/>
    <w:rsid w:val="00552DCC"/>
    <w:rsid w:val="00553073"/>
    <w:rsid w:val="005560C1"/>
    <w:rsid w:val="00563C85"/>
    <w:rsid w:val="005643E0"/>
    <w:rsid w:val="00564FED"/>
    <w:rsid w:val="00565CDF"/>
    <w:rsid w:val="00566B1F"/>
    <w:rsid w:val="00567DE8"/>
    <w:rsid w:val="005701EB"/>
    <w:rsid w:val="00571BB2"/>
    <w:rsid w:val="00572AB0"/>
    <w:rsid w:val="00573EDC"/>
    <w:rsid w:val="00577820"/>
    <w:rsid w:val="005801BF"/>
    <w:rsid w:val="0058074C"/>
    <w:rsid w:val="00580F65"/>
    <w:rsid w:val="00581EF9"/>
    <w:rsid w:val="005824D3"/>
    <w:rsid w:val="0058457C"/>
    <w:rsid w:val="00586A5B"/>
    <w:rsid w:val="00590F89"/>
    <w:rsid w:val="00596AC0"/>
    <w:rsid w:val="005A26C6"/>
    <w:rsid w:val="005A390F"/>
    <w:rsid w:val="005A7383"/>
    <w:rsid w:val="005A7A49"/>
    <w:rsid w:val="005B1963"/>
    <w:rsid w:val="005B3809"/>
    <w:rsid w:val="005B6CF6"/>
    <w:rsid w:val="005C1864"/>
    <w:rsid w:val="005C2CC5"/>
    <w:rsid w:val="005C2F16"/>
    <w:rsid w:val="005C6416"/>
    <w:rsid w:val="005C64D8"/>
    <w:rsid w:val="005D03E5"/>
    <w:rsid w:val="005D12E4"/>
    <w:rsid w:val="005D4606"/>
    <w:rsid w:val="005D4D1F"/>
    <w:rsid w:val="005D6C52"/>
    <w:rsid w:val="005D7A0E"/>
    <w:rsid w:val="005D7B8C"/>
    <w:rsid w:val="005E1895"/>
    <w:rsid w:val="005E2480"/>
    <w:rsid w:val="005E3FED"/>
    <w:rsid w:val="005E680B"/>
    <w:rsid w:val="005E72A7"/>
    <w:rsid w:val="005E7965"/>
    <w:rsid w:val="005E7E64"/>
    <w:rsid w:val="005F05F1"/>
    <w:rsid w:val="005F1FEB"/>
    <w:rsid w:val="005F2FB8"/>
    <w:rsid w:val="005F32FC"/>
    <w:rsid w:val="005F3CAF"/>
    <w:rsid w:val="00603BE6"/>
    <w:rsid w:val="00605EA9"/>
    <w:rsid w:val="0061095D"/>
    <w:rsid w:val="006115CF"/>
    <w:rsid w:val="006156DB"/>
    <w:rsid w:val="00621728"/>
    <w:rsid w:val="00622140"/>
    <w:rsid w:val="0063060B"/>
    <w:rsid w:val="006311E3"/>
    <w:rsid w:val="00631E76"/>
    <w:rsid w:val="00632EB4"/>
    <w:rsid w:val="006341B6"/>
    <w:rsid w:val="00636083"/>
    <w:rsid w:val="0063730A"/>
    <w:rsid w:val="00640167"/>
    <w:rsid w:val="00643378"/>
    <w:rsid w:val="00651A2B"/>
    <w:rsid w:val="0065387D"/>
    <w:rsid w:val="00653E5B"/>
    <w:rsid w:val="00655C06"/>
    <w:rsid w:val="00656116"/>
    <w:rsid w:val="00656790"/>
    <w:rsid w:val="00661130"/>
    <w:rsid w:val="00662A76"/>
    <w:rsid w:val="00667382"/>
    <w:rsid w:val="00670FF9"/>
    <w:rsid w:val="00675162"/>
    <w:rsid w:val="00681025"/>
    <w:rsid w:val="00682508"/>
    <w:rsid w:val="00683621"/>
    <w:rsid w:val="00683697"/>
    <w:rsid w:val="00684652"/>
    <w:rsid w:val="006851C5"/>
    <w:rsid w:val="00690149"/>
    <w:rsid w:val="00690389"/>
    <w:rsid w:val="00690CCB"/>
    <w:rsid w:val="00690EBE"/>
    <w:rsid w:val="0069142C"/>
    <w:rsid w:val="00691CF6"/>
    <w:rsid w:val="0069388D"/>
    <w:rsid w:val="006A538B"/>
    <w:rsid w:val="006A56B6"/>
    <w:rsid w:val="006A56F2"/>
    <w:rsid w:val="006A5BE7"/>
    <w:rsid w:val="006B181A"/>
    <w:rsid w:val="006B3F3A"/>
    <w:rsid w:val="006B5C01"/>
    <w:rsid w:val="006B7B4F"/>
    <w:rsid w:val="006C0F84"/>
    <w:rsid w:val="006C1F44"/>
    <w:rsid w:val="006C2D57"/>
    <w:rsid w:val="006C5A56"/>
    <w:rsid w:val="006C6275"/>
    <w:rsid w:val="006C6EB8"/>
    <w:rsid w:val="006D05A7"/>
    <w:rsid w:val="006D0A74"/>
    <w:rsid w:val="006D1CC9"/>
    <w:rsid w:val="006D260C"/>
    <w:rsid w:val="006D33AA"/>
    <w:rsid w:val="006D55FF"/>
    <w:rsid w:val="006D6A0F"/>
    <w:rsid w:val="006D7EE4"/>
    <w:rsid w:val="006E0EB3"/>
    <w:rsid w:val="006E26EC"/>
    <w:rsid w:val="006E2DF4"/>
    <w:rsid w:val="006E3B26"/>
    <w:rsid w:val="006E5B1D"/>
    <w:rsid w:val="006E695C"/>
    <w:rsid w:val="006E7AC0"/>
    <w:rsid w:val="006F0BEA"/>
    <w:rsid w:val="006F4182"/>
    <w:rsid w:val="00701126"/>
    <w:rsid w:val="00701790"/>
    <w:rsid w:val="00702F4A"/>
    <w:rsid w:val="00704600"/>
    <w:rsid w:val="00710CFF"/>
    <w:rsid w:val="00714127"/>
    <w:rsid w:val="007150B9"/>
    <w:rsid w:val="00717BE6"/>
    <w:rsid w:val="007210D5"/>
    <w:rsid w:val="00733597"/>
    <w:rsid w:val="00733E56"/>
    <w:rsid w:val="00734DF4"/>
    <w:rsid w:val="00736D1E"/>
    <w:rsid w:val="00741BAE"/>
    <w:rsid w:val="00741C50"/>
    <w:rsid w:val="00742C3B"/>
    <w:rsid w:val="00746E30"/>
    <w:rsid w:val="00751286"/>
    <w:rsid w:val="00757DFB"/>
    <w:rsid w:val="00762C20"/>
    <w:rsid w:val="00765084"/>
    <w:rsid w:val="00765580"/>
    <w:rsid w:val="00765D07"/>
    <w:rsid w:val="0076744A"/>
    <w:rsid w:val="00771CB5"/>
    <w:rsid w:val="00772851"/>
    <w:rsid w:val="00773916"/>
    <w:rsid w:val="0077412B"/>
    <w:rsid w:val="00774A04"/>
    <w:rsid w:val="007757BC"/>
    <w:rsid w:val="00776133"/>
    <w:rsid w:val="00784CE4"/>
    <w:rsid w:val="007911FF"/>
    <w:rsid w:val="00791E62"/>
    <w:rsid w:val="00792BEB"/>
    <w:rsid w:val="00795751"/>
    <w:rsid w:val="0079592C"/>
    <w:rsid w:val="007961A0"/>
    <w:rsid w:val="00797D7F"/>
    <w:rsid w:val="007A1826"/>
    <w:rsid w:val="007A2BBA"/>
    <w:rsid w:val="007A323C"/>
    <w:rsid w:val="007A38E2"/>
    <w:rsid w:val="007A4C34"/>
    <w:rsid w:val="007A4E72"/>
    <w:rsid w:val="007A63BE"/>
    <w:rsid w:val="007B3C88"/>
    <w:rsid w:val="007B40DB"/>
    <w:rsid w:val="007B4353"/>
    <w:rsid w:val="007B6E28"/>
    <w:rsid w:val="007C171F"/>
    <w:rsid w:val="007C254D"/>
    <w:rsid w:val="007C30AB"/>
    <w:rsid w:val="007C4B11"/>
    <w:rsid w:val="007C771D"/>
    <w:rsid w:val="007C78D4"/>
    <w:rsid w:val="007D22CA"/>
    <w:rsid w:val="007D3F0A"/>
    <w:rsid w:val="007D4674"/>
    <w:rsid w:val="007D515F"/>
    <w:rsid w:val="007D541D"/>
    <w:rsid w:val="007D62FD"/>
    <w:rsid w:val="007E25C1"/>
    <w:rsid w:val="007E3200"/>
    <w:rsid w:val="007E4E28"/>
    <w:rsid w:val="007E5696"/>
    <w:rsid w:val="007E7083"/>
    <w:rsid w:val="007E77AB"/>
    <w:rsid w:val="007E7A1F"/>
    <w:rsid w:val="007F35FD"/>
    <w:rsid w:val="007F6CB0"/>
    <w:rsid w:val="007F7ECF"/>
    <w:rsid w:val="008049E6"/>
    <w:rsid w:val="008054D9"/>
    <w:rsid w:val="00805C5A"/>
    <w:rsid w:val="00811901"/>
    <w:rsid w:val="00811A11"/>
    <w:rsid w:val="00813F27"/>
    <w:rsid w:val="00815D9C"/>
    <w:rsid w:val="00816B41"/>
    <w:rsid w:val="00816FB2"/>
    <w:rsid w:val="00820643"/>
    <w:rsid w:val="008207D3"/>
    <w:rsid w:val="00820925"/>
    <w:rsid w:val="00820C75"/>
    <w:rsid w:val="00820F37"/>
    <w:rsid w:val="00824633"/>
    <w:rsid w:val="00824F9F"/>
    <w:rsid w:val="00825AC2"/>
    <w:rsid w:val="008262BF"/>
    <w:rsid w:val="00827515"/>
    <w:rsid w:val="00827C60"/>
    <w:rsid w:val="00834E3B"/>
    <w:rsid w:val="00842D40"/>
    <w:rsid w:val="008449B2"/>
    <w:rsid w:val="008455BF"/>
    <w:rsid w:val="0084644A"/>
    <w:rsid w:val="00846677"/>
    <w:rsid w:val="00852B8E"/>
    <w:rsid w:val="00856019"/>
    <w:rsid w:val="00856655"/>
    <w:rsid w:val="00857BBC"/>
    <w:rsid w:val="00857F86"/>
    <w:rsid w:val="008629E1"/>
    <w:rsid w:val="0086632E"/>
    <w:rsid w:val="0087040D"/>
    <w:rsid w:val="00870D3C"/>
    <w:rsid w:val="008721BC"/>
    <w:rsid w:val="00875778"/>
    <w:rsid w:val="008824E4"/>
    <w:rsid w:val="00883A98"/>
    <w:rsid w:val="0088405E"/>
    <w:rsid w:val="0088406A"/>
    <w:rsid w:val="00884461"/>
    <w:rsid w:val="008917CF"/>
    <w:rsid w:val="00897C90"/>
    <w:rsid w:val="008A205B"/>
    <w:rsid w:val="008A3000"/>
    <w:rsid w:val="008A318C"/>
    <w:rsid w:val="008A3460"/>
    <w:rsid w:val="008A390F"/>
    <w:rsid w:val="008A781F"/>
    <w:rsid w:val="008B00D7"/>
    <w:rsid w:val="008B1451"/>
    <w:rsid w:val="008B521A"/>
    <w:rsid w:val="008B5A50"/>
    <w:rsid w:val="008B7282"/>
    <w:rsid w:val="008C44F7"/>
    <w:rsid w:val="008C6C71"/>
    <w:rsid w:val="008C72AF"/>
    <w:rsid w:val="008D0A40"/>
    <w:rsid w:val="008D2BFE"/>
    <w:rsid w:val="008D73AC"/>
    <w:rsid w:val="008D7628"/>
    <w:rsid w:val="008E265E"/>
    <w:rsid w:val="008E6C8F"/>
    <w:rsid w:val="008E6F9B"/>
    <w:rsid w:val="008F17BE"/>
    <w:rsid w:val="008F1C06"/>
    <w:rsid w:val="00906E67"/>
    <w:rsid w:val="00910F6B"/>
    <w:rsid w:val="00911378"/>
    <w:rsid w:val="00913FF4"/>
    <w:rsid w:val="00916CBA"/>
    <w:rsid w:val="00916E12"/>
    <w:rsid w:val="00916FA2"/>
    <w:rsid w:val="009202BB"/>
    <w:rsid w:val="00927D3C"/>
    <w:rsid w:val="00927F57"/>
    <w:rsid w:val="00931985"/>
    <w:rsid w:val="00932D02"/>
    <w:rsid w:val="00933380"/>
    <w:rsid w:val="00935361"/>
    <w:rsid w:val="00941D28"/>
    <w:rsid w:val="00942F11"/>
    <w:rsid w:val="009436FB"/>
    <w:rsid w:val="009468D2"/>
    <w:rsid w:val="00951519"/>
    <w:rsid w:val="009517E3"/>
    <w:rsid w:val="00951E8E"/>
    <w:rsid w:val="009525F6"/>
    <w:rsid w:val="0095303E"/>
    <w:rsid w:val="009537E0"/>
    <w:rsid w:val="00953D17"/>
    <w:rsid w:val="00954565"/>
    <w:rsid w:val="0095591C"/>
    <w:rsid w:val="00961218"/>
    <w:rsid w:val="00961358"/>
    <w:rsid w:val="00961F1A"/>
    <w:rsid w:val="00971378"/>
    <w:rsid w:val="00972CA3"/>
    <w:rsid w:val="00973322"/>
    <w:rsid w:val="009741AD"/>
    <w:rsid w:val="00974722"/>
    <w:rsid w:val="00974E35"/>
    <w:rsid w:val="0098342A"/>
    <w:rsid w:val="00983C7D"/>
    <w:rsid w:val="00984950"/>
    <w:rsid w:val="009851A1"/>
    <w:rsid w:val="00986399"/>
    <w:rsid w:val="00992802"/>
    <w:rsid w:val="00996B86"/>
    <w:rsid w:val="00996CAE"/>
    <w:rsid w:val="009A12AC"/>
    <w:rsid w:val="009A1D3F"/>
    <w:rsid w:val="009A3420"/>
    <w:rsid w:val="009A3BC0"/>
    <w:rsid w:val="009A3E8C"/>
    <w:rsid w:val="009B08B1"/>
    <w:rsid w:val="009B1C85"/>
    <w:rsid w:val="009B1F11"/>
    <w:rsid w:val="009B32D0"/>
    <w:rsid w:val="009B6B04"/>
    <w:rsid w:val="009C2723"/>
    <w:rsid w:val="009C525C"/>
    <w:rsid w:val="009C557A"/>
    <w:rsid w:val="009C57EE"/>
    <w:rsid w:val="009C7534"/>
    <w:rsid w:val="009D6613"/>
    <w:rsid w:val="009E02EE"/>
    <w:rsid w:val="009E78F7"/>
    <w:rsid w:val="009F1275"/>
    <w:rsid w:val="009F14DB"/>
    <w:rsid w:val="009F2390"/>
    <w:rsid w:val="009F2D4F"/>
    <w:rsid w:val="009F4458"/>
    <w:rsid w:val="009F47C9"/>
    <w:rsid w:val="009F4918"/>
    <w:rsid w:val="00A03037"/>
    <w:rsid w:val="00A030E5"/>
    <w:rsid w:val="00A05959"/>
    <w:rsid w:val="00A07051"/>
    <w:rsid w:val="00A076F2"/>
    <w:rsid w:val="00A15A5B"/>
    <w:rsid w:val="00A17A7D"/>
    <w:rsid w:val="00A17DCE"/>
    <w:rsid w:val="00A20B54"/>
    <w:rsid w:val="00A23CC7"/>
    <w:rsid w:val="00A2721D"/>
    <w:rsid w:val="00A31AEF"/>
    <w:rsid w:val="00A32304"/>
    <w:rsid w:val="00A33622"/>
    <w:rsid w:val="00A34A6A"/>
    <w:rsid w:val="00A4124E"/>
    <w:rsid w:val="00A415F7"/>
    <w:rsid w:val="00A4228C"/>
    <w:rsid w:val="00A51803"/>
    <w:rsid w:val="00A5289D"/>
    <w:rsid w:val="00A55830"/>
    <w:rsid w:val="00A55E5A"/>
    <w:rsid w:val="00A55EC6"/>
    <w:rsid w:val="00A568BF"/>
    <w:rsid w:val="00A56A6D"/>
    <w:rsid w:val="00A6075A"/>
    <w:rsid w:val="00A62DDD"/>
    <w:rsid w:val="00A640E0"/>
    <w:rsid w:val="00A64DE1"/>
    <w:rsid w:val="00A67240"/>
    <w:rsid w:val="00A70D72"/>
    <w:rsid w:val="00A73F91"/>
    <w:rsid w:val="00A7595E"/>
    <w:rsid w:val="00A77276"/>
    <w:rsid w:val="00A82C83"/>
    <w:rsid w:val="00A8338C"/>
    <w:rsid w:val="00A879FC"/>
    <w:rsid w:val="00A87A9B"/>
    <w:rsid w:val="00A92B1A"/>
    <w:rsid w:val="00A96151"/>
    <w:rsid w:val="00A9689D"/>
    <w:rsid w:val="00A969DD"/>
    <w:rsid w:val="00A96C01"/>
    <w:rsid w:val="00A97AE0"/>
    <w:rsid w:val="00AA04CB"/>
    <w:rsid w:val="00AA0BFF"/>
    <w:rsid w:val="00AA1A2D"/>
    <w:rsid w:val="00AA4F9B"/>
    <w:rsid w:val="00AA538A"/>
    <w:rsid w:val="00AA677B"/>
    <w:rsid w:val="00AB030E"/>
    <w:rsid w:val="00AB1F33"/>
    <w:rsid w:val="00AC3036"/>
    <w:rsid w:val="00AC3FAF"/>
    <w:rsid w:val="00AC444D"/>
    <w:rsid w:val="00AC4E9B"/>
    <w:rsid w:val="00AD08A8"/>
    <w:rsid w:val="00AD09D8"/>
    <w:rsid w:val="00AD3613"/>
    <w:rsid w:val="00AD36F9"/>
    <w:rsid w:val="00AD7B3B"/>
    <w:rsid w:val="00AD7BDE"/>
    <w:rsid w:val="00AE0C18"/>
    <w:rsid w:val="00AE2B03"/>
    <w:rsid w:val="00AF089B"/>
    <w:rsid w:val="00AF3F91"/>
    <w:rsid w:val="00AF5417"/>
    <w:rsid w:val="00B03383"/>
    <w:rsid w:val="00B03E34"/>
    <w:rsid w:val="00B042D8"/>
    <w:rsid w:val="00B0435C"/>
    <w:rsid w:val="00B05751"/>
    <w:rsid w:val="00B057A7"/>
    <w:rsid w:val="00B10B75"/>
    <w:rsid w:val="00B13E23"/>
    <w:rsid w:val="00B1533A"/>
    <w:rsid w:val="00B16233"/>
    <w:rsid w:val="00B23836"/>
    <w:rsid w:val="00B24FE3"/>
    <w:rsid w:val="00B26822"/>
    <w:rsid w:val="00B2696B"/>
    <w:rsid w:val="00B26D51"/>
    <w:rsid w:val="00B27011"/>
    <w:rsid w:val="00B32009"/>
    <w:rsid w:val="00B32637"/>
    <w:rsid w:val="00B32C03"/>
    <w:rsid w:val="00B32FA8"/>
    <w:rsid w:val="00B50B2E"/>
    <w:rsid w:val="00B51C0E"/>
    <w:rsid w:val="00B53CE8"/>
    <w:rsid w:val="00B56BA8"/>
    <w:rsid w:val="00B605B7"/>
    <w:rsid w:val="00B60B43"/>
    <w:rsid w:val="00B61796"/>
    <w:rsid w:val="00B72BB8"/>
    <w:rsid w:val="00B74016"/>
    <w:rsid w:val="00B7742D"/>
    <w:rsid w:val="00B775D6"/>
    <w:rsid w:val="00B80FD9"/>
    <w:rsid w:val="00B8297A"/>
    <w:rsid w:val="00B86A55"/>
    <w:rsid w:val="00B9037F"/>
    <w:rsid w:val="00B90D0D"/>
    <w:rsid w:val="00B913C7"/>
    <w:rsid w:val="00B924E5"/>
    <w:rsid w:val="00B92815"/>
    <w:rsid w:val="00B96572"/>
    <w:rsid w:val="00BA0434"/>
    <w:rsid w:val="00BA2C5A"/>
    <w:rsid w:val="00BA4FFA"/>
    <w:rsid w:val="00BA577D"/>
    <w:rsid w:val="00BA5855"/>
    <w:rsid w:val="00BA68C5"/>
    <w:rsid w:val="00BA6AE0"/>
    <w:rsid w:val="00BA7FF4"/>
    <w:rsid w:val="00BB3E5C"/>
    <w:rsid w:val="00BB65F1"/>
    <w:rsid w:val="00BB787E"/>
    <w:rsid w:val="00BC111F"/>
    <w:rsid w:val="00BC257F"/>
    <w:rsid w:val="00BC43BD"/>
    <w:rsid w:val="00BD09CA"/>
    <w:rsid w:val="00BD26F1"/>
    <w:rsid w:val="00BD474C"/>
    <w:rsid w:val="00BD62DE"/>
    <w:rsid w:val="00BE2A8E"/>
    <w:rsid w:val="00BE4D01"/>
    <w:rsid w:val="00BE53E7"/>
    <w:rsid w:val="00BE6FAB"/>
    <w:rsid w:val="00BE7676"/>
    <w:rsid w:val="00BF2EAD"/>
    <w:rsid w:val="00BF3880"/>
    <w:rsid w:val="00BF51B4"/>
    <w:rsid w:val="00BF75E2"/>
    <w:rsid w:val="00C02C89"/>
    <w:rsid w:val="00C02EEC"/>
    <w:rsid w:val="00C07122"/>
    <w:rsid w:val="00C104C7"/>
    <w:rsid w:val="00C12416"/>
    <w:rsid w:val="00C12BD1"/>
    <w:rsid w:val="00C154B5"/>
    <w:rsid w:val="00C161D3"/>
    <w:rsid w:val="00C16DDE"/>
    <w:rsid w:val="00C21368"/>
    <w:rsid w:val="00C22AF3"/>
    <w:rsid w:val="00C24BA7"/>
    <w:rsid w:val="00C27176"/>
    <w:rsid w:val="00C30288"/>
    <w:rsid w:val="00C33691"/>
    <w:rsid w:val="00C348B6"/>
    <w:rsid w:val="00C3565F"/>
    <w:rsid w:val="00C36756"/>
    <w:rsid w:val="00C524CB"/>
    <w:rsid w:val="00C54CD9"/>
    <w:rsid w:val="00C5517A"/>
    <w:rsid w:val="00C5629F"/>
    <w:rsid w:val="00C63758"/>
    <w:rsid w:val="00C64117"/>
    <w:rsid w:val="00C64745"/>
    <w:rsid w:val="00C6515D"/>
    <w:rsid w:val="00C66CB8"/>
    <w:rsid w:val="00C70DA3"/>
    <w:rsid w:val="00C73F4E"/>
    <w:rsid w:val="00C75140"/>
    <w:rsid w:val="00C771CD"/>
    <w:rsid w:val="00C80E3B"/>
    <w:rsid w:val="00C81928"/>
    <w:rsid w:val="00C84518"/>
    <w:rsid w:val="00C8512D"/>
    <w:rsid w:val="00C855A2"/>
    <w:rsid w:val="00C86DEE"/>
    <w:rsid w:val="00C908A3"/>
    <w:rsid w:val="00C91E69"/>
    <w:rsid w:val="00C92617"/>
    <w:rsid w:val="00C9488F"/>
    <w:rsid w:val="00C94B23"/>
    <w:rsid w:val="00C95804"/>
    <w:rsid w:val="00C96E87"/>
    <w:rsid w:val="00C96F11"/>
    <w:rsid w:val="00C97629"/>
    <w:rsid w:val="00C97AEC"/>
    <w:rsid w:val="00CA3B0A"/>
    <w:rsid w:val="00CA48F3"/>
    <w:rsid w:val="00CA61C7"/>
    <w:rsid w:val="00CA6F71"/>
    <w:rsid w:val="00CB2BEA"/>
    <w:rsid w:val="00CB331E"/>
    <w:rsid w:val="00CB5179"/>
    <w:rsid w:val="00CB7388"/>
    <w:rsid w:val="00CC187D"/>
    <w:rsid w:val="00CC2233"/>
    <w:rsid w:val="00CC231A"/>
    <w:rsid w:val="00CC397C"/>
    <w:rsid w:val="00CC3E38"/>
    <w:rsid w:val="00CC5186"/>
    <w:rsid w:val="00CD0290"/>
    <w:rsid w:val="00CD0DBE"/>
    <w:rsid w:val="00CD1BB3"/>
    <w:rsid w:val="00CD2217"/>
    <w:rsid w:val="00CD22CD"/>
    <w:rsid w:val="00CD59D5"/>
    <w:rsid w:val="00CE122B"/>
    <w:rsid w:val="00CE1DF2"/>
    <w:rsid w:val="00CE4BA7"/>
    <w:rsid w:val="00CE513A"/>
    <w:rsid w:val="00CF551E"/>
    <w:rsid w:val="00CF6D8D"/>
    <w:rsid w:val="00D00DD7"/>
    <w:rsid w:val="00D02A70"/>
    <w:rsid w:val="00D04F34"/>
    <w:rsid w:val="00D06C41"/>
    <w:rsid w:val="00D106AA"/>
    <w:rsid w:val="00D1771B"/>
    <w:rsid w:val="00D20572"/>
    <w:rsid w:val="00D20650"/>
    <w:rsid w:val="00D20B50"/>
    <w:rsid w:val="00D22A5D"/>
    <w:rsid w:val="00D23B7A"/>
    <w:rsid w:val="00D30AB2"/>
    <w:rsid w:val="00D312EC"/>
    <w:rsid w:val="00D31695"/>
    <w:rsid w:val="00D325CA"/>
    <w:rsid w:val="00D3573B"/>
    <w:rsid w:val="00D423AE"/>
    <w:rsid w:val="00D425B4"/>
    <w:rsid w:val="00D45657"/>
    <w:rsid w:val="00D45CE1"/>
    <w:rsid w:val="00D47391"/>
    <w:rsid w:val="00D47AE9"/>
    <w:rsid w:val="00D51A15"/>
    <w:rsid w:val="00D558A3"/>
    <w:rsid w:val="00D56AA4"/>
    <w:rsid w:val="00D5741B"/>
    <w:rsid w:val="00D57C77"/>
    <w:rsid w:val="00D60942"/>
    <w:rsid w:val="00D61FA0"/>
    <w:rsid w:val="00D6206E"/>
    <w:rsid w:val="00D62F02"/>
    <w:rsid w:val="00D63643"/>
    <w:rsid w:val="00D64F87"/>
    <w:rsid w:val="00D7117E"/>
    <w:rsid w:val="00D7397F"/>
    <w:rsid w:val="00D74068"/>
    <w:rsid w:val="00D775BB"/>
    <w:rsid w:val="00D777B2"/>
    <w:rsid w:val="00D80BE9"/>
    <w:rsid w:val="00D816DC"/>
    <w:rsid w:val="00D85BA9"/>
    <w:rsid w:val="00D90310"/>
    <w:rsid w:val="00D924F5"/>
    <w:rsid w:val="00D93491"/>
    <w:rsid w:val="00D93D49"/>
    <w:rsid w:val="00D93F80"/>
    <w:rsid w:val="00DA09C8"/>
    <w:rsid w:val="00DA281A"/>
    <w:rsid w:val="00DA2C4B"/>
    <w:rsid w:val="00DA2D60"/>
    <w:rsid w:val="00DA5108"/>
    <w:rsid w:val="00DA5DF1"/>
    <w:rsid w:val="00DA6DCD"/>
    <w:rsid w:val="00DA729E"/>
    <w:rsid w:val="00DB097E"/>
    <w:rsid w:val="00DB14B6"/>
    <w:rsid w:val="00DB1D58"/>
    <w:rsid w:val="00DB2A32"/>
    <w:rsid w:val="00DB2C82"/>
    <w:rsid w:val="00DB4AE9"/>
    <w:rsid w:val="00DB7462"/>
    <w:rsid w:val="00DB7BD7"/>
    <w:rsid w:val="00DC3F10"/>
    <w:rsid w:val="00DC406F"/>
    <w:rsid w:val="00DC449C"/>
    <w:rsid w:val="00DC76B2"/>
    <w:rsid w:val="00DE1421"/>
    <w:rsid w:val="00DF0923"/>
    <w:rsid w:val="00DF128A"/>
    <w:rsid w:val="00DF40BA"/>
    <w:rsid w:val="00DF45D1"/>
    <w:rsid w:val="00DF4959"/>
    <w:rsid w:val="00DF70A8"/>
    <w:rsid w:val="00E00767"/>
    <w:rsid w:val="00E00897"/>
    <w:rsid w:val="00E01B04"/>
    <w:rsid w:val="00E044E0"/>
    <w:rsid w:val="00E05140"/>
    <w:rsid w:val="00E1086B"/>
    <w:rsid w:val="00E11489"/>
    <w:rsid w:val="00E115B6"/>
    <w:rsid w:val="00E12EDA"/>
    <w:rsid w:val="00E138D6"/>
    <w:rsid w:val="00E16586"/>
    <w:rsid w:val="00E227C5"/>
    <w:rsid w:val="00E2338E"/>
    <w:rsid w:val="00E25A29"/>
    <w:rsid w:val="00E266F1"/>
    <w:rsid w:val="00E316B9"/>
    <w:rsid w:val="00E3232C"/>
    <w:rsid w:val="00E356EA"/>
    <w:rsid w:val="00E360F6"/>
    <w:rsid w:val="00E378DD"/>
    <w:rsid w:val="00E400AA"/>
    <w:rsid w:val="00E41CD4"/>
    <w:rsid w:val="00E442EC"/>
    <w:rsid w:val="00E46432"/>
    <w:rsid w:val="00E471A5"/>
    <w:rsid w:val="00E56D76"/>
    <w:rsid w:val="00E613D9"/>
    <w:rsid w:val="00E61795"/>
    <w:rsid w:val="00E62B13"/>
    <w:rsid w:val="00E70222"/>
    <w:rsid w:val="00E70C80"/>
    <w:rsid w:val="00E70DE0"/>
    <w:rsid w:val="00E74144"/>
    <w:rsid w:val="00E75BD0"/>
    <w:rsid w:val="00E75CEA"/>
    <w:rsid w:val="00E76AF4"/>
    <w:rsid w:val="00E84FB3"/>
    <w:rsid w:val="00E8678E"/>
    <w:rsid w:val="00E86DA3"/>
    <w:rsid w:val="00E916A8"/>
    <w:rsid w:val="00E917B6"/>
    <w:rsid w:val="00E93ED4"/>
    <w:rsid w:val="00E95167"/>
    <w:rsid w:val="00EA0663"/>
    <w:rsid w:val="00EA138E"/>
    <w:rsid w:val="00EB52B1"/>
    <w:rsid w:val="00EC3E21"/>
    <w:rsid w:val="00EC5A31"/>
    <w:rsid w:val="00EC6046"/>
    <w:rsid w:val="00ED21FD"/>
    <w:rsid w:val="00ED6AF0"/>
    <w:rsid w:val="00EE11EC"/>
    <w:rsid w:val="00EE1D62"/>
    <w:rsid w:val="00EE37C1"/>
    <w:rsid w:val="00EE4E55"/>
    <w:rsid w:val="00EE7BDF"/>
    <w:rsid w:val="00EF18AD"/>
    <w:rsid w:val="00EF4FF7"/>
    <w:rsid w:val="00EF74E9"/>
    <w:rsid w:val="00F00DF7"/>
    <w:rsid w:val="00F03912"/>
    <w:rsid w:val="00F04C4B"/>
    <w:rsid w:val="00F04CDF"/>
    <w:rsid w:val="00F0766C"/>
    <w:rsid w:val="00F07DFB"/>
    <w:rsid w:val="00F11EF2"/>
    <w:rsid w:val="00F2001C"/>
    <w:rsid w:val="00F20836"/>
    <w:rsid w:val="00F20DB0"/>
    <w:rsid w:val="00F21040"/>
    <w:rsid w:val="00F2175F"/>
    <w:rsid w:val="00F24C18"/>
    <w:rsid w:val="00F27554"/>
    <w:rsid w:val="00F30368"/>
    <w:rsid w:val="00F304F2"/>
    <w:rsid w:val="00F325BB"/>
    <w:rsid w:val="00F35639"/>
    <w:rsid w:val="00F35E1F"/>
    <w:rsid w:val="00F37C6C"/>
    <w:rsid w:val="00F41E3B"/>
    <w:rsid w:val="00F42245"/>
    <w:rsid w:val="00F42453"/>
    <w:rsid w:val="00F45632"/>
    <w:rsid w:val="00F4720D"/>
    <w:rsid w:val="00F47FC1"/>
    <w:rsid w:val="00F546C5"/>
    <w:rsid w:val="00F5494F"/>
    <w:rsid w:val="00F611AA"/>
    <w:rsid w:val="00F61C41"/>
    <w:rsid w:val="00F62681"/>
    <w:rsid w:val="00F6430F"/>
    <w:rsid w:val="00F710B5"/>
    <w:rsid w:val="00F71AAE"/>
    <w:rsid w:val="00F77DA8"/>
    <w:rsid w:val="00F80CC1"/>
    <w:rsid w:val="00F81034"/>
    <w:rsid w:val="00F8459B"/>
    <w:rsid w:val="00F85BDB"/>
    <w:rsid w:val="00F90B06"/>
    <w:rsid w:val="00F90E2E"/>
    <w:rsid w:val="00F91316"/>
    <w:rsid w:val="00F9386C"/>
    <w:rsid w:val="00F9747D"/>
    <w:rsid w:val="00F97BE7"/>
    <w:rsid w:val="00F97C21"/>
    <w:rsid w:val="00FA0C5B"/>
    <w:rsid w:val="00FA32F8"/>
    <w:rsid w:val="00FA3F88"/>
    <w:rsid w:val="00FB1B4B"/>
    <w:rsid w:val="00FB24A1"/>
    <w:rsid w:val="00FB294E"/>
    <w:rsid w:val="00FB2B91"/>
    <w:rsid w:val="00FB5688"/>
    <w:rsid w:val="00FB59AF"/>
    <w:rsid w:val="00FC00B4"/>
    <w:rsid w:val="00FC46D4"/>
    <w:rsid w:val="00FD03C7"/>
    <w:rsid w:val="00FD055E"/>
    <w:rsid w:val="00FD0E17"/>
    <w:rsid w:val="00FD2459"/>
    <w:rsid w:val="00FD35FD"/>
    <w:rsid w:val="00FD4638"/>
    <w:rsid w:val="00FE20F2"/>
    <w:rsid w:val="00FE29B9"/>
    <w:rsid w:val="00FE5009"/>
    <w:rsid w:val="00FE6E6E"/>
    <w:rsid w:val="00FF1921"/>
    <w:rsid w:val="00FF5DF5"/>
    <w:rsid w:val="00FF6F30"/>
    <w:rsid w:val="00FF6F5B"/>
    <w:rsid w:val="00FF7774"/>
    <w:rsid w:val="09DF5FDA"/>
    <w:rsid w:val="1F401633"/>
    <w:rsid w:val="223F6E5F"/>
    <w:rsid w:val="2C997387"/>
    <w:rsid w:val="4C9D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0"/>
    </o:shapedefaults>
    <o:shapelayout v:ext="edit">
      <o:idmap v:ext="edit" data="1"/>
    </o:shapelayout>
  </w:shapeDefaults>
  <w:decimalSymbol w:val="."/>
  <w:listSeparator w:val=","/>
  <w14:docId w14:val="525172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0434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topLinePunct/>
      <w:ind w:leftChars="20" w:left="20"/>
      <w:jc w:val="center"/>
      <w:outlineLvl w:val="0"/>
    </w:pPr>
    <w:rPr>
      <w:rFonts w:ascii="汉仪菱心体简" w:eastAsia="汉仪菱心体简"/>
      <w:color w:val="FFFFFF"/>
      <w:spacing w:val="10"/>
      <w:kern w:val="32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widowControl w:val="0"/>
      <w:topLinePunct/>
      <w:spacing w:line="720" w:lineRule="auto"/>
      <w:jc w:val="both"/>
      <w:outlineLvl w:val="1"/>
    </w:pPr>
    <w:rPr>
      <w:rFonts w:ascii="Century Gothic" w:eastAsia="方正兰亭粗黑_GBK" w:hAnsi="Century Gothic" w:cs="Arial"/>
      <w:kern w:val="21"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widowControl w:val="0"/>
      <w:topLinePunct/>
      <w:snapToGrid w:val="0"/>
      <w:spacing w:beforeLines="80" w:before="252" w:afterLines="30" w:after="94"/>
      <w:jc w:val="both"/>
      <w:outlineLvl w:val="2"/>
    </w:pPr>
    <w:rPr>
      <w:rFonts w:ascii="Century Gothic" w:eastAsia="方正兰亭粗黑_GBK" w:hAnsi="Century Gothic" w:cs="Arial"/>
      <w:kern w:val="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widowControl w:val="0"/>
      <w:topLinePunct/>
      <w:snapToGrid w:val="0"/>
      <w:spacing w:beforeLines="50" w:before="158"/>
      <w:ind w:firstLineChars="200" w:firstLine="459"/>
      <w:jc w:val="both"/>
      <w:outlineLvl w:val="3"/>
    </w:pPr>
    <w:rPr>
      <w:rFonts w:ascii="方正兰亭中黑_GBK" w:eastAsia="方正兰亭中黑_GBK" w:hAnsi="Arial"/>
      <w:w w:val="115"/>
      <w:kern w:val="2"/>
      <w:sz w:val="20"/>
      <w:szCs w:val="28"/>
    </w:rPr>
  </w:style>
  <w:style w:type="paragraph" w:styleId="5">
    <w:name w:val="heading 5"/>
    <w:basedOn w:val="a"/>
    <w:next w:val="a"/>
    <w:link w:val="50"/>
    <w:qFormat/>
    <w:pPr>
      <w:widowControl w:val="0"/>
      <w:topLinePunct/>
      <w:jc w:val="both"/>
      <w:outlineLvl w:val="4"/>
    </w:pPr>
    <w:rPr>
      <w:rFonts w:eastAsia="方正博雅宋_GBK"/>
      <w:kern w:val="2"/>
      <w:sz w:val="20"/>
      <w:szCs w:val="21"/>
    </w:rPr>
  </w:style>
  <w:style w:type="paragraph" w:styleId="6">
    <w:name w:val="heading 6"/>
    <w:basedOn w:val="a"/>
    <w:next w:val="a"/>
    <w:link w:val="60"/>
    <w:qFormat/>
    <w:pPr>
      <w:keepNext/>
      <w:widowControl w:val="0"/>
      <w:topLinePunct/>
      <w:ind w:firstLineChars="200" w:firstLine="420"/>
      <w:jc w:val="both"/>
      <w:textAlignment w:val="center"/>
      <w:outlineLvl w:val="5"/>
    </w:pPr>
    <w:rPr>
      <w:rFonts w:eastAsia="汉仪中宋简"/>
      <w:kern w:val="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semiHidden/>
    <w:qFormat/>
    <w:pPr>
      <w:widowControl w:val="0"/>
      <w:shd w:val="clear" w:color="auto" w:fill="000080"/>
      <w:topLinePunct/>
      <w:ind w:firstLineChars="200" w:firstLine="200"/>
      <w:jc w:val="both"/>
    </w:pPr>
    <w:rPr>
      <w:rFonts w:eastAsia="方正博雅宋_GBK"/>
      <w:kern w:val="21"/>
      <w:sz w:val="20"/>
    </w:rPr>
  </w:style>
  <w:style w:type="paragraph" w:styleId="a5">
    <w:name w:val="annotation text"/>
    <w:basedOn w:val="a"/>
    <w:link w:val="a6"/>
    <w:uiPriority w:val="99"/>
    <w:semiHidden/>
    <w:unhideWhenUsed/>
    <w:pPr>
      <w:widowControl w:val="0"/>
      <w:topLinePunct/>
      <w:ind w:firstLineChars="200" w:firstLine="200"/>
    </w:pPr>
    <w:rPr>
      <w:rFonts w:eastAsia="方正博雅宋_GBK"/>
      <w:kern w:val="21"/>
      <w:sz w:val="20"/>
    </w:rPr>
  </w:style>
  <w:style w:type="paragraph" w:styleId="a7">
    <w:name w:val="Body Text"/>
    <w:basedOn w:val="a"/>
    <w:link w:val="a8"/>
    <w:uiPriority w:val="99"/>
    <w:unhideWhenUsed/>
    <w:pPr>
      <w:widowControl w:val="0"/>
      <w:topLinePunct/>
      <w:spacing w:after="120"/>
      <w:ind w:firstLineChars="200" w:firstLine="200"/>
      <w:jc w:val="both"/>
    </w:pPr>
    <w:rPr>
      <w:rFonts w:eastAsia="方正博雅宋_GBK"/>
      <w:kern w:val="21"/>
      <w:sz w:val="20"/>
    </w:rPr>
  </w:style>
  <w:style w:type="paragraph" w:styleId="a9">
    <w:name w:val="Body Text Indent"/>
    <w:basedOn w:val="a"/>
    <w:link w:val="aa"/>
    <w:pPr>
      <w:widowControl w:val="0"/>
      <w:topLinePunct/>
      <w:ind w:firstLineChars="200" w:firstLine="420"/>
      <w:jc w:val="both"/>
    </w:pPr>
    <w:rPr>
      <w:rFonts w:eastAsia="方正博雅宋_GBK"/>
      <w:kern w:val="21"/>
      <w:sz w:val="20"/>
    </w:rPr>
  </w:style>
  <w:style w:type="paragraph" w:styleId="21">
    <w:name w:val="Body Text Indent 2"/>
    <w:basedOn w:val="a"/>
    <w:link w:val="22"/>
    <w:semiHidden/>
    <w:pPr>
      <w:ind w:firstLine="428"/>
    </w:pPr>
    <w:rPr>
      <w:spacing w:val="2"/>
      <w:kern w:val="2"/>
      <w:szCs w:val="21"/>
    </w:rPr>
  </w:style>
  <w:style w:type="paragraph" w:styleId="ab">
    <w:name w:val="Balloon Text"/>
    <w:basedOn w:val="a"/>
    <w:link w:val="ac"/>
    <w:uiPriority w:val="99"/>
    <w:semiHidden/>
    <w:unhideWhenUsed/>
    <w:qFormat/>
    <w:pPr>
      <w:widowControl w:val="0"/>
      <w:topLinePunct/>
      <w:ind w:firstLineChars="200" w:firstLine="200"/>
      <w:jc w:val="both"/>
    </w:pPr>
    <w:rPr>
      <w:rFonts w:eastAsia="方正博雅宋_GBK"/>
      <w:kern w:val="21"/>
      <w:sz w:val="18"/>
      <w:szCs w:val="18"/>
    </w:rPr>
  </w:style>
  <w:style w:type="paragraph" w:styleId="ad">
    <w:name w:val="footer"/>
    <w:basedOn w:val="a"/>
    <w:link w:val="ae"/>
    <w:semiHidden/>
    <w:qFormat/>
    <w:pPr>
      <w:widowControl w:val="0"/>
      <w:tabs>
        <w:tab w:val="center" w:pos="4153"/>
        <w:tab w:val="right" w:pos="8306"/>
      </w:tabs>
      <w:topLinePunct/>
      <w:snapToGrid w:val="0"/>
      <w:ind w:firstLineChars="200" w:firstLine="200"/>
    </w:pPr>
    <w:rPr>
      <w:rFonts w:eastAsia="方正博雅宋_GBK"/>
      <w:kern w:val="21"/>
      <w:sz w:val="18"/>
      <w:szCs w:val="18"/>
    </w:rPr>
  </w:style>
  <w:style w:type="paragraph" w:styleId="af">
    <w:name w:val="header"/>
    <w:basedOn w:val="a"/>
    <w:link w:val="af0"/>
    <w:semiHidden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ind w:firstLineChars="200" w:firstLine="200"/>
      <w:jc w:val="center"/>
    </w:pPr>
    <w:rPr>
      <w:rFonts w:eastAsia="方正博雅宋_GBK"/>
      <w:kern w:val="21"/>
      <w:sz w:val="18"/>
      <w:szCs w:val="18"/>
    </w:rPr>
  </w:style>
  <w:style w:type="paragraph" w:styleId="af1">
    <w:name w:val="footnote text"/>
    <w:basedOn w:val="a"/>
    <w:link w:val="af2"/>
    <w:semiHidden/>
    <w:qFormat/>
    <w:pPr>
      <w:widowControl w:val="0"/>
      <w:topLinePunct/>
      <w:snapToGrid w:val="0"/>
      <w:ind w:firstLineChars="200" w:firstLine="300"/>
    </w:pPr>
    <w:rPr>
      <w:rFonts w:eastAsia="方正博雅宋_GBK"/>
      <w:kern w:val="21"/>
      <w:sz w:val="15"/>
      <w:szCs w:val="18"/>
    </w:rPr>
  </w:style>
  <w:style w:type="paragraph" w:styleId="31">
    <w:name w:val="Body Text Indent 3"/>
    <w:basedOn w:val="a"/>
    <w:link w:val="32"/>
    <w:semiHidden/>
    <w:pPr>
      <w:ind w:leftChars="103" w:left="1266" w:hangingChars="500" w:hanging="1050"/>
    </w:pPr>
    <w:rPr>
      <w:rFonts w:ascii="Edwardian Script ITC" w:hAnsi="Edwardian Script ITC"/>
      <w:kern w:val="2"/>
      <w:szCs w:val="21"/>
    </w:rPr>
  </w:style>
  <w:style w:type="paragraph" w:styleId="af3">
    <w:name w:val="Title"/>
    <w:basedOn w:val="a"/>
    <w:link w:val="af4"/>
    <w:qFormat/>
    <w:pPr>
      <w:widowControl w:val="0"/>
      <w:topLinePunct/>
      <w:jc w:val="right"/>
      <w:outlineLvl w:val="0"/>
    </w:pPr>
    <w:rPr>
      <w:rFonts w:ascii="Arial" w:eastAsia="方正大标宋简体" w:hAnsi="Arial" w:cs="Arial"/>
      <w:kern w:val="21"/>
      <w:sz w:val="5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5">
    <w:name w:val="Strong"/>
    <w:basedOn w:val="a0"/>
    <w:uiPriority w:val="22"/>
    <w:qFormat/>
    <w:rPr>
      <w:rFonts w:ascii="Times New Roman" w:eastAsia="黑体" w:hAnsi="Times New Roman"/>
      <w:bCs/>
    </w:rPr>
  </w:style>
  <w:style w:type="character" w:styleId="af6">
    <w:name w:val="page number"/>
    <w:basedOn w:val="a0"/>
    <w:semiHidden/>
  </w:style>
  <w:style w:type="character" w:styleId="af7">
    <w:name w:val="Hyperlink"/>
    <w:basedOn w:val="a0"/>
    <w:uiPriority w:val="99"/>
    <w:unhideWhenUsed/>
    <w:rPr>
      <w:color w:val="0000FF"/>
      <w:u w:val="single"/>
    </w:rPr>
  </w:style>
  <w:style w:type="character" w:styleId="af8">
    <w:name w:val="footnote reference"/>
    <w:basedOn w:val="a0"/>
    <w:semiHidden/>
    <w:qFormat/>
    <w:rPr>
      <w:vertAlign w:val="superscript"/>
    </w:rPr>
  </w:style>
  <w:style w:type="paragraph" w:customStyle="1" w:styleId="af9">
    <w:name w:val="练习题"/>
    <w:basedOn w:val="a"/>
    <w:pPr>
      <w:widowControl w:val="0"/>
      <w:topLinePunct/>
      <w:spacing w:line="720" w:lineRule="auto"/>
      <w:jc w:val="center"/>
    </w:pPr>
    <w:rPr>
      <w:rFonts w:eastAsia="楷体_GB2312"/>
      <w:kern w:val="21"/>
      <w:sz w:val="36"/>
    </w:rPr>
  </w:style>
  <w:style w:type="paragraph" w:customStyle="1" w:styleId="afa">
    <w:name w:val="思考文"/>
    <w:basedOn w:val="a"/>
    <w:pPr>
      <w:widowControl w:val="0"/>
      <w:topLinePunct/>
      <w:ind w:firstLineChars="200" w:firstLine="400"/>
      <w:jc w:val="both"/>
    </w:pPr>
    <w:rPr>
      <w:rFonts w:ascii="方正仿宋简体" w:eastAsia="方正仿宋简体"/>
      <w:color w:val="000000"/>
      <w:kern w:val="21"/>
      <w:sz w:val="20"/>
    </w:rPr>
  </w:style>
  <w:style w:type="paragraph" w:customStyle="1" w:styleId="afb">
    <w:name w:val="图"/>
    <w:basedOn w:val="a"/>
    <w:pPr>
      <w:widowControl w:val="0"/>
      <w:topLinePunct/>
      <w:snapToGrid w:val="0"/>
      <w:spacing w:before="200" w:after="120"/>
      <w:jc w:val="center"/>
    </w:pPr>
    <w:rPr>
      <w:rFonts w:eastAsia="方正博雅宋_GBK"/>
      <w:kern w:val="21"/>
      <w:sz w:val="20"/>
    </w:rPr>
  </w:style>
  <w:style w:type="paragraph" w:customStyle="1" w:styleId="afc">
    <w:name w:val="图题"/>
    <w:basedOn w:val="afb"/>
    <w:qFormat/>
    <w:pPr>
      <w:spacing w:before="60" w:after="200"/>
    </w:pPr>
    <w:rPr>
      <w:rFonts w:ascii="方正兰亭中黑_GBK" w:eastAsia="方正兰亭中黑_GBK" w:hAnsi="Arial" w:cs="Arial"/>
      <w:w w:val="105"/>
      <w:kern w:val="2"/>
      <w:sz w:val="14"/>
    </w:rPr>
  </w:style>
  <w:style w:type="paragraph" w:customStyle="1" w:styleId="afd">
    <w:name w:val="表题"/>
    <w:basedOn w:val="a"/>
    <w:qFormat/>
    <w:pPr>
      <w:widowControl w:val="0"/>
      <w:tabs>
        <w:tab w:val="center" w:pos="4200"/>
      </w:tabs>
      <w:topLinePunct/>
      <w:spacing w:beforeLines="40" w:before="126" w:afterLines="10" w:after="31"/>
      <w:jc w:val="center"/>
    </w:pPr>
    <w:rPr>
      <w:rFonts w:ascii="Century Gothic" w:eastAsia="方正兰亭中黑_GBK" w:hAnsi="Century Gothic"/>
      <w:w w:val="105"/>
      <w:kern w:val="21"/>
      <w:sz w:val="16"/>
    </w:rPr>
  </w:style>
  <w:style w:type="paragraph" w:customStyle="1" w:styleId="afe">
    <w:name w:val="表文单元格"/>
    <w:basedOn w:val="afb"/>
    <w:qFormat/>
    <w:pPr>
      <w:spacing w:before="40" w:after="40"/>
      <w:jc w:val="both"/>
    </w:pPr>
    <w:rPr>
      <w:kern w:val="18"/>
      <w:sz w:val="18"/>
    </w:rPr>
  </w:style>
  <w:style w:type="paragraph" w:customStyle="1" w:styleId="aff">
    <w:name w:val="一高行"/>
    <w:basedOn w:val="afb"/>
    <w:qFormat/>
    <w:pPr>
      <w:spacing w:before="0" w:after="0" w:line="100" w:lineRule="exact"/>
      <w:ind w:firstLineChars="200" w:firstLine="200"/>
      <w:jc w:val="both"/>
    </w:pPr>
  </w:style>
  <w:style w:type="paragraph" w:customStyle="1" w:styleId="aff0">
    <w:name w:val="提示"/>
    <w:basedOn w:val="afb"/>
    <w:pPr>
      <w:snapToGrid/>
      <w:spacing w:before="0" w:after="0"/>
      <w:ind w:firstLineChars="200" w:firstLine="200"/>
      <w:jc w:val="both"/>
    </w:pPr>
    <w:rPr>
      <w:rFonts w:eastAsia="楷体_GB2312"/>
    </w:rPr>
  </w:style>
  <w:style w:type="paragraph" w:customStyle="1" w:styleId="aff1">
    <w:name w:val="段前"/>
    <w:basedOn w:val="a"/>
    <w:next w:val="a"/>
    <w:qFormat/>
    <w:pPr>
      <w:widowControl w:val="0"/>
      <w:topLinePunct/>
      <w:snapToGrid w:val="0"/>
      <w:ind w:firstLine="425"/>
      <w:jc w:val="both"/>
    </w:pPr>
    <w:rPr>
      <w:kern w:val="2"/>
      <w:sz w:val="10"/>
      <w:szCs w:val="20"/>
    </w:rPr>
  </w:style>
  <w:style w:type="paragraph" w:customStyle="1" w:styleId="aff2">
    <w:name w:val="程序"/>
    <w:basedOn w:val="a"/>
    <w:qFormat/>
    <w:pPr>
      <w:widowControl w:val="0"/>
      <w:topLinePunct/>
      <w:spacing w:line="240" w:lineRule="exact"/>
      <w:ind w:firstLine="425"/>
    </w:pPr>
    <w:rPr>
      <w:rFonts w:ascii="Courier New" w:eastAsia="方正仿宋简体" w:hAnsi="Courier New" w:cs="Courier New"/>
      <w:w w:val="95"/>
      <w:kern w:val="2"/>
      <w:sz w:val="18"/>
      <w:szCs w:val="21"/>
    </w:rPr>
  </w:style>
  <w:style w:type="paragraph" w:customStyle="1" w:styleId="aff3">
    <w:name w:val="代码"/>
    <w:basedOn w:val="aff0"/>
    <w:qFormat/>
    <w:pPr>
      <w:spacing w:beforeLines="30" w:before="93" w:afterLines="20" w:after="62"/>
      <w:ind w:firstLineChars="0" w:firstLine="0"/>
      <w:jc w:val="center"/>
    </w:pPr>
    <w:rPr>
      <w:rFonts w:ascii="Arial" w:eastAsia="方正准圆简体" w:hAnsi="Arial" w:cs="Arial"/>
    </w:rPr>
  </w:style>
  <w:style w:type="paragraph" w:customStyle="1" w:styleId="aff4">
    <w:name w:val="程序空行"/>
    <w:basedOn w:val="aff2"/>
    <w:qFormat/>
    <w:pPr>
      <w:spacing w:line="60" w:lineRule="exact"/>
    </w:pPr>
  </w:style>
  <w:style w:type="paragraph" w:customStyle="1" w:styleId="aff5">
    <w:name w:val="框样式"/>
    <w:basedOn w:val="a"/>
    <w:qFormat/>
    <w:pPr>
      <w:widowControl w:val="0"/>
      <w:topLinePunct/>
      <w:ind w:leftChars="200" w:left="740" w:hangingChars="200" w:hanging="320"/>
      <w:jc w:val="both"/>
    </w:pPr>
    <w:rPr>
      <w:rFonts w:eastAsia="方正博雅宋_GBK"/>
      <w:kern w:val="21"/>
      <w:sz w:val="20"/>
    </w:rPr>
  </w:style>
  <w:style w:type="paragraph" w:customStyle="1" w:styleId="aff6">
    <w:name w:val="表后行"/>
    <w:basedOn w:val="aff"/>
    <w:qFormat/>
    <w:pPr>
      <w:spacing w:line="160" w:lineRule="exact"/>
    </w:pPr>
  </w:style>
  <w:style w:type="paragraph" w:customStyle="1" w:styleId="aff7">
    <w:name w:val="点正文"/>
    <w:basedOn w:val="a"/>
    <w:qFormat/>
    <w:pPr>
      <w:widowControl w:val="0"/>
      <w:topLinePunct/>
      <w:ind w:leftChars="200" w:left="840" w:hangingChars="200" w:hanging="420"/>
      <w:jc w:val="both"/>
    </w:pPr>
    <w:rPr>
      <w:rFonts w:eastAsia="方正博雅宋_GBK"/>
      <w:kern w:val="21"/>
      <w:sz w:val="20"/>
    </w:rPr>
  </w:style>
  <w:style w:type="paragraph" w:customStyle="1" w:styleId="5H">
    <w:name w:val="5H"/>
    <w:basedOn w:val="a"/>
    <w:qFormat/>
    <w:pPr>
      <w:widowControl w:val="0"/>
      <w:topLinePunct/>
      <w:ind w:leftChars="200" w:left="840" w:hangingChars="200" w:hanging="420"/>
      <w:jc w:val="both"/>
    </w:pPr>
    <w:rPr>
      <w:rFonts w:ascii="Times New Roman MT Extra Bold" w:eastAsia="黑体" w:hAnsi="Times New Roman MT Extra Bold"/>
      <w:kern w:val="21"/>
      <w:sz w:val="20"/>
    </w:rPr>
  </w:style>
  <w:style w:type="paragraph" w:customStyle="1" w:styleId="ABCD">
    <w:name w:val="ABCD"/>
    <w:basedOn w:val="a"/>
    <w:qFormat/>
    <w:pPr>
      <w:widowControl w:val="0"/>
      <w:tabs>
        <w:tab w:val="left" w:pos="2450"/>
        <w:tab w:val="left" w:pos="4382"/>
        <w:tab w:val="left" w:pos="6257"/>
      </w:tabs>
      <w:topLinePunct/>
      <w:ind w:firstLineChars="353" w:firstLine="741"/>
      <w:jc w:val="both"/>
    </w:pPr>
    <w:rPr>
      <w:rFonts w:eastAsia="方正博雅宋_GBK"/>
      <w:color w:val="000000"/>
      <w:kern w:val="21"/>
      <w:sz w:val="20"/>
    </w:rPr>
  </w:style>
  <w:style w:type="paragraph" w:customStyle="1" w:styleId="aff8">
    <w:name w:val="章下文"/>
    <w:basedOn w:val="a"/>
    <w:qFormat/>
    <w:pPr>
      <w:widowControl w:val="0"/>
      <w:topLinePunct/>
      <w:ind w:firstLineChars="200" w:firstLine="400"/>
      <w:jc w:val="both"/>
    </w:pPr>
    <w:rPr>
      <w:rFonts w:ascii="方正中等线简体" w:eastAsia="方正中等线简体"/>
      <w:color w:val="000000"/>
      <w:kern w:val="21"/>
      <w:sz w:val="20"/>
    </w:rPr>
  </w:style>
  <w:style w:type="paragraph" w:customStyle="1" w:styleId="aff9">
    <w:name w:val="方框加底"/>
    <w:basedOn w:val="a"/>
    <w:qFormat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opLinePunct/>
      <w:spacing w:beforeLines="30" w:before="94" w:afterLines="30" w:after="94"/>
      <w:ind w:leftChars="50" w:left="105" w:rightChars="50" w:right="105" w:firstLineChars="200" w:firstLine="420"/>
      <w:jc w:val="both"/>
    </w:pPr>
    <w:rPr>
      <w:rFonts w:eastAsia="楷体_GB2312"/>
      <w:kern w:val="21"/>
      <w:sz w:val="20"/>
    </w:rPr>
  </w:style>
  <w:style w:type="paragraph" w:customStyle="1" w:styleId="affa">
    <w:name w:val="表头单元格"/>
    <w:basedOn w:val="afe"/>
    <w:qFormat/>
    <w:pPr>
      <w:snapToGrid/>
      <w:spacing w:before="0" w:after="0"/>
      <w:jc w:val="center"/>
    </w:pPr>
    <w:rPr>
      <w:sz w:val="16"/>
    </w:rPr>
  </w:style>
  <w:style w:type="paragraph" w:customStyle="1" w:styleId="f1">
    <w:name w:val="f1"/>
    <w:basedOn w:val="a"/>
    <w:qFormat/>
    <w:pPr>
      <w:widowControl w:val="0"/>
      <w:topLinePunct/>
      <w:spacing w:line="720" w:lineRule="auto"/>
      <w:jc w:val="center"/>
    </w:pPr>
    <w:rPr>
      <w:rFonts w:eastAsia="方正小标宋简体"/>
      <w:kern w:val="21"/>
      <w:sz w:val="28"/>
      <w:szCs w:val="21"/>
    </w:rPr>
  </w:style>
  <w:style w:type="paragraph" w:customStyle="1" w:styleId="f2">
    <w:name w:val="f2"/>
    <w:basedOn w:val="a"/>
    <w:qFormat/>
    <w:pPr>
      <w:widowControl w:val="0"/>
      <w:topLinePunct/>
      <w:spacing w:line="480" w:lineRule="auto"/>
      <w:jc w:val="center"/>
    </w:pPr>
    <w:rPr>
      <w:rFonts w:eastAsia="仿宋_GB2312"/>
      <w:kern w:val="21"/>
      <w:szCs w:val="21"/>
    </w:rPr>
  </w:style>
  <w:style w:type="paragraph" w:customStyle="1" w:styleId="affb">
    <w:name w:val="公式"/>
    <w:basedOn w:val="a"/>
    <w:qFormat/>
    <w:pPr>
      <w:widowControl w:val="0"/>
      <w:tabs>
        <w:tab w:val="center" w:pos="4200"/>
        <w:tab w:val="right" w:pos="8400"/>
      </w:tabs>
      <w:topLinePunct/>
      <w:jc w:val="right"/>
    </w:pPr>
    <w:rPr>
      <w:rFonts w:eastAsia="方正博雅宋_GBK"/>
      <w:kern w:val="2"/>
      <w:sz w:val="20"/>
      <w:szCs w:val="21"/>
    </w:rPr>
  </w:style>
  <w:style w:type="paragraph" w:customStyle="1" w:styleId="affc">
    <w:name w:val="图说明"/>
    <w:basedOn w:val="afc"/>
    <w:pPr>
      <w:spacing w:after="0"/>
    </w:pPr>
  </w:style>
  <w:style w:type="character" w:customStyle="1" w:styleId="affd">
    <w:name w:val="黑体"/>
    <w:basedOn w:val="a0"/>
    <w:qFormat/>
    <w:rPr>
      <w:rFonts w:ascii="Times New Roman MT Extra Bold" w:eastAsia="黑体" w:hAnsi="Times New Roman MT Extra Bold"/>
    </w:rPr>
  </w:style>
  <w:style w:type="paragraph" w:customStyle="1" w:styleId="affe">
    <w:name w:val="学习目标"/>
    <w:basedOn w:val="a"/>
    <w:qFormat/>
    <w:pPr>
      <w:widowControl w:val="0"/>
      <w:topLinePunct/>
      <w:spacing w:line="480" w:lineRule="auto"/>
      <w:ind w:firstLineChars="200" w:firstLine="480"/>
      <w:jc w:val="both"/>
    </w:pPr>
    <w:rPr>
      <w:rFonts w:eastAsia="黑体"/>
      <w:kern w:val="21"/>
    </w:rPr>
  </w:style>
  <w:style w:type="paragraph" w:customStyle="1" w:styleId="afff">
    <w:name w:val="楷文"/>
    <w:basedOn w:val="a"/>
    <w:qFormat/>
    <w:pPr>
      <w:widowControl w:val="0"/>
      <w:topLinePunct/>
      <w:ind w:firstLineChars="200" w:firstLine="420"/>
      <w:jc w:val="both"/>
    </w:pPr>
    <w:rPr>
      <w:rFonts w:eastAsia="楷体_GB2312"/>
      <w:kern w:val="21"/>
      <w:sz w:val="20"/>
    </w:rPr>
  </w:style>
  <w:style w:type="paragraph" w:customStyle="1" w:styleId="afff0">
    <w:name w:val="[无段落样式]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/>
      <w:color w:val="000000"/>
      <w:sz w:val="24"/>
      <w:szCs w:val="24"/>
      <w:lang w:val="zh-CN"/>
    </w:rPr>
  </w:style>
  <w:style w:type="paragraph" w:customStyle="1" w:styleId="afff1">
    <w:name w:val="[基本段落]"/>
    <w:basedOn w:val="afff0"/>
    <w:rPr>
      <w:rFonts w:ascii="Adobe 明體 Std L" w:eastAsia="Adobe 明體 Std L" w:hAnsi="Avenir LT Std 55 Roman"/>
      <w:lang w:val="zh-TW"/>
    </w:rPr>
  </w:style>
  <w:style w:type="paragraph" w:customStyle="1" w:styleId="afff2">
    <w:name w:val="表格单元格"/>
    <w:basedOn w:val="afe"/>
    <w:pPr>
      <w:snapToGrid/>
      <w:spacing w:before="0" w:after="0"/>
      <w:jc w:val="center"/>
    </w:pPr>
    <w:rPr>
      <w:w w:val="105"/>
      <w:sz w:val="16"/>
      <w:szCs w:val="10"/>
    </w:rPr>
  </w:style>
  <w:style w:type="paragraph" w:customStyle="1" w:styleId="11">
    <w:name w:val="第1级无序列表"/>
    <w:basedOn w:val="a"/>
    <w:qFormat/>
    <w:pPr>
      <w:widowControl w:val="0"/>
      <w:topLinePunct/>
      <w:ind w:firstLineChars="200" w:firstLine="377"/>
      <w:jc w:val="both"/>
    </w:pPr>
    <w:rPr>
      <w:rFonts w:eastAsia="方正博雅宋_GBK"/>
      <w:color w:val="000000"/>
      <w:w w:val="105"/>
      <w:kern w:val="2"/>
      <w:sz w:val="20"/>
    </w:rPr>
  </w:style>
  <w:style w:type="paragraph" w:customStyle="1" w:styleId="afff3">
    <w:name w:val="代码清单标题"/>
    <w:basedOn w:val="a"/>
    <w:pPr>
      <w:widowControl w:val="0"/>
      <w:topLinePunct/>
      <w:spacing w:beforeLines="30" w:before="94"/>
      <w:jc w:val="center"/>
    </w:pPr>
    <w:rPr>
      <w:rFonts w:ascii="方正兰亭粗黑_GBK" w:eastAsia="方正兰亭粗黑_GBK"/>
      <w:color w:val="000000"/>
      <w:w w:val="105"/>
      <w:kern w:val="2"/>
      <w:sz w:val="16"/>
    </w:rPr>
  </w:style>
  <w:style w:type="paragraph" w:customStyle="1" w:styleId="afff4">
    <w:name w:val="內文"/>
    <w:basedOn w:val="afff0"/>
    <w:pPr>
      <w:suppressAutoHyphens/>
      <w:spacing w:line="411" w:lineRule="atLeast"/>
      <w:ind w:firstLine="411"/>
      <w:textAlignment w:val="baseline"/>
    </w:pPr>
    <w:rPr>
      <w:rFonts w:ascii="ATC-7d305b8b" w:eastAsia="ATC-7d305b8b"/>
      <w:sz w:val="21"/>
      <w:szCs w:val="21"/>
      <w:lang w:val="zh-TW"/>
    </w:rPr>
  </w:style>
  <w:style w:type="paragraph" w:customStyle="1" w:styleId="23">
    <w:name w:val="第2级无序列表"/>
    <w:basedOn w:val="11"/>
    <w:qFormat/>
    <w:pPr>
      <w:ind w:leftChars="350" w:left="550" w:hangingChars="200" w:hanging="200"/>
    </w:pPr>
    <w:rPr>
      <w:w w:val="100"/>
    </w:rPr>
  </w:style>
  <w:style w:type="paragraph" w:customStyle="1" w:styleId="afff5">
    <w:name w:val="练习文"/>
    <w:basedOn w:val="a"/>
    <w:qFormat/>
    <w:pPr>
      <w:widowControl w:val="0"/>
      <w:topLinePunct/>
      <w:ind w:leftChars="400" w:left="1154" w:rightChars="400" w:right="800" w:hangingChars="170" w:hanging="354"/>
      <w:jc w:val="both"/>
    </w:pPr>
    <w:rPr>
      <w:rFonts w:eastAsia="方正博雅宋_GBK"/>
      <w:color w:val="000000"/>
      <w:spacing w:val="4"/>
      <w:kern w:val="2"/>
      <w:sz w:val="20"/>
    </w:rPr>
  </w:style>
  <w:style w:type="character" w:customStyle="1" w:styleId="24">
    <w:name w:val="标题2序号"/>
    <w:basedOn w:val="a0"/>
    <w:qFormat/>
    <w:rPr>
      <w:b/>
      <w:bCs/>
      <w:color w:val="FFFFFF"/>
      <w:w w:val="100"/>
      <w:kern w:val="2"/>
      <w:sz w:val="36"/>
    </w:rPr>
  </w:style>
  <w:style w:type="paragraph" w:customStyle="1" w:styleId="afff6">
    <w:name w:val="练习标题"/>
    <w:basedOn w:val="a"/>
    <w:pPr>
      <w:widowControl w:val="0"/>
      <w:topLinePunct/>
      <w:ind w:firstLineChars="300" w:firstLine="600"/>
      <w:jc w:val="both"/>
    </w:pPr>
    <w:rPr>
      <w:rFonts w:ascii="方正新书宋_GBK" w:eastAsia="方正新书宋_GBK"/>
      <w:kern w:val="21"/>
      <w:sz w:val="20"/>
    </w:rPr>
  </w:style>
  <w:style w:type="character" w:customStyle="1" w:styleId="ac">
    <w:name w:val="批注框文本字符"/>
    <w:basedOn w:val="a0"/>
    <w:link w:val="ab"/>
    <w:uiPriority w:val="99"/>
    <w:semiHidden/>
    <w:rPr>
      <w:rFonts w:eastAsia="方正博雅宋_GBK"/>
      <w:kern w:val="21"/>
      <w:sz w:val="18"/>
      <w:szCs w:val="18"/>
    </w:rPr>
  </w:style>
  <w:style w:type="character" w:customStyle="1" w:styleId="a8">
    <w:name w:val="正文文本字符"/>
    <w:basedOn w:val="a0"/>
    <w:link w:val="a7"/>
    <w:uiPriority w:val="99"/>
    <w:qFormat/>
    <w:rPr>
      <w:rFonts w:eastAsia="方正博雅宋_GBK"/>
      <w:kern w:val="21"/>
      <w:szCs w:val="24"/>
    </w:rPr>
  </w:style>
  <w:style w:type="paragraph" w:customStyle="1" w:styleId="afff7">
    <w:name w:val="脚注"/>
    <w:basedOn w:val="af1"/>
    <w:qFormat/>
  </w:style>
  <w:style w:type="paragraph" w:customStyle="1" w:styleId="afff8">
    <w:name w:val="代码无行号"/>
    <w:basedOn w:val="a"/>
    <w:qFormat/>
    <w:pPr>
      <w:widowControl w:val="0"/>
      <w:pBdr>
        <w:top w:val="single" w:sz="6" w:space="1" w:color="DDDDDD"/>
        <w:left w:val="single" w:sz="6" w:space="4" w:color="DDDDDD"/>
        <w:bottom w:val="single" w:sz="6" w:space="1" w:color="DDDDDD"/>
        <w:right w:val="single" w:sz="6" w:space="4" w:color="DDDDDD"/>
      </w:pBdr>
      <w:shd w:val="clear" w:color="auto" w:fill="EEEEEE"/>
      <w:topLinePunct/>
      <w:ind w:leftChars="60" w:left="120" w:rightChars="60" w:right="120" w:firstLineChars="340" w:firstLine="680"/>
      <w:jc w:val="both"/>
    </w:pPr>
    <w:rPr>
      <w:rFonts w:ascii="Courier New" w:eastAsia="方正博雅宋_GBK" w:hAnsi="Courier New"/>
      <w:kern w:val="21"/>
      <w:sz w:val="18"/>
    </w:rPr>
  </w:style>
  <w:style w:type="character" w:customStyle="1" w:styleId="10">
    <w:name w:val="标题 1字符"/>
    <w:basedOn w:val="a0"/>
    <w:link w:val="1"/>
    <w:qFormat/>
    <w:rPr>
      <w:rFonts w:ascii="汉仪菱心体简" w:eastAsia="汉仪菱心体简"/>
      <w:color w:val="FFFFFF"/>
      <w:spacing w:val="10"/>
      <w:kern w:val="32"/>
      <w:sz w:val="32"/>
      <w:szCs w:val="44"/>
    </w:rPr>
  </w:style>
  <w:style w:type="character" w:customStyle="1" w:styleId="20">
    <w:name w:val="标题 2字符"/>
    <w:basedOn w:val="a0"/>
    <w:link w:val="2"/>
    <w:rPr>
      <w:rFonts w:ascii="Century Gothic" w:eastAsia="方正兰亭粗黑_GBK" w:hAnsi="Century Gothic" w:cs="Arial"/>
      <w:kern w:val="21"/>
      <w:sz w:val="30"/>
      <w:szCs w:val="32"/>
    </w:rPr>
  </w:style>
  <w:style w:type="character" w:customStyle="1" w:styleId="30">
    <w:name w:val="标题 3字符"/>
    <w:basedOn w:val="a0"/>
    <w:link w:val="3"/>
    <w:uiPriority w:val="9"/>
    <w:rPr>
      <w:rFonts w:ascii="Century Gothic" w:eastAsia="方正兰亭粗黑_GBK" w:hAnsi="Century Gothic" w:cs="Arial"/>
      <w:kern w:val="2"/>
      <w:sz w:val="24"/>
      <w:szCs w:val="32"/>
    </w:rPr>
  </w:style>
  <w:style w:type="character" w:customStyle="1" w:styleId="40">
    <w:name w:val="标题 4字符"/>
    <w:basedOn w:val="a0"/>
    <w:link w:val="4"/>
    <w:rPr>
      <w:rFonts w:ascii="方正兰亭中黑_GBK" w:eastAsia="方正兰亭中黑_GBK" w:hAnsi="Arial"/>
      <w:w w:val="115"/>
      <w:kern w:val="2"/>
      <w:szCs w:val="28"/>
    </w:rPr>
  </w:style>
  <w:style w:type="character" w:customStyle="1" w:styleId="50">
    <w:name w:val="标题 5字符"/>
    <w:basedOn w:val="a0"/>
    <w:link w:val="5"/>
    <w:qFormat/>
    <w:rPr>
      <w:rFonts w:eastAsia="方正博雅宋_GBK"/>
      <w:kern w:val="2"/>
      <w:szCs w:val="21"/>
    </w:rPr>
  </w:style>
  <w:style w:type="character" w:customStyle="1" w:styleId="60">
    <w:name w:val="标题 6字符"/>
    <w:basedOn w:val="a0"/>
    <w:link w:val="6"/>
    <w:rPr>
      <w:rFonts w:eastAsia="汉仪中宋简"/>
      <w:kern w:val="2"/>
    </w:rPr>
  </w:style>
  <w:style w:type="character" w:customStyle="1" w:styleId="af4">
    <w:name w:val="标题字符"/>
    <w:basedOn w:val="a0"/>
    <w:link w:val="af3"/>
    <w:rPr>
      <w:rFonts w:ascii="Arial" w:eastAsia="方正大标宋简体" w:hAnsi="Arial" w:cs="Arial"/>
      <w:kern w:val="21"/>
      <w:sz w:val="5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2">
    <w:name w:val="脚注文本字符"/>
    <w:basedOn w:val="a0"/>
    <w:link w:val="af1"/>
    <w:semiHidden/>
    <w:qFormat/>
    <w:rPr>
      <w:rFonts w:eastAsia="方正博雅宋_GBK"/>
      <w:kern w:val="21"/>
      <w:sz w:val="15"/>
      <w:szCs w:val="18"/>
    </w:rPr>
  </w:style>
  <w:style w:type="character" w:customStyle="1" w:styleId="a4">
    <w:name w:val="文档结构图字符"/>
    <w:basedOn w:val="a0"/>
    <w:link w:val="a3"/>
    <w:semiHidden/>
    <w:qFormat/>
    <w:rPr>
      <w:rFonts w:eastAsia="方正博雅宋_GBK"/>
      <w:kern w:val="21"/>
      <w:szCs w:val="24"/>
      <w:shd w:val="clear" w:color="auto" w:fill="000080"/>
    </w:rPr>
  </w:style>
  <w:style w:type="character" w:customStyle="1" w:styleId="ae">
    <w:name w:val="页脚字符"/>
    <w:basedOn w:val="a0"/>
    <w:link w:val="ad"/>
    <w:semiHidden/>
    <w:qFormat/>
    <w:rPr>
      <w:rFonts w:eastAsia="方正博雅宋_GBK"/>
      <w:kern w:val="21"/>
      <w:sz w:val="18"/>
      <w:szCs w:val="18"/>
    </w:rPr>
  </w:style>
  <w:style w:type="character" w:customStyle="1" w:styleId="af0">
    <w:name w:val="页眉字符"/>
    <w:basedOn w:val="a0"/>
    <w:link w:val="af"/>
    <w:semiHidden/>
    <w:rPr>
      <w:rFonts w:eastAsia="方正博雅宋_GBK"/>
      <w:kern w:val="21"/>
      <w:sz w:val="18"/>
      <w:szCs w:val="18"/>
    </w:rPr>
  </w:style>
  <w:style w:type="character" w:customStyle="1" w:styleId="aa">
    <w:name w:val="正文文本缩进字符"/>
    <w:basedOn w:val="a0"/>
    <w:link w:val="a9"/>
    <w:qFormat/>
    <w:rPr>
      <w:rFonts w:eastAsia="方正博雅宋_GBK"/>
      <w:kern w:val="21"/>
      <w:szCs w:val="24"/>
    </w:rPr>
  </w:style>
  <w:style w:type="character" w:customStyle="1" w:styleId="22">
    <w:name w:val="正文文本缩进 2字符"/>
    <w:basedOn w:val="a0"/>
    <w:link w:val="21"/>
    <w:semiHidden/>
    <w:qFormat/>
    <w:rPr>
      <w:rFonts w:eastAsia="方正博雅宋_GBK"/>
      <w:spacing w:val="2"/>
      <w:kern w:val="2"/>
      <w:szCs w:val="21"/>
    </w:rPr>
  </w:style>
  <w:style w:type="character" w:customStyle="1" w:styleId="32">
    <w:name w:val="正文文本缩进 3字符"/>
    <w:basedOn w:val="a0"/>
    <w:link w:val="31"/>
    <w:semiHidden/>
    <w:qFormat/>
    <w:rPr>
      <w:rFonts w:ascii="Edwardian Script ITC" w:eastAsia="方正博雅宋_GBK" w:hAnsi="Edwardian Script ITC"/>
      <w:kern w:val="2"/>
      <w:szCs w:val="21"/>
    </w:rPr>
  </w:style>
  <w:style w:type="paragraph" w:styleId="afff9">
    <w:name w:val="List Paragraph"/>
    <w:basedOn w:val="a"/>
    <w:uiPriority w:val="34"/>
    <w:qFormat/>
    <w:pPr>
      <w:widowControl w:val="0"/>
      <w:topLinePunct/>
      <w:ind w:firstLineChars="200" w:firstLine="420"/>
      <w:jc w:val="both"/>
    </w:pPr>
    <w:rPr>
      <w:rFonts w:eastAsia="方正博雅宋_GBK"/>
      <w:kern w:val="21"/>
      <w:sz w:val="20"/>
    </w:rPr>
  </w:style>
  <w:style w:type="character" w:styleId="afff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ffb">
    <w:name w:val="annotation subject"/>
    <w:basedOn w:val="a5"/>
    <w:next w:val="a5"/>
    <w:link w:val="afffc"/>
    <w:uiPriority w:val="99"/>
    <w:semiHidden/>
    <w:unhideWhenUsed/>
    <w:rsid w:val="002C28EE"/>
    <w:rPr>
      <w:b/>
      <w:bCs/>
    </w:rPr>
  </w:style>
  <w:style w:type="character" w:customStyle="1" w:styleId="a6">
    <w:name w:val="批注文字字符"/>
    <w:basedOn w:val="a0"/>
    <w:link w:val="a5"/>
    <w:uiPriority w:val="99"/>
    <w:semiHidden/>
    <w:rsid w:val="002C28EE"/>
    <w:rPr>
      <w:rFonts w:eastAsia="方正博雅宋_GBK"/>
      <w:kern w:val="21"/>
      <w:szCs w:val="24"/>
    </w:rPr>
  </w:style>
  <w:style w:type="character" w:customStyle="1" w:styleId="afffc">
    <w:name w:val="批注主题字符"/>
    <w:basedOn w:val="a6"/>
    <w:link w:val="afffb"/>
    <w:uiPriority w:val="99"/>
    <w:semiHidden/>
    <w:rsid w:val="002C28EE"/>
    <w:rPr>
      <w:rFonts w:eastAsia="方正博雅宋_GBK"/>
      <w:b/>
      <w:bCs/>
      <w:kern w:val="21"/>
      <w:szCs w:val="24"/>
    </w:rPr>
  </w:style>
  <w:style w:type="character" w:styleId="afffd">
    <w:name w:val="Placeholder Text"/>
    <w:basedOn w:val="a0"/>
    <w:uiPriority w:val="99"/>
    <w:semiHidden/>
    <w:rsid w:val="00E12EDA"/>
    <w:rPr>
      <w:color w:val="808080"/>
    </w:rPr>
  </w:style>
  <w:style w:type="table" w:styleId="afffe">
    <w:name w:val="Table Grid"/>
    <w:basedOn w:val="a1"/>
    <w:uiPriority w:val="59"/>
    <w:rsid w:val="005C2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B1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B1963"/>
    <w:rPr>
      <w:rFonts w:ascii="Courier New" w:hAnsi="Courier New" w:cs="Courier New"/>
    </w:rPr>
  </w:style>
  <w:style w:type="paragraph" w:styleId="affff">
    <w:name w:val="Normal (Web)"/>
    <w:basedOn w:val="a"/>
    <w:uiPriority w:val="99"/>
    <w:semiHidden/>
    <w:unhideWhenUsed/>
    <w:rsid w:val="001B5309"/>
    <w:pPr>
      <w:spacing w:before="100" w:beforeAutospacing="1" w:after="100" w:afterAutospacing="1"/>
    </w:pPr>
  </w:style>
  <w:style w:type="character" w:customStyle="1" w:styleId="pre">
    <w:name w:val="pre"/>
    <w:basedOn w:val="a0"/>
    <w:rsid w:val="00FF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header" Target="header3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oter" Target="footer3.xml"/><Relationship Id="rId34" Type="http://schemas.openxmlformats.org/officeDocument/2006/relationships/fontTable" Target="fontTable.xml"/><Relationship Id="rId35" Type="http://schemas.microsoft.com/office/2011/relationships/people" Target="people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33C309-8621-E044-86C0-96EF03B8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26</Pages>
  <Words>5698</Words>
  <Characters>23875</Characters>
  <Application>Microsoft Macintosh Word</Application>
  <DocSecurity>0</DocSecurity>
  <Lines>459</Lines>
  <Paragraphs>259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第1章  SQL SERVER 2005入门</vt:lpstr>
    </vt:vector>
  </TitlesOfParts>
  <Company>CHINA</Company>
  <LinksUpToDate>false</LinksUpToDate>
  <CharactersWithSpaces>29314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SQL SERVER 2005入门</dc:title>
  <dc:creator>yxh</dc:creator>
  <cp:lastModifiedBy>Microsoft Office 用户</cp:lastModifiedBy>
  <cp:revision>280</cp:revision>
  <cp:lastPrinted>2019-06-19T23:32:00Z</cp:lastPrinted>
  <dcterms:created xsi:type="dcterms:W3CDTF">2020-02-22T16:19:00Z</dcterms:created>
  <dcterms:modified xsi:type="dcterms:W3CDTF">2020-11-10T15:07:00Z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Full=10.5 pt_x000d_
Script=7 pt_x000d_
ScriptScript=5 pt_x000d_
Symbol=15 pt_x000d_
SubSymbol=100 %_x000d_
User1=75 %_x000d_
User2=150 %_x000d_
SmallLargeIncr=1 pt_x000d_
_x000d_
[Spacing]_x000d_
LineSpacing=150 %_x000d_
MatrixRowSpacing=150 %_x000d_
MatrixColSpacing=100 %_x000d_
SuperscriptHeight=45 %_x000d_
SubscriptDepth=2</vt:lpwstr>
  </property>
  <property fmtid="{D5CDD505-2E9C-101B-9397-08002B2CF9AE}" pid="4" name="MTPreferences 2">
    <vt:lpwstr>5 %_x000d_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</vt:lpwstr>
  </property>
  <property fmtid="{D5CDD505-2E9C-101B-9397-08002B2CF9AE}" pid="5" name="MTPreferences 3">
    <vt:lpwstr>
MinGap=8 %_x000d_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10.5.EQP</vt:lpwstr>
  </property>
  <property fmtid="{D5CDD505-2E9C-101B-9397-08002B2CF9AE}" pid="7" name="MTWinEqns">
    <vt:bool>true</vt:bool>
  </property>
  <property fmtid="{D5CDD505-2E9C-101B-9397-08002B2CF9AE}" pid="8" name="KSOProductBuildVer">
    <vt:lpwstr>2052-11.1.0.9305</vt:lpwstr>
  </property>
</Properties>
</file>