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05CE2" w14:textId="77777777" w:rsidR="0083489B" w:rsidRDefault="0083489B">
      <w:pPr>
        <w:ind w:firstLine="480"/>
        <w:rPr>
          <w:kern w:val="2"/>
        </w:rPr>
      </w:pPr>
    </w:p>
    <w:p w14:paraId="6E982F2D" w14:textId="77777777" w:rsidR="0083489B" w:rsidRDefault="0083489B">
      <w:pPr>
        <w:ind w:firstLine="480"/>
        <w:rPr>
          <w:kern w:val="2"/>
        </w:rPr>
      </w:pPr>
    </w:p>
    <w:p w14:paraId="5F56D2D2" w14:textId="77777777" w:rsidR="0083489B" w:rsidRDefault="0083489B">
      <w:pPr>
        <w:ind w:firstLine="480"/>
        <w:rPr>
          <w:kern w:val="2"/>
        </w:rPr>
      </w:pPr>
    </w:p>
    <w:p w14:paraId="20E2BDB3" w14:textId="77777777" w:rsidR="0083489B" w:rsidRDefault="0083489B">
      <w:pPr>
        <w:ind w:firstLine="480"/>
        <w:rPr>
          <w:kern w:val="2"/>
        </w:rPr>
      </w:pPr>
    </w:p>
    <w:p w14:paraId="359435B9" w14:textId="77777777" w:rsidR="0083489B" w:rsidRDefault="0083489B">
      <w:pPr>
        <w:ind w:firstLine="480"/>
        <w:rPr>
          <w:kern w:val="2"/>
        </w:rPr>
      </w:pPr>
    </w:p>
    <w:p w14:paraId="11DDCECE" w14:textId="77777777" w:rsidR="0083489B" w:rsidRDefault="0083489B">
      <w:pPr>
        <w:ind w:firstLine="480"/>
        <w:rPr>
          <w:kern w:val="2"/>
        </w:rPr>
      </w:pPr>
    </w:p>
    <w:p w14:paraId="05536B17" w14:textId="77777777" w:rsidR="0083489B" w:rsidRDefault="00E60144">
      <w:pPr>
        <w:ind w:firstLine="480"/>
        <w:rPr>
          <w:kern w:val="2"/>
        </w:rPr>
      </w:pPr>
      <w:r>
        <w:rPr>
          <w:noProof/>
          <w:kern w:val="2"/>
        </w:rPr>
        <mc:AlternateContent>
          <mc:Choice Requires="wps">
            <w:drawing>
              <wp:anchor distT="0" distB="0" distL="114300" distR="114300" simplePos="0" relativeHeight="251654144" behindDoc="0" locked="0" layoutInCell="1" allowOverlap="1" wp14:anchorId="2E0059FB" wp14:editId="5E88B6E4">
                <wp:simplePos x="0" y="0"/>
                <wp:positionH relativeFrom="column">
                  <wp:posOffset>4184650</wp:posOffset>
                </wp:positionH>
                <wp:positionV relativeFrom="paragraph">
                  <wp:posOffset>50800</wp:posOffset>
                </wp:positionV>
                <wp:extent cx="1133475" cy="4098290"/>
                <wp:effectExtent l="3175" t="3175" r="0" b="3810"/>
                <wp:wrapNone/>
                <wp:docPr id="17"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8290"/>
                        </a:xfrm>
                        <a:prstGeom prst="rect">
                          <a:avLst/>
                        </a:prstGeom>
                        <a:noFill/>
                        <a:ln>
                          <a:noFill/>
                        </a:ln>
                        <a:effectLst/>
                      </wps:spPr>
                      <wps:txbx>
                        <w:txbxContent>
                          <w:p w14:paraId="37628CA6" w14:textId="77777777" w:rsidR="007869DD" w:rsidRDefault="007869DD">
                            <w:pPr>
                              <w:adjustRightInd w:val="0"/>
                              <w:snapToGrid w:val="0"/>
                              <w:ind w:firstLineChars="0" w:firstLine="0"/>
                              <w:jc w:val="center"/>
                              <w:rPr>
                                <w:rFonts w:ascii="Avenir LT 35 Light" w:hAnsi="Avenir LT 35 Light"/>
                                <w:color w:val="FFFFFF"/>
                                <w:spacing w:val="-6"/>
                                <w:sz w:val="592"/>
                              </w:rPr>
                            </w:pPr>
                            <w:r>
                              <w:rPr>
                                <w:rFonts w:ascii="Century Gothic" w:eastAsia="方正兰亭粗黑_GBK" w:hAnsi="Century Gothic" w:hint="eastAsia"/>
                                <w:b/>
                                <w:bCs/>
                                <w:color w:val="000000"/>
                                <w:sz w:val="72"/>
                                <w:szCs w:val="40"/>
                              </w:rPr>
                              <w:t>机器学习简介</w:t>
                            </w:r>
                          </w:p>
                        </w:txbxContent>
                      </wps:txbx>
                      <wps:bodyPr rot="0" vert="eaVert" wrap="square" lIns="0" tIns="0" rIns="0" bIns="0" anchor="t" anchorCtr="0" upright="1">
                        <a:noAutofit/>
                      </wps:bodyPr>
                    </wps:wsp>
                  </a:graphicData>
                </a:graphic>
              </wp:anchor>
            </w:drawing>
          </mc:Choice>
          <mc:Fallback>
            <w:pict>
              <v:shapetype w14:anchorId="2E0059FB" id="_x0000_t202" coordsize="21600,21600" o:spt="202" path="m0,0l0,21600,21600,21600,21600,0xe">
                <v:stroke joinstyle="miter"/>
                <v:path gradientshapeok="t" o:connecttype="rect"/>
              </v:shapetype>
              <v:shape id="Text Box 470" o:spid="_x0000_s1026" type="#_x0000_t202" style="position:absolute;left:0;text-align:left;margin-left:329.5pt;margin-top:4pt;width:89.25pt;height:322.7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" filled="f" stroked="f">
                <v:textbox style="layout-flow:vertical-ideographic" inset="0,0,0,0">
                  <w:txbxContent>
                    <w:p w14:paraId="37628CA6" w14:textId="77777777" w:rsidR="007869DD" w:rsidRDefault="007869DD">
                      <w:pPr>
                        <w:adjustRightInd w:val="0"/>
                        <w:snapToGrid w:val="0"/>
                        <w:ind w:firstLineChars="0" w:firstLine="0"/>
                        <w:jc w:val="center"/>
                        <w:rPr>
                          <w:rFonts w:ascii="Avenir LT 35 Light" w:hAnsi="Avenir LT 35 Light"/>
                          <w:color w:val="FFFFFF"/>
                          <w:spacing w:val="-6"/>
                          <w:sz w:val="592"/>
                        </w:rPr>
                      </w:pPr>
                      <w:r>
                        <w:rPr>
                          <w:rFonts w:ascii="Century Gothic" w:eastAsia="方正兰亭粗黑_GBK" w:hAnsi="Century Gothic" w:hint="eastAsia"/>
                          <w:b/>
                          <w:bCs/>
                          <w:color w:val="000000"/>
                          <w:sz w:val="72"/>
                          <w:szCs w:val="40"/>
                        </w:rPr>
                        <w:t>机器学习简介</w:t>
                      </w:r>
                    </w:p>
                  </w:txbxContent>
                </v:textbox>
              </v:shape>
            </w:pict>
          </mc:Fallback>
        </mc:AlternateContent>
      </w:r>
    </w:p>
    <w:p w14:paraId="6C3FF1F2" w14:textId="77777777" w:rsidR="0083489B" w:rsidRDefault="0083489B">
      <w:pPr>
        <w:ind w:firstLine="480"/>
        <w:rPr>
          <w:kern w:val="2"/>
        </w:rPr>
      </w:pPr>
    </w:p>
    <w:p w14:paraId="6C31D1A3" w14:textId="77777777" w:rsidR="0083489B" w:rsidRDefault="00E60144">
      <w:pPr>
        <w:ind w:firstLine="480"/>
        <w:rPr>
          <w:kern w:val="2"/>
        </w:rPr>
      </w:pPr>
      <w:r>
        <w:rPr>
          <w:noProof/>
          <w:kern w:val="2"/>
        </w:rPr>
        <mc:AlternateContent>
          <mc:Choice Requires="wps">
            <w:drawing>
              <wp:anchor distT="0" distB="0" distL="114300" distR="114300" simplePos="0" relativeHeight="251653120" behindDoc="0" locked="0" layoutInCell="1" allowOverlap="1" wp14:anchorId="3DDD3852" wp14:editId="6AC6866A">
                <wp:simplePos x="0" y="0"/>
                <wp:positionH relativeFrom="column">
                  <wp:posOffset>-785495</wp:posOffset>
                </wp:positionH>
                <wp:positionV relativeFrom="paragraph">
                  <wp:posOffset>131445</wp:posOffset>
                </wp:positionV>
                <wp:extent cx="3933825" cy="3411220"/>
                <wp:effectExtent l="0" t="0" r="4445" b="635"/>
                <wp:wrapNone/>
                <wp:docPr id="16" name="Text Box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3411220"/>
                        </a:xfrm>
                        <a:prstGeom prst="rect">
                          <a:avLst/>
                        </a:prstGeom>
                        <a:noFill/>
                        <a:ln>
                          <a:noFill/>
                        </a:ln>
                        <a:effectLst/>
                      </wps:spPr>
                      <wps:txbx>
                        <w:txbxContent>
                          <w:p w14:paraId="3F6A5CCB" w14:textId="77777777" w:rsidR="007869DD" w:rsidRDefault="007869DD">
                            <w:pPr>
                              <w:adjustRightInd w:val="0"/>
                              <w:snapToGrid w:val="0"/>
                              <w:ind w:firstLineChars="0" w:firstLine="0"/>
                              <w:jc w:val="left"/>
                              <w:rPr>
                                <w:rFonts w:ascii="Avenir LT 35 Light" w:hAnsi="Avenir LT 35 Light"/>
                                <w:color w:val="FFFFFF"/>
                                <w:spacing w:val="-6"/>
                                <w:sz w:val="592"/>
                              </w:rPr>
                            </w:pPr>
                            <w:r>
                              <w:rPr>
                                <w:rFonts w:ascii="Avenir LT 35 Light" w:hAnsi="Avenir LT 35 Light" w:hint="eastAsia"/>
                                <w:color w:val="FFFFFF"/>
                                <w:spacing w:val="-400"/>
                                <w:sz w:val="592"/>
                              </w:rPr>
                              <w:t>0</w:t>
                            </w:r>
                            <w:r>
                              <w:rPr>
                                <w:rFonts w:ascii="Avenir LT 35 Light" w:hAnsi="Avenir LT 35 Light" w:hint="eastAsia"/>
                                <w:color w:val="FFFFFF"/>
                                <w:spacing w:val="-6"/>
                                <w:sz w:val="592"/>
                              </w:rPr>
                              <w:t>1</w:t>
                            </w:r>
                          </w:p>
                        </w:txbxContent>
                      </wps:txbx>
                      <wps:bodyPr rot="0" vert="horz" wrap="square" lIns="0" tIns="0" rIns="0" bIns="0" anchor="t" anchorCtr="0" upright="1">
                        <a:noAutofit/>
                      </wps:bodyPr>
                    </wps:wsp>
                  </a:graphicData>
                </a:graphic>
              </wp:anchor>
            </w:drawing>
          </mc:Choice>
          <mc:Fallback>
            <w:pict>
              <v:shape w14:anchorId="3DDD3852" id="Text Box 468" o:spid="_x0000_s1027" type="#_x0000_t202" style="position:absolute;left:0;text-align:left;margin-left:-61.85pt;margin-top:10.35pt;width:309.75pt;height:268.6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" filled="f" stroked="f">
                <v:textbox inset="0,0,0,0">
                  <w:txbxContent>
                    <w:p w14:paraId="3F6A5CCB" w14:textId="77777777" w:rsidR="007869DD" w:rsidRDefault="007869DD">
                      <w:pPr>
                        <w:adjustRightInd w:val="0"/>
                        <w:snapToGrid w:val="0"/>
                        <w:ind w:firstLineChars="0" w:firstLine="0"/>
                        <w:jc w:val="left"/>
                        <w:rPr>
                          <w:rFonts w:ascii="Avenir LT 35 Light" w:hAnsi="Avenir LT 35 Light"/>
                          <w:color w:val="FFFFFF"/>
                          <w:spacing w:val="-6"/>
                          <w:sz w:val="592"/>
                        </w:rPr>
                      </w:pPr>
                      <w:r>
                        <w:rPr>
                          <w:rFonts w:ascii="Avenir LT 35 Light" w:hAnsi="Avenir LT 35 Light" w:hint="eastAsia"/>
                          <w:color w:val="FFFFFF"/>
                          <w:spacing w:val="-400"/>
                          <w:sz w:val="592"/>
                        </w:rPr>
                        <w:t>0</w:t>
                      </w:r>
                      <w:r>
                        <w:rPr>
                          <w:rFonts w:ascii="Avenir LT 35 Light" w:hAnsi="Avenir LT 35 Light" w:hint="eastAsia"/>
                          <w:color w:val="FFFFFF"/>
                          <w:spacing w:val="-6"/>
                          <w:sz w:val="592"/>
                        </w:rPr>
                        <w:t>1</w:t>
                      </w:r>
                    </w:p>
                  </w:txbxContent>
                </v:textbox>
              </v:shape>
            </w:pict>
          </mc:Fallback>
        </mc:AlternateContent>
      </w:r>
    </w:p>
    <w:p w14:paraId="4E445CD0" w14:textId="77777777" w:rsidR="0083489B" w:rsidRDefault="0083489B">
      <w:pPr>
        <w:ind w:firstLine="480"/>
        <w:rPr>
          <w:kern w:val="2"/>
        </w:rPr>
      </w:pPr>
    </w:p>
    <w:p w14:paraId="2FA9887B" w14:textId="77777777" w:rsidR="0083489B" w:rsidRDefault="0083489B">
      <w:pPr>
        <w:ind w:firstLine="480"/>
        <w:rPr>
          <w:kern w:val="2"/>
        </w:rPr>
      </w:pPr>
    </w:p>
    <w:p w14:paraId="15E5A643" w14:textId="77777777" w:rsidR="0083489B" w:rsidRDefault="0083489B">
      <w:pPr>
        <w:ind w:firstLine="480"/>
        <w:rPr>
          <w:kern w:val="2"/>
        </w:rPr>
      </w:pPr>
    </w:p>
    <w:p w14:paraId="26280812" w14:textId="77777777" w:rsidR="0083489B" w:rsidRDefault="0083489B">
      <w:pPr>
        <w:ind w:firstLine="480"/>
        <w:rPr>
          <w:kern w:val="2"/>
        </w:rPr>
      </w:pPr>
    </w:p>
    <w:p w14:paraId="68CA6910" w14:textId="77777777" w:rsidR="0083489B" w:rsidRDefault="0083489B">
      <w:pPr>
        <w:ind w:firstLine="480"/>
        <w:rPr>
          <w:kern w:val="2"/>
        </w:rPr>
      </w:pPr>
    </w:p>
    <w:p w14:paraId="382D7270" w14:textId="77777777" w:rsidR="0083489B" w:rsidRDefault="0083489B">
      <w:pPr>
        <w:ind w:firstLine="480"/>
        <w:rPr>
          <w:kern w:val="2"/>
        </w:rPr>
      </w:pPr>
    </w:p>
    <w:p w14:paraId="428C148B" w14:textId="77777777" w:rsidR="0083489B" w:rsidRDefault="0083489B">
      <w:pPr>
        <w:ind w:firstLine="480"/>
        <w:rPr>
          <w:kern w:val="2"/>
        </w:rPr>
      </w:pPr>
    </w:p>
    <w:p w14:paraId="12FCFAE1" w14:textId="77777777" w:rsidR="0083489B" w:rsidRDefault="0083489B">
      <w:pPr>
        <w:ind w:firstLine="480"/>
        <w:rPr>
          <w:kern w:val="2"/>
        </w:rPr>
      </w:pPr>
    </w:p>
    <w:p w14:paraId="0E31502D" w14:textId="77777777" w:rsidR="0083489B" w:rsidRDefault="0083489B">
      <w:pPr>
        <w:ind w:firstLine="480"/>
        <w:rPr>
          <w:kern w:val="2"/>
        </w:rPr>
      </w:pPr>
    </w:p>
    <w:p w14:paraId="14DD77F0" w14:textId="77777777" w:rsidR="0083489B" w:rsidRDefault="0083489B">
      <w:pPr>
        <w:ind w:firstLine="480"/>
        <w:rPr>
          <w:kern w:val="2"/>
        </w:rPr>
      </w:pPr>
    </w:p>
    <w:p w14:paraId="0F4EDE66" w14:textId="77777777" w:rsidR="0083489B" w:rsidRDefault="0083489B">
      <w:pPr>
        <w:ind w:firstLine="480"/>
        <w:rPr>
          <w:kern w:val="2"/>
        </w:rPr>
      </w:pPr>
    </w:p>
    <w:p w14:paraId="5FB6A8F9" w14:textId="77777777" w:rsidR="0083489B" w:rsidRDefault="0083489B">
      <w:pPr>
        <w:ind w:firstLine="480"/>
        <w:rPr>
          <w:kern w:val="2"/>
        </w:rPr>
      </w:pPr>
    </w:p>
    <w:p w14:paraId="7D7D41F4" w14:textId="77777777" w:rsidR="0083489B" w:rsidRDefault="0083489B">
      <w:pPr>
        <w:ind w:firstLine="480"/>
        <w:rPr>
          <w:kern w:val="2"/>
        </w:rPr>
      </w:pPr>
    </w:p>
    <w:p w14:paraId="49582440" w14:textId="77777777" w:rsidR="0083489B" w:rsidRDefault="0083489B">
      <w:pPr>
        <w:ind w:firstLine="480"/>
        <w:rPr>
          <w:kern w:val="2"/>
        </w:rPr>
      </w:pPr>
    </w:p>
    <w:p w14:paraId="557399C5" w14:textId="77777777" w:rsidR="0083489B" w:rsidRDefault="0083489B">
      <w:pPr>
        <w:ind w:firstLine="480"/>
        <w:rPr>
          <w:kern w:val="2"/>
        </w:rPr>
      </w:pPr>
    </w:p>
    <w:p w14:paraId="4EDEF155" w14:textId="77777777" w:rsidR="0083489B" w:rsidRDefault="0083489B">
      <w:pPr>
        <w:ind w:firstLine="480"/>
        <w:rPr>
          <w:kern w:val="2"/>
        </w:rPr>
      </w:pPr>
    </w:p>
    <w:p w14:paraId="59DD30C1" w14:textId="77777777" w:rsidR="0083489B" w:rsidRDefault="0083489B">
      <w:pPr>
        <w:ind w:firstLine="480"/>
        <w:rPr>
          <w:kern w:val="2"/>
        </w:rPr>
      </w:pPr>
    </w:p>
    <w:p w14:paraId="15A44504" w14:textId="77777777" w:rsidR="0083489B" w:rsidRDefault="0083489B">
      <w:pPr>
        <w:ind w:firstLine="480"/>
      </w:pPr>
    </w:p>
    <w:p w14:paraId="59F86951" w14:textId="77777777" w:rsidR="0083489B" w:rsidRDefault="0083489B">
      <w:pPr>
        <w:ind w:firstLine="480"/>
      </w:pPr>
    </w:p>
    <w:p w14:paraId="29ED317A" w14:textId="77777777" w:rsidR="0083489B" w:rsidRDefault="0083489B">
      <w:pPr>
        <w:ind w:firstLine="480"/>
      </w:pPr>
    </w:p>
    <w:p w14:paraId="0B8FE220" w14:textId="77777777" w:rsidR="0083489B" w:rsidRDefault="00DB5066">
      <w:pPr>
        <w:ind w:firstLine="480"/>
      </w:pPr>
      <w:r>
        <w:t>本章对机器学习做</w:t>
      </w:r>
      <w:r w:rsidR="00E60144">
        <w:t>总体介绍。</w:t>
      </w:r>
    </w:p>
    <w:p w14:paraId="29E2A012" w14:textId="77777777" w:rsidR="0083489B" w:rsidRDefault="00E60144">
      <w:pPr>
        <w:ind w:firstLine="480"/>
      </w:pPr>
      <w:r>
        <w:t>1.1</w:t>
      </w:r>
      <w:r>
        <w:t>节和</w:t>
      </w:r>
      <w:r>
        <w:t>1.2</w:t>
      </w:r>
      <w:r>
        <w:t>节分别介绍机器学习的一些基本概念和发展历史。</w:t>
      </w:r>
      <w:r>
        <w:t>1.3</w:t>
      </w:r>
      <w:r>
        <w:t>节介绍机器学习任务的分类，</w:t>
      </w:r>
      <w:r>
        <w:t>1.4</w:t>
      </w:r>
      <w:r>
        <w:t>节叙述机器学习项目的一般步骤，</w:t>
      </w:r>
      <w:r>
        <w:t>1.5</w:t>
      </w:r>
      <w:r>
        <w:t>节对模型评估进一步展开讨论。</w:t>
      </w:r>
    </w:p>
    <w:p w14:paraId="7623A016" w14:textId="77777777" w:rsidR="0083489B" w:rsidRDefault="0083489B">
      <w:pPr>
        <w:pStyle w:val="affe"/>
        <w:spacing w:line="384" w:lineRule="auto"/>
      </w:pPr>
    </w:p>
    <w:p w14:paraId="4FC16C1E" w14:textId="77777777" w:rsidR="0083489B" w:rsidRDefault="00E60144">
      <w:pPr>
        <w:widowControl/>
        <w:topLinePunct w:val="0"/>
        <w:ind w:firstLineChars="0" w:firstLine="0"/>
        <w:jc w:val="left"/>
      </w:pPr>
      <w:r>
        <w:br w:type="page"/>
      </w:r>
    </w:p>
    <w:p w14:paraId="4A5DAC1D" w14:textId="77777777" w:rsidR="0083489B" w:rsidRDefault="00E60144">
      <w:pPr>
        <w:pStyle w:val="2"/>
        <w:rPr>
          <w:kern w:val="2"/>
        </w:rPr>
      </w:pPr>
      <w:bookmarkStart w:id="0" w:name="header-n2"/>
      <w:bookmarkEnd w:id="0"/>
      <w:r>
        <w:rPr>
          <w:b/>
          <w:bCs/>
          <w:noProof/>
          <w:color w:val="FFFFFF"/>
          <w:kern w:val="2"/>
          <w:sz w:val="20"/>
        </w:rPr>
        <w:lastRenderedPageBreak/>
        <w:drawing>
          <wp:anchor distT="0" distB="0" distL="114300" distR="114300" simplePos="0" relativeHeight="251659264" behindDoc="1" locked="0" layoutInCell="1" allowOverlap="1" wp14:anchorId="5D1F8E89" wp14:editId="1EAC0BB1">
            <wp:simplePos x="0" y="0"/>
            <wp:positionH relativeFrom="column">
              <wp:posOffset>0</wp:posOffset>
            </wp:positionH>
            <wp:positionV relativeFrom="paragraph">
              <wp:posOffset>109220</wp:posOffset>
            </wp:positionV>
            <wp:extent cx="4887595" cy="394335"/>
            <wp:effectExtent l="0" t="0" r="8255" b="5715"/>
            <wp:wrapNone/>
            <wp:docPr id="493" name="图片 493" descr="标题2"/>
            <wp:cNvGraphicFramePr/>
            <a:graphic xmlns:a="http://schemas.openxmlformats.org/drawingml/2006/main">
              <a:graphicData uri="http://schemas.openxmlformats.org/drawingml/2006/picture">
                <pic:pic xmlns:pic="http://schemas.openxmlformats.org/drawingml/2006/picture">
                  <pic:nvPicPr>
                    <pic:cNvPr id="493" name="图片 493" descr="标题2"/>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887595" cy="394335"/>
                    </a:xfrm>
                    <a:prstGeom prst="rect">
                      <a:avLst/>
                    </a:prstGeom>
                    <a:noFill/>
                    <a:ln>
                      <a:noFill/>
                    </a:ln>
                  </pic:spPr>
                </pic:pic>
              </a:graphicData>
            </a:graphic>
          </wp:anchor>
        </w:drawing>
      </w:r>
      <w:r>
        <w:rPr>
          <w:rStyle w:val="24"/>
          <w:rFonts w:hint="cs"/>
        </w:rPr>
        <w:t>  </w:t>
      </w:r>
      <w:r>
        <w:rPr>
          <w:rStyle w:val="24"/>
          <w:rFonts w:hint="eastAsia"/>
        </w:rPr>
        <w:t>1.</w:t>
      </w:r>
      <w:r>
        <w:rPr>
          <w:rStyle w:val="24"/>
        </w:rPr>
        <w:t>1</w:t>
      </w:r>
      <w:r>
        <w:rPr>
          <w:rFonts w:hint="eastAsia"/>
          <w:color w:val="FFFFFF"/>
          <w:kern w:val="2"/>
        </w:rPr>
        <w:t xml:space="preserve">  </w:t>
      </w:r>
      <w:r>
        <w:rPr>
          <w:rFonts w:ascii="Times New Roman" w:hAnsi="Times New Roman" w:cs="Times New Roman"/>
        </w:rPr>
        <w:t>什么是机器学习</w:t>
      </w:r>
    </w:p>
    <w:p w14:paraId="06A0BFFC" w14:textId="77777777" w:rsidR="0083489B" w:rsidRDefault="00E60144">
      <w:pPr>
        <w:ind w:firstLine="480"/>
      </w:pPr>
      <w:r>
        <w:t>机器学习是研究如何让机器模拟人类</w:t>
      </w:r>
      <w:r w:rsidR="00A24916">
        <w:rPr>
          <w:rFonts w:hint="eastAsia"/>
        </w:rPr>
        <w:t>的</w:t>
      </w:r>
      <w:r>
        <w:t>学习</w:t>
      </w:r>
      <w:r w:rsidR="00265AB0">
        <w:rPr>
          <w:rFonts w:hint="eastAsia"/>
        </w:rPr>
        <w:t>行为</w:t>
      </w:r>
      <w:r>
        <w:t>，是实现人工智能的重要手段。人工智能的</w:t>
      </w:r>
      <w:r w:rsidR="007807E2">
        <w:rPr>
          <w:rFonts w:hint="eastAsia"/>
        </w:rPr>
        <w:t>研究</w:t>
      </w:r>
      <w:r>
        <w:t>范围很宽，从</w:t>
      </w:r>
      <w:r w:rsidRPr="00AB675B">
        <w:rPr>
          <w:color w:val="FF0000"/>
        </w:rPr>
        <w:t>表面上</w:t>
      </w:r>
      <w:r w:rsidR="007807E2" w:rsidRPr="00AB675B">
        <w:rPr>
          <w:rFonts w:hint="eastAsia"/>
          <w:color w:val="FF0000"/>
        </w:rPr>
        <w:t>研究</w:t>
      </w:r>
      <w:r>
        <w:rPr>
          <w:rFonts w:hint="eastAsia"/>
        </w:rPr>
        <w:t>看，其</w:t>
      </w:r>
      <w:r>
        <w:t>可以</w:t>
      </w:r>
      <w:r>
        <w:rPr>
          <w:rFonts w:hint="eastAsia"/>
        </w:rPr>
        <w:t>被</w:t>
      </w:r>
      <w:r>
        <w:t>理解为机器的智能化，</w:t>
      </w:r>
      <w:r>
        <w:rPr>
          <w:rFonts w:hint="eastAsia"/>
        </w:rPr>
        <w:t>即</w:t>
      </w:r>
      <w:r>
        <w:t>让机器能像人一样思考问题、解决问题。人类</w:t>
      </w:r>
      <w:r>
        <w:rPr>
          <w:rFonts w:hint="eastAsia"/>
        </w:rPr>
        <w:t>所使用的</w:t>
      </w:r>
      <w:r>
        <w:t>学习方法</w:t>
      </w:r>
      <w:r>
        <w:rPr>
          <w:rFonts w:hint="eastAsia"/>
        </w:rPr>
        <w:t>有两</w:t>
      </w:r>
      <w:r w:rsidR="007807E2">
        <w:rPr>
          <w:rFonts w:hint="eastAsia"/>
        </w:rPr>
        <w:t>种</w:t>
      </w:r>
      <w:r>
        <w:t>：演绎法和归纳法。这两种方法分别对应两种人工智能系统：专家系统和机器学习系统。演绎法从已知的规则和事实出发，推导新的规则</w:t>
      </w:r>
      <w:r>
        <w:rPr>
          <w:rFonts w:hint="eastAsia"/>
        </w:rPr>
        <w:t>和</w:t>
      </w:r>
      <w:r>
        <w:t>新的事实，对应专家系统。早期的人工智能系统大多是专家系统，亦被称为规则系统。归纳法</w:t>
      </w:r>
      <w:r>
        <w:rPr>
          <w:rFonts w:hint="eastAsia"/>
        </w:rPr>
        <w:t>则</w:t>
      </w:r>
      <w:r>
        <w:t>是</w:t>
      </w:r>
      <w:r>
        <w:rPr>
          <w:rFonts w:hint="eastAsia"/>
        </w:rPr>
        <w:t>通过对</w:t>
      </w:r>
      <w:r>
        <w:t>样本数据</w:t>
      </w:r>
      <w:r>
        <w:rPr>
          <w:rFonts w:hint="eastAsia"/>
        </w:rPr>
        <w:t>进行</w:t>
      </w:r>
      <w:r>
        <w:t>不断归纳</w:t>
      </w:r>
      <w:r>
        <w:rPr>
          <w:rFonts w:hint="eastAsia"/>
        </w:rPr>
        <w:t>，进而</w:t>
      </w:r>
      <w:r>
        <w:t>总结出规律和事实，对应机器学习系统</w:t>
      </w:r>
      <w:r w:rsidR="00BF1DBA">
        <w:t>。</w:t>
      </w:r>
      <w:r>
        <w:t>由于大数据时代的到来，数据</w:t>
      </w:r>
      <w:r>
        <w:rPr>
          <w:rFonts w:hint="eastAsia"/>
        </w:rPr>
        <w:t>的</w:t>
      </w:r>
      <w:r>
        <w:t>获取</w:t>
      </w:r>
      <w:r>
        <w:rPr>
          <w:rFonts w:hint="eastAsia"/>
        </w:rPr>
        <w:t>将会</w:t>
      </w:r>
      <w:r>
        <w:t>更容易，机器学习也</w:t>
      </w:r>
      <w:r>
        <w:rPr>
          <w:rFonts w:hint="eastAsia"/>
        </w:rPr>
        <w:t>会</w:t>
      </w:r>
      <w:r>
        <w:t>变得更重要。</w:t>
      </w:r>
    </w:p>
    <w:p w14:paraId="3D1BDDF6" w14:textId="77777777" w:rsidR="00A56164" w:rsidRDefault="00A56164" w:rsidP="00A56164">
      <w:pPr>
        <w:ind w:firstLine="480"/>
      </w:pPr>
      <w:r>
        <w:t>1952</w:t>
      </w:r>
      <w:r>
        <w:rPr>
          <w:rFonts w:hint="eastAsia"/>
        </w:rPr>
        <w:t>年</w:t>
      </w:r>
      <w:r>
        <w:t>，</w:t>
      </w:r>
      <w:r>
        <w:t>IBM</w:t>
      </w:r>
      <w:r>
        <w:t>科学家塞缪尔利用最基本的人工智能形式</w:t>
      </w:r>
      <w:r>
        <w:t xml:space="preserve">——Alpha-Beta </w:t>
      </w:r>
      <w:r>
        <w:t>剪枝算法，开发了一个跳棋程序。随着时间的增长，通过与塞缪尔下棋，程序下棋下得越来越好。因此塞缪尔创造了</w:t>
      </w:r>
      <w:r>
        <w:rPr>
          <w:rFonts w:hint="eastAsia"/>
        </w:rPr>
        <w:t>“</w:t>
      </w:r>
      <w:r>
        <w:t>机器学习</w:t>
      </w:r>
      <w:r>
        <w:rPr>
          <w:rFonts w:hint="eastAsia"/>
        </w:rPr>
        <w:t>”</w:t>
      </w:r>
      <w:r>
        <w:t>一词，并将其定义为</w:t>
      </w:r>
      <w:r>
        <w:rPr>
          <w:rFonts w:hint="eastAsia"/>
        </w:rPr>
        <w:t>“</w:t>
      </w:r>
      <w:r>
        <w:t>可以提供计算能力而无需显式编程的研究领域</w:t>
      </w:r>
      <w:r>
        <w:rPr>
          <w:rFonts w:hint="eastAsia"/>
        </w:rPr>
        <w:t>”。</w:t>
      </w:r>
    </w:p>
    <w:p w14:paraId="5EFD8A8E" w14:textId="11F328E0" w:rsidR="0083489B" w:rsidRDefault="00E60144" w:rsidP="009B1D5A">
      <w:pPr>
        <w:ind w:firstLine="472"/>
      </w:pPr>
      <w:r>
        <w:rPr>
          <w:spacing w:val="-2"/>
        </w:rPr>
        <w:t>著名的机器学习研究者米歇尔（</w:t>
      </w:r>
      <w:r>
        <w:rPr>
          <w:spacing w:val="-2"/>
        </w:rPr>
        <w:t>Mitchell</w:t>
      </w:r>
      <w:r>
        <w:rPr>
          <w:spacing w:val="-2"/>
        </w:rPr>
        <w:t>）在</w:t>
      </w:r>
      <w:r>
        <w:rPr>
          <w:rFonts w:hint="eastAsia"/>
          <w:spacing w:val="-2"/>
        </w:rPr>
        <w:t>“</w:t>
      </w:r>
      <w:r w:rsidRPr="00254D99">
        <w:rPr>
          <w:rFonts w:hint="eastAsia"/>
          <w:i/>
          <w:spacing w:val="-2"/>
        </w:rPr>
        <w:t>Machine</w:t>
      </w:r>
      <w:r w:rsidRPr="00254D99">
        <w:rPr>
          <w:i/>
          <w:spacing w:val="-2"/>
        </w:rPr>
        <w:t xml:space="preserve"> </w:t>
      </w:r>
      <w:r w:rsidRPr="00254D99">
        <w:rPr>
          <w:rFonts w:hint="eastAsia"/>
          <w:i/>
          <w:spacing w:val="-2"/>
        </w:rPr>
        <w:t>Learning</w:t>
      </w:r>
      <w:r>
        <w:rPr>
          <w:rFonts w:hint="eastAsia"/>
          <w:spacing w:val="-2"/>
        </w:rPr>
        <w:t>”</w:t>
      </w:r>
      <w:r>
        <w:t>书中</w:t>
      </w:r>
      <w:r w:rsidR="00927519">
        <w:rPr>
          <w:rFonts w:hint="eastAsia"/>
        </w:rPr>
        <w:t>对机器学习给出</w:t>
      </w:r>
      <w:r>
        <w:t>定义：对于某类任务</w:t>
      </w:r>
      <m:oMath>
        <m:r>
          <w:rPr>
            <w:rFonts w:ascii="Cambria Math" w:hAnsi="Cambria Math"/>
          </w:rPr>
          <m:t>T</m:t>
        </m:r>
      </m:oMath>
      <w:r>
        <w:t>和性能度量</w:t>
      </w:r>
      <m:oMath>
        <m:r>
          <w:rPr>
            <w:rFonts w:ascii="Cambria Math" w:hAnsi="Cambria Math"/>
          </w:rPr>
          <m:t>P</m:t>
        </m:r>
      </m:oMath>
      <w:r>
        <w:t>，若一个计算机程序在任务</w:t>
      </w:r>
      <m:oMath>
        <m:r>
          <w:rPr>
            <w:rFonts w:ascii="Cambria Math" w:hAnsi="Cambria Math"/>
          </w:rPr>
          <m:t>T</m:t>
        </m:r>
      </m:oMath>
      <w:r>
        <w:t>中以</w:t>
      </w:r>
      <m:oMath>
        <m:r>
          <w:rPr>
            <w:rFonts w:ascii="Cambria Math" w:hAnsi="Cambria Math"/>
          </w:rPr>
          <m:t>P</m:t>
        </m:r>
      </m:oMath>
      <w:r>
        <w:t>度量的性能随着经验</w:t>
      </w:r>
      <m:oMath>
        <m:r>
          <w:rPr>
            <w:rFonts w:ascii="Cambria Math" w:hAnsi="Cambria Math"/>
          </w:rPr>
          <m:t>E</m:t>
        </m:r>
      </m:oMath>
      <w:r>
        <w:t>而自我改善，则我们称该程序在从经验</w:t>
      </w:r>
      <m:oMath>
        <m:r>
          <w:rPr>
            <w:rFonts w:ascii="Cambria Math" w:hAnsi="Cambria Math"/>
          </w:rPr>
          <m:t>E</m:t>
        </m:r>
      </m:oMath>
      <w:r>
        <w:t>学习</w:t>
      </w:r>
      <w:r w:rsidR="0045307C" w:rsidRPr="008B239B">
        <w:t>[</w:t>
      </w:r>
      <w:r w:rsidR="00927519">
        <w:rPr>
          <w:rFonts w:hint="eastAsia"/>
        </w:rPr>
        <w:t>1</w:t>
      </w:r>
      <w:r w:rsidR="0045307C" w:rsidRPr="008B239B">
        <w:t>]</w:t>
      </w:r>
      <w:r>
        <w:t>。</w:t>
      </w:r>
    </w:p>
    <w:p w14:paraId="3FB94320" w14:textId="73908178" w:rsidR="0083489B" w:rsidRDefault="00927519">
      <w:pPr>
        <w:ind w:firstLine="480"/>
      </w:pPr>
      <w:r>
        <w:rPr>
          <w:rFonts w:hint="eastAsia"/>
        </w:rPr>
        <w:t>其中</w:t>
      </w:r>
      <w:r>
        <w:t>经验</w:t>
      </w:r>
      <m:oMath>
        <m:r>
          <w:rPr>
            <w:rFonts w:ascii="Cambria Math" w:hAnsi="Cambria Math"/>
          </w:rPr>
          <m:t>E</m:t>
        </m:r>
      </m:oMath>
      <w:r>
        <w:rPr>
          <w:rFonts w:hint="eastAsia"/>
        </w:rPr>
        <w:t>大多以</w:t>
      </w:r>
      <w:r w:rsidR="00E60144">
        <w:t>数据</w:t>
      </w:r>
      <w:r>
        <w:rPr>
          <w:rFonts w:hint="eastAsia"/>
        </w:rPr>
        <w:t>的形式给出，</w:t>
      </w:r>
      <w:r w:rsidR="00E60144">
        <w:t>（经验</w:t>
      </w:r>
      <m:oMath>
        <m:r>
          <w:rPr>
            <w:rFonts w:ascii="Cambria Math" w:hAnsi="Cambria Math"/>
          </w:rPr>
          <m:t>E</m:t>
        </m:r>
      </m:oMath>
      <w:r w:rsidR="00E60144">
        <w:t>），需要做出什么样的决策（任务</w:t>
      </w:r>
      <m:oMath>
        <m:r>
          <w:rPr>
            <w:rFonts w:ascii="Cambria Math" w:hAnsi="Cambria Math"/>
          </w:rPr>
          <m:t>T</m:t>
        </m:r>
      </m:oMath>
      <w:r w:rsidR="00E60144">
        <w:t>），以及如何评价结果（性能指标</w:t>
      </w:r>
      <m:oMath>
        <m:r>
          <w:rPr>
            <w:rFonts w:ascii="Cambria Math" w:hAnsi="Cambria Math"/>
          </w:rPr>
          <m:t>P</m:t>
        </m:r>
      </m:oMath>
      <w:r w:rsidR="00E60144">
        <w:t>）。</w:t>
      </w:r>
    </w:p>
    <w:p w14:paraId="4150FEC9" w14:textId="77777777" w:rsidR="0083489B" w:rsidRDefault="00E60144">
      <w:pPr>
        <w:ind w:firstLine="480"/>
        <w:rPr>
          <w:rStyle w:val="af4"/>
        </w:rPr>
      </w:pPr>
      <w:r>
        <w:rPr>
          <w:rStyle w:val="af4"/>
        </w:rPr>
        <w:lastRenderedPageBreak/>
        <w:t>例</w:t>
      </w:r>
      <w:r>
        <w:rPr>
          <w:rStyle w:val="af4"/>
          <w:b/>
        </w:rPr>
        <w:t>1</w:t>
      </w:r>
      <w:r w:rsidR="0045307C">
        <w:rPr>
          <w:rStyle w:val="af4"/>
          <w:rFonts w:hint="eastAsia"/>
          <w:b/>
        </w:rPr>
        <w:t>-1</w:t>
      </w:r>
      <w:r>
        <w:rPr>
          <w:rStyle w:val="af4"/>
        </w:rPr>
        <w:t>：玩跳棋</w:t>
      </w:r>
    </w:p>
    <w:p w14:paraId="5B4B4EE4" w14:textId="77777777" w:rsidR="0083489B" w:rsidRDefault="00E60144">
      <w:pPr>
        <w:ind w:firstLine="480"/>
      </w:pPr>
      <w:r>
        <w:t>经验</w:t>
      </w:r>
      <m:oMath>
        <m:r>
          <w:rPr>
            <w:rFonts w:ascii="Cambria Math" w:hAnsi="Cambria Math"/>
          </w:rPr>
          <m:t>E</m:t>
        </m:r>
      </m:oMath>
      <w:r>
        <w:t>：玩很多盘跳棋游戏的经验</w:t>
      </w:r>
      <w:r>
        <w:rPr>
          <w:rFonts w:hint="eastAsia"/>
        </w:rPr>
        <w:t>。</w:t>
      </w:r>
    </w:p>
    <w:p w14:paraId="731E73EA" w14:textId="77777777" w:rsidR="0083489B" w:rsidRDefault="00E60144">
      <w:pPr>
        <w:ind w:firstLine="480"/>
      </w:pPr>
      <w:r>
        <w:t>任务</w:t>
      </w:r>
      <m:oMath>
        <m:r>
          <w:rPr>
            <w:rFonts w:ascii="Cambria Math" w:hAnsi="Cambria Math"/>
          </w:rPr>
          <m:t>T</m:t>
        </m:r>
      </m:oMath>
      <w:r>
        <w:t>：下棋</w:t>
      </w:r>
      <w:r>
        <w:rPr>
          <w:rFonts w:hint="eastAsia"/>
        </w:rPr>
        <w:t>。</w:t>
      </w:r>
    </w:p>
    <w:p w14:paraId="7251D835" w14:textId="77777777" w:rsidR="0083489B" w:rsidRDefault="00E60144">
      <w:pPr>
        <w:ind w:firstLine="480"/>
      </w:pPr>
      <w:r>
        <w:t>性能指标</w:t>
      </w:r>
      <m:oMath>
        <m:r>
          <w:rPr>
            <w:rFonts w:ascii="Cambria Math" w:hAnsi="Cambria Math"/>
          </w:rPr>
          <m:t>P</m:t>
        </m:r>
      </m:oMath>
      <w:r>
        <w:t>：程序赢得比赛的概率</w:t>
      </w:r>
      <w:r>
        <w:rPr>
          <w:rFonts w:hint="eastAsia"/>
        </w:rPr>
        <w:t>。</w:t>
      </w:r>
    </w:p>
    <w:p w14:paraId="48E0615D" w14:textId="77777777" w:rsidR="0083489B" w:rsidRDefault="00E60144">
      <w:pPr>
        <w:ind w:firstLine="480"/>
        <w:rPr>
          <w:rStyle w:val="af4"/>
        </w:rPr>
      </w:pPr>
      <w:r>
        <w:rPr>
          <w:rStyle w:val="af4"/>
        </w:rPr>
        <w:t>例</w:t>
      </w:r>
      <w:r w:rsidR="0045307C">
        <w:rPr>
          <w:rStyle w:val="af4"/>
          <w:rFonts w:hint="eastAsia"/>
        </w:rPr>
        <w:t>1-</w:t>
      </w:r>
      <w:r>
        <w:rPr>
          <w:rStyle w:val="af4"/>
          <w:b/>
        </w:rPr>
        <w:t>2</w:t>
      </w:r>
      <w:r>
        <w:rPr>
          <w:rStyle w:val="af4"/>
        </w:rPr>
        <w:t>：垃圾邮件分类</w:t>
      </w:r>
    </w:p>
    <w:p w14:paraId="63040D37" w14:textId="77777777" w:rsidR="0083489B" w:rsidRDefault="00E60144">
      <w:pPr>
        <w:ind w:firstLine="480"/>
      </w:pPr>
      <w:r>
        <w:t>经验</w:t>
      </w:r>
      <m:oMath>
        <m:r>
          <w:rPr>
            <w:rFonts w:ascii="Cambria Math" w:hAnsi="Cambria Math"/>
          </w:rPr>
          <m:t>E</m:t>
        </m:r>
      </m:oMath>
      <w:r>
        <w:t>：收集到的邮件，包含垃圾邮件和正常邮件</w:t>
      </w:r>
      <w:r>
        <w:rPr>
          <w:rFonts w:hint="eastAsia"/>
        </w:rPr>
        <w:t>。</w:t>
      </w:r>
    </w:p>
    <w:p w14:paraId="2D7BEE6B" w14:textId="77777777" w:rsidR="0083489B" w:rsidRDefault="00E60144">
      <w:pPr>
        <w:ind w:firstLine="480"/>
      </w:pPr>
      <w:r>
        <w:t>任务</w:t>
      </w:r>
      <m:oMath>
        <m:r>
          <w:rPr>
            <w:rFonts w:ascii="Cambria Math" w:hAnsi="Cambria Math"/>
          </w:rPr>
          <m:t>T</m:t>
        </m:r>
      </m:oMath>
      <w:r>
        <w:t>：标记每一封邮件是否为垃圾邮件（分类）</w:t>
      </w:r>
      <w:r>
        <w:rPr>
          <w:rFonts w:hint="eastAsia"/>
        </w:rPr>
        <w:t>。</w:t>
      </w:r>
    </w:p>
    <w:p w14:paraId="067646E2" w14:textId="77777777" w:rsidR="0083489B" w:rsidRDefault="00E60144">
      <w:pPr>
        <w:ind w:firstLine="480"/>
      </w:pPr>
      <w:r>
        <w:t>性能度量</w:t>
      </w:r>
      <m:oMath>
        <m:r>
          <w:rPr>
            <w:rFonts w:ascii="Cambria Math" w:hAnsi="Cambria Math"/>
          </w:rPr>
          <m:t>P</m:t>
        </m:r>
      </m:oMath>
      <w:r>
        <w:t>：准确率</w:t>
      </w:r>
      <w:r>
        <w:rPr>
          <w:rFonts w:hint="eastAsia"/>
        </w:rPr>
        <w:t>。</w:t>
      </w:r>
    </w:p>
    <w:p w14:paraId="0289EE93" w14:textId="77777777" w:rsidR="0083489B" w:rsidRPr="00FB1B63" w:rsidRDefault="00E60144" w:rsidP="00FB1B63">
      <w:pPr>
        <w:ind w:firstLine="472"/>
        <w:rPr>
          <w:spacing w:val="-2"/>
        </w:rPr>
      </w:pPr>
      <w:r w:rsidRPr="00FB1B63">
        <w:rPr>
          <w:spacing w:val="-2"/>
        </w:rPr>
        <w:t>毕夏普（</w:t>
      </w:r>
      <w:r w:rsidRPr="00FB1B63">
        <w:rPr>
          <w:spacing w:val="-2"/>
        </w:rPr>
        <w:t>Bishop</w:t>
      </w:r>
      <w:r w:rsidRPr="00FB1B63">
        <w:rPr>
          <w:spacing w:val="-2"/>
        </w:rPr>
        <w:t>）则更多地从工程角度来研究这个领域，</w:t>
      </w:r>
      <w:r w:rsidRPr="00FB1B63">
        <w:rPr>
          <w:rFonts w:hint="eastAsia"/>
          <w:spacing w:val="-2"/>
        </w:rPr>
        <w:t>其</w:t>
      </w:r>
      <w:r w:rsidRPr="00FB1B63">
        <w:rPr>
          <w:spacing w:val="-2"/>
        </w:rPr>
        <w:t>在</w:t>
      </w:r>
      <w:r w:rsidRPr="00FB1B63">
        <w:rPr>
          <w:rFonts w:hint="eastAsia"/>
          <w:spacing w:val="-2"/>
        </w:rPr>
        <w:t>“</w:t>
      </w:r>
      <w:r w:rsidRPr="00254D99">
        <w:rPr>
          <w:i/>
          <w:spacing w:val="-2"/>
        </w:rPr>
        <w:t xml:space="preserve">Pattern </w:t>
      </w:r>
      <w:r w:rsidR="00984077" w:rsidRPr="00254D99">
        <w:rPr>
          <w:i/>
          <w:spacing w:val="-2"/>
        </w:rPr>
        <w:t>Recognition</w:t>
      </w:r>
      <w:r w:rsidRPr="00254D99">
        <w:rPr>
          <w:i/>
          <w:spacing w:val="-2"/>
        </w:rPr>
        <w:t xml:space="preserve"> and Machine Learning</w:t>
      </w:r>
      <w:r w:rsidRPr="00FB1B63">
        <w:rPr>
          <w:rFonts w:hint="eastAsia"/>
          <w:spacing w:val="-2"/>
        </w:rPr>
        <w:t>”</w:t>
      </w:r>
      <w:r w:rsidRPr="00FB1B63">
        <w:rPr>
          <w:spacing w:val="-2"/>
        </w:rPr>
        <w:t>一书的前言中写道</w:t>
      </w:r>
      <w:r w:rsidR="00984077" w:rsidRPr="00FB1B63">
        <w:rPr>
          <w:rFonts w:hint="eastAsia"/>
          <w:spacing w:val="-2"/>
        </w:rPr>
        <w:t>：</w:t>
      </w:r>
      <w:r w:rsidRPr="00FB1B63">
        <w:rPr>
          <w:spacing w:val="-2"/>
        </w:rPr>
        <w:t>模式识别起源于工程学，而机器学习产生于计算机科学。然而这些领域可以看</w:t>
      </w:r>
      <w:r w:rsidRPr="00FB1B63">
        <w:rPr>
          <w:rFonts w:hint="eastAsia"/>
          <w:spacing w:val="-2"/>
        </w:rPr>
        <w:t>作</w:t>
      </w:r>
      <w:r w:rsidRPr="00FB1B63">
        <w:rPr>
          <w:spacing w:val="-2"/>
        </w:rPr>
        <w:t>是同一领域的两个方面</w:t>
      </w:r>
      <w:r w:rsidR="00984077" w:rsidRPr="00FB1B63">
        <w:rPr>
          <w:spacing w:val="-2"/>
        </w:rPr>
        <w:t>[3]</w:t>
      </w:r>
      <w:r w:rsidR="0045307C" w:rsidRPr="00FB1B63">
        <w:rPr>
          <w:rFonts w:hint="eastAsia"/>
          <w:spacing w:val="-2"/>
        </w:rPr>
        <w:t>。</w:t>
      </w:r>
    </w:p>
    <w:p w14:paraId="136EE43F" w14:textId="77777777" w:rsidR="0083489B" w:rsidRDefault="00E60144">
      <w:pPr>
        <w:ind w:firstLine="480"/>
      </w:pPr>
      <w:bookmarkStart w:id="1" w:name="header-n33"/>
      <w:bookmarkEnd w:id="1"/>
      <w:r>
        <w:t>1952</w:t>
      </w:r>
      <w:r>
        <w:rPr>
          <w:rFonts w:hint="eastAsia"/>
        </w:rPr>
        <w:t>年</w:t>
      </w:r>
      <w:r>
        <w:t>，</w:t>
      </w:r>
      <w:r>
        <w:t>IBM</w:t>
      </w:r>
      <w:r>
        <w:t>科学家塞缪尔利用最基本的人工智能形式</w:t>
      </w:r>
      <w:r>
        <w:t xml:space="preserve">——Alpha-Beta </w:t>
      </w:r>
      <w:r>
        <w:t>剪枝算法，开发了一个跳棋程序。随着时间的增长，通过与塞缪尔下棋，程序下棋下得越来越好。因此</w:t>
      </w:r>
      <w:r w:rsidR="00BF51F7">
        <w:t>塞缪尔</w:t>
      </w:r>
      <w:r>
        <w:t>创造了</w:t>
      </w:r>
      <w:r>
        <w:rPr>
          <w:rFonts w:hint="eastAsia"/>
        </w:rPr>
        <w:t>“</w:t>
      </w:r>
      <w:r>
        <w:t>机器学习</w:t>
      </w:r>
      <w:r>
        <w:rPr>
          <w:rFonts w:hint="eastAsia"/>
        </w:rPr>
        <w:t>”</w:t>
      </w:r>
      <w:r>
        <w:t>一词，并将其定义为</w:t>
      </w:r>
      <w:r>
        <w:rPr>
          <w:rFonts w:hint="eastAsia"/>
        </w:rPr>
        <w:t>“</w:t>
      </w:r>
      <w:r>
        <w:t>可以提供计算能力而无需显式编程的研究领域</w:t>
      </w:r>
      <w:r>
        <w:rPr>
          <w:rFonts w:hint="eastAsia"/>
        </w:rPr>
        <w:t>”。</w:t>
      </w:r>
    </w:p>
    <w:p w14:paraId="2036FC30" w14:textId="77777777" w:rsidR="0083489B" w:rsidRDefault="00E60144">
      <w:pPr>
        <w:ind w:firstLine="480"/>
      </w:pPr>
      <w:r>
        <w:t>1957</w:t>
      </w:r>
      <w:r>
        <w:t>年，罗森布拉特（</w:t>
      </w:r>
      <w:r>
        <w:t>Rosenblatt</w:t>
      </w:r>
      <w:r>
        <w:t>）基于神经感知科学背景提出了感知机，非常类似于今天的机器学习模型。这在当时是一个非常令人兴奋的发现，比</w:t>
      </w:r>
      <w:r w:rsidR="00BF51F7">
        <w:rPr>
          <w:rFonts w:hint="eastAsia"/>
        </w:rPr>
        <w:t>赫布</w:t>
      </w:r>
      <w:r>
        <w:t>的想法更实用。</w:t>
      </w:r>
      <w:r>
        <w:t>3</w:t>
      </w:r>
      <w:r>
        <w:t>年后，维德罗（</w:t>
      </w:r>
      <w:proofErr w:type="spellStart"/>
      <w:r>
        <w:t>Widrow</w:t>
      </w:r>
      <w:proofErr w:type="spellEnd"/>
      <w:r>
        <w:t>）提出</w:t>
      </w:r>
      <w:r>
        <w:t>Delta</w:t>
      </w:r>
      <w:r>
        <w:t>学习规则用于线性神经网络的训练，后来被称为最小均方（</w:t>
      </w:r>
      <w:r>
        <w:t>Least Mean Square</w:t>
      </w:r>
      <w:r>
        <w:rPr>
          <w:rFonts w:hint="eastAsia"/>
        </w:rPr>
        <w:t>，</w:t>
      </w:r>
      <w:r>
        <w:t>LMS</w:t>
      </w:r>
      <w:r>
        <w:t>）算法。</w:t>
      </w:r>
      <w:r w:rsidR="00241D76">
        <w:rPr>
          <w:rFonts w:hint="eastAsia"/>
        </w:rPr>
        <w:t>这些工作引发了</w:t>
      </w:r>
      <w:r w:rsidR="00241D76" w:rsidRPr="00241D76">
        <w:rPr>
          <w:rFonts w:hint="eastAsia"/>
        </w:rPr>
        <w:t>联结主义的一次高潮</w:t>
      </w:r>
      <w:r w:rsidR="00241D76">
        <w:rPr>
          <w:rFonts w:hint="eastAsia"/>
        </w:rPr>
        <w:t>。</w:t>
      </w:r>
    </w:p>
    <w:p w14:paraId="787572DC" w14:textId="77777777" w:rsidR="0083489B" w:rsidRDefault="00E60144">
      <w:pPr>
        <w:ind w:firstLine="480"/>
      </w:pPr>
      <w:r>
        <w:lastRenderedPageBreak/>
        <w:t>1969</w:t>
      </w:r>
      <w:r>
        <w:t>年，明斯基（</w:t>
      </w:r>
      <w:r>
        <w:t>Minsky</w:t>
      </w:r>
      <w:r>
        <w:t>）和佩普特（</w:t>
      </w:r>
      <w:proofErr w:type="spellStart"/>
      <w:r>
        <w:t>Papert</w:t>
      </w:r>
      <w:proofErr w:type="spellEnd"/>
      <w:r>
        <w:t>）证明单层神经网络不能解决异或问题。异或是一个基本逻辑问题，如果这个问题都解决不了，那神经网络的计算能力实在有限。这导致神经网络研究的式微，直到</w:t>
      </w:r>
      <w:r>
        <w:t>20</w:t>
      </w:r>
      <w:r>
        <w:t>世纪</w:t>
      </w:r>
      <w:r>
        <w:t>80</w:t>
      </w:r>
      <w:r>
        <w:t>年代。</w:t>
      </w:r>
    </w:p>
    <w:p w14:paraId="4CC44F51" w14:textId="77777777" w:rsidR="0083489B" w:rsidRDefault="00E60144">
      <w:pPr>
        <w:ind w:firstLine="480"/>
      </w:pPr>
      <w:r>
        <w:t>值得一提的是，</w:t>
      </w:r>
      <w:r>
        <w:t>1951</w:t>
      </w:r>
      <w:r>
        <w:t>年</w:t>
      </w:r>
      <w:r w:rsidR="00CD54E5">
        <w:rPr>
          <w:rFonts w:hint="eastAsia"/>
        </w:rPr>
        <w:t>菲克斯（</w:t>
      </w:r>
      <w:r>
        <w:t>Fix</w:t>
      </w:r>
      <w:r w:rsidR="00CD54E5">
        <w:rPr>
          <w:rFonts w:hint="eastAsia"/>
        </w:rPr>
        <w:t>）</w:t>
      </w:r>
      <w:r>
        <w:t>和</w:t>
      </w:r>
      <w:r w:rsidR="00A1112F">
        <w:rPr>
          <w:rFonts w:hint="eastAsia"/>
        </w:rPr>
        <w:t>霍奇斯（</w:t>
      </w:r>
      <w:r w:rsidRPr="00A1112F">
        <w:t>Hodges</w:t>
      </w:r>
      <w:r w:rsidR="00A1112F">
        <w:rPr>
          <w:rFonts w:hint="eastAsia"/>
        </w:rPr>
        <w:t>）</w:t>
      </w:r>
      <w:r>
        <w:t>非公开提出了最近邻（</w:t>
      </w:r>
      <w:r>
        <w:t xml:space="preserve">The </w:t>
      </w:r>
      <w:r>
        <w:rPr>
          <w:rFonts w:hint="eastAsia"/>
        </w:rPr>
        <w:t>N</w:t>
      </w:r>
      <w:r>
        <w:t xml:space="preserve">earest </w:t>
      </w:r>
      <w:r>
        <w:rPr>
          <w:rFonts w:hint="eastAsia"/>
        </w:rPr>
        <w:t>N</w:t>
      </w:r>
      <w:r>
        <w:t>eighbor</w:t>
      </w:r>
      <w:ins w:id="2" w:author="Aiden. 宣" w:date="2020-01-10T13:22:00Z">
        <w:r>
          <w:rPr>
            <w:rFonts w:hint="eastAsia"/>
          </w:rPr>
          <w:t>，</w:t>
        </w:r>
      </w:ins>
      <w:r>
        <w:rPr>
          <w:rFonts w:ascii="Cambria Math" w:hAnsi="Cambria Math" w:hint="eastAsia"/>
          <w:iCs/>
        </w:rPr>
        <w:t>KNN</w:t>
      </w:r>
      <w:r>
        <w:t>）算法，后来</w:t>
      </w:r>
      <w:r w:rsidR="00314824">
        <w:rPr>
          <w:rFonts w:hint="eastAsia"/>
        </w:rPr>
        <w:t>康弗</w:t>
      </w:r>
      <w:r w:rsidR="00314824" w:rsidRPr="00A22FEF">
        <w:rPr>
          <w:rFonts w:hint="eastAsia"/>
        </w:rPr>
        <w:t>（</w:t>
      </w:r>
      <w:r w:rsidRPr="00A22FEF">
        <w:rPr>
          <w:rFonts w:hint="eastAsia"/>
        </w:rPr>
        <w:t>Cover</w:t>
      </w:r>
      <w:r w:rsidR="00314824" w:rsidRPr="00A22FEF">
        <w:rPr>
          <w:rFonts w:hint="eastAsia"/>
        </w:rPr>
        <w:t>）</w:t>
      </w:r>
      <w:r w:rsidRPr="00A22FEF">
        <w:rPr>
          <w:rFonts w:hint="eastAsia"/>
        </w:rPr>
        <w:t>和</w:t>
      </w:r>
      <w:r w:rsidR="00A22FEF" w:rsidRPr="00A22FEF">
        <w:rPr>
          <w:rFonts w:hint="eastAsia"/>
        </w:rPr>
        <w:t>哈特</w:t>
      </w:r>
      <w:r w:rsidR="00314824" w:rsidRPr="00A22FEF">
        <w:rPr>
          <w:rFonts w:hint="eastAsia"/>
        </w:rPr>
        <w:t>（</w:t>
      </w:r>
      <w:r w:rsidRPr="00A22FEF">
        <w:rPr>
          <w:rFonts w:hint="eastAsia"/>
        </w:rPr>
        <w:t>Hart</w:t>
      </w:r>
      <w:r w:rsidR="00314824" w:rsidRPr="00A22FEF">
        <w:rPr>
          <w:rFonts w:hint="eastAsia"/>
        </w:rPr>
        <w:t>）</w:t>
      </w:r>
      <w:r>
        <w:t>在</w:t>
      </w:r>
      <w:r>
        <w:t>1967</w:t>
      </w:r>
      <w:r>
        <w:t>年正式证明了</w:t>
      </w:r>
      <w:r>
        <w:rPr>
          <w:rFonts w:ascii="Cambria Math" w:hAnsi="Cambria Math" w:hint="eastAsia"/>
          <w:iCs/>
        </w:rPr>
        <w:t>KNN</w:t>
      </w:r>
      <w:r>
        <w:t>的一些性质（如</w:t>
      </w:r>
      <w:r>
        <w:rPr>
          <w:rFonts w:ascii="Cambria Math" w:hAnsi="Cambria Math" w:hint="eastAsia"/>
          <w:iCs/>
        </w:rPr>
        <w:t>KNN</w:t>
      </w:r>
      <w:r>
        <w:t>的分类错误率不大于最佳贝叶斯分类器的错误率的</w:t>
      </w:r>
      <w:r>
        <w:t>2</w:t>
      </w:r>
      <w:r>
        <w:t>倍）。</w:t>
      </w:r>
      <w:r>
        <w:rPr>
          <w:rFonts w:ascii="Cambria Math" w:hAnsi="Cambria Math" w:hint="eastAsia"/>
          <w:iCs/>
        </w:rPr>
        <w:t>KNN</w:t>
      </w:r>
      <w:r>
        <w:t>算法的核心思想是，如果一个样本在特征空间中的</w:t>
      </w:r>
      <m:oMath>
        <m:r>
          <w:rPr>
            <w:rFonts w:ascii="Cambria Math" w:hAnsi="Cambria Math"/>
          </w:rPr>
          <m:t>K</m:t>
        </m:r>
      </m:oMath>
      <w:r>
        <w:t>个最相邻的样本中的大多数属于某一个类别，则该样本也属于这个类别。</w:t>
      </w:r>
      <w:r>
        <w:rPr>
          <w:rFonts w:ascii="Cambria Math" w:hAnsi="Cambria Math" w:hint="eastAsia"/>
          <w:iCs/>
        </w:rPr>
        <w:t>KNN</w:t>
      </w:r>
      <w:r>
        <w:t>易于理解和实现，在有些情况下表现也非常好。</w:t>
      </w:r>
    </w:p>
    <w:p w14:paraId="2223B7C3" w14:textId="77777777" w:rsidR="0083489B" w:rsidRDefault="00E60144">
      <w:pPr>
        <w:ind w:firstLine="480"/>
      </w:pPr>
      <w:r>
        <w:rPr>
          <w:rStyle w:val="af4"/>
        </w:rPr>
        <w:t>第二阶段</w:t>
      </w:r>
      <w:r>
        <w:t>是在</w:t>
      </w:r>
      <w:r>
        <w:t>1960</w:t>
      </w:r>
      <w:r>
        <w:t>年代中叶到</w:t>
      </w:r>
      <w:r>
        <w:t>1970</w:t>
      </w:r>
      <w:r>
        <w:t>年代中叶，被称为机器学习的冷静时期，研究目标是模拟人类的概念学习过程，并采用逻辑结构或图结构作为机器内部描述。机器采用符号来描述概念，并提出关于学习概念的各种假设，因此被称为符号主义。</w:t>
      </w:r>
      <w:r w:rsidR="007757E4">
        <w:rPr>
          <w:rFonts w:hint="eastAsia"/>
        </w:rPr>
        <w:t>符号主义</w:t>
      </w:r>
      <w:r w:rsidR="007757E4" w:rsidRPr="007757E4">
        <w:rPr>
          <w:rFonts w:hint="eastAsia"/>
        </w:rPr>
        <w:t>学派以认知主义为基础构成了</w:t>
      </w:r>
      <w:r w:rsidR="007757E4">
        <w:rPr>
          <w:rFonts w:hint="eastAsia"/>
        </w:rPr>
        <w:t>学习</w:t>
      </w:r>
      <w:r w:rsidR="007757E4" w:rsidRPr="007757E4">
        <w:rPr>
          <w:rFonts w:hint="eastAsia"/>
        </w:rPr>
        <w:t>的初步框架：认知就是通过对有意义的表示符号进行推导计算。</w:t>
      </w:r>
      <w:r>
        <w:t>本阶段的代表性工作有温斯顿（</w:t>
      </w:r>
      <w:r>
        <w:t>Winston</w:t>
      </w:r>
      <w:r>
        <w:t>）的结构学习系统和罗思（</w:t>
      </w:r>
      <w:r>
        <w:t>Roth</w:t>
      </w:r>
      <w:r>
        <w:t>）等的归纳学习系统。虽然这类学习系统取得较大成功，但只能学习单一概念，未能投入实际应用。</w:t>
      </w:r>
    </w:p>
    <w:p w14:paraId="4F4D6571" w14:textId="77777777" w:rsidR="0083489B" w:rsidRDefault="00E60144">
      <w:pPr>
        <w:ind w:firstLine="480"/>
      </w:pPr>
      <w:r>
        <w:rPr>
          <w:rStyle w:val="af4"/>
        </w:rPr>
        <w:t>第三阶段</w:t>
      </w:r>
      <w:r>
        <w:t>是在</w:t>
      </w:r>
      <w:r>
        <w:t>1970</w:t>
      </w:r>
      <w:r>
        <w:t>年代中叶到</w:t>
      </w:r>
      <w:r>
        <w:t>1980</w:t>
      </w:r>
      <w:r>
        <w:t>年代中叶，称为复兴时期。在此期间，人们从学习单个概念扩展到学习多个概念，探索不同的学习策略和学习方法，且学习系统开始与各种应用结合起来，并取得很大成功。</w:t>
      </w:r>
      <w:r>
        <w:t>1980</w:t>
      </w:r>
      <w:r>
        <w:t>年，在美国的</w:t>
      </w:r>
      <w:r w:rsidRPr="00A22FEF">
        <w:t>卡内基</w:t>
      </w:r>
      <w:r w:rsidRPr="00A22FEF">
        <w:t>—</w:t>
      </w:r>
      <w:r w:rsidRPr="00A22FEF">
        <w:t>梅隆</w:t>
      </w:r>
      <w:r w:rsidR="00A22FEF" w:rsidRPr="00A22FEF">
        <w:rPr>
          <w:rFonts w:hint="eastAsia"/>
        </w:rPr>
        <w:t>大学</w:t>
      </w:r>
      <w:r w:rsidRPr="00A22FEF">
        <w:t>（</w:t>
      </w:r>
      <w:r w:rsidR="00A22FEF" w:rsidRPr="00A22FEF">
        <w:t>Carnegie Mellon University</w:t>
      </w:r>
      <w:r w:rsidR="00A22FEF" w:rsidRPr="00A22FEF">
        <w:t>，</w:t>
      </w:r>
      <w:r w:rsidRPr="00A22FEF">
        <w:t>CMU</w:t>
      </w:r>
      <w:r w:rsidRPr="00A22FEF">
        <w:t>）</w:t>
      </w:r>
      <w:r>
        <w:t>召开了第一届机器学习</w:t>
      </w:r>
      <w:r>
        <w:lastRenderedPageBreak/>
        <w:t>国际研讨会，标志着机器学习作为一个独立的学科兴起。</w:t>
      </w:r>
    </w:p>
    <w:p w14:paraId="67398354" w14:textId="77777777" w:rsidR="0083489B" w:rsidRDefault="00E60144">
      <w:pPr>
        <w:ind w:firstLine="480"/>
      </w:pPr>
      <w:r>
        <w:t>神经网络在</w:t>
      </w:r>
      <w:r>
        <w:t>1980</w:t>
      </w:r>
      <w:r>
        <w:t>年代的复兴归功于物理学家霍普菲尔德（</w:t>
      </w:r>
      <w:r>
        <w:t>Hopfield</w:t>
      </w:r>
      <w:r>
        <w:t>）。</w:t>
      </w:r>
      <w:r>
        <w:t>1982</w:t>
      </w:r>
      <w:r>
        <w:t>年，</w:t>
      </w:r>
      <w:r w:rsidR="00A22FEF">
        <w:t>霍普菲尔德</w:t>
      </w:r>
      <w:r>
        <w:t>提出了一种新的全连接反馈神经网络，既可以解决离散的模式识别问题，也可以给出一类组合优化问题的近似解（如旅行商优化问题）。</w:t>
      </w:r>
      <w:r>
        <w:t>1984</w:t>
      </w:r>
      <w:r>
        <w:t>年，</w:t>
      </w:r>
      <w:r w:rsidR="00A22FEF">
        <w:t>霍普菲尔德</w:t>
      </w:r>
      <w:r>
        <w:t>用模拟集成电路实现了自己提出的模型。</w:t>
      </w:r>
    </w:p>
    <w:p w14:paraId="24702135" w14:textId="77777777" w:rsidR="0083489B" w:rsidRDefault="00A22FEF">
      <w:pPr>
        <w:ind w:firstLine="480"/>
      </w:pPr>
      <w:r>
        <w:t>霍普菲尔德</w:t>
      </w:r>
      <w:r w:rsidR="00E60144">
        <w:t>模型的提出振奋了神经网络领域。</w:t>
      </w:r>
      <w:r w:rsidR="00FE0E1E">
        <w:rPr>
          <w:rFonts w:hint="eastAsia"/>
        </w:rPr>
        <w:t>联结</w:t>
      </w:r>
      <w:r w:rsidR="00E60144">
        <w:t>主义运动再次兴起。</w:t>
      </w:r>
      <w:r w:rsidR="00E60144">
        <w:t>1981</w:t>
      </w:r>
      <w:r w:rsidR="00E60144">
        <w:t>年沃波斯</w:t>
      </w:r>
      <w:r w:rsidR="00E60144" w:rsidRPr="00FE0E1E">
        <w:rPr>
          <w:rFonts w:hint="eastAsia"/>
        </w:rPr>
        <w:t>（</w:t>
      </w:r>
      <w:proofErr w:type="spellStart"/>
      <w:r w:rsidR="00E60144" w:rsidRPr="00602BDF">
        <w:rPr>
          <w:rFonts w:hint="eastAsia"/>
        </w:rPr>
        <w:t>Werbos</w:t>
      </w:r>
      <w:proofErr w:type="spellEnd"/>
      <w:r w:rsidR="00E60144" w:rsidRPr="00602BDF">
        <w:rPr>
          <w:rFonts w:hint="eastAsia"/>
        </w:rPr>
        <w:t>）</w:t>
      </w:r>
      <w:r w:rsidR="00E60144">
        <w:t>基于反向传播（</w:t>
      </w:r>
      <w:r w:rsidR="00E60144">
        <w:t>Back-</w:t>
      </w:r>
      <w:r w:rsidR="00E60144">
        <w:rPr>
          <w:rFonts w:hint="eastAsia"/>
        </w:rPr>
        <w:t>P</w:t>
      </w:r>
      <w:r w:rsidR="00E60144">
        <w:t>ropagation</w:t>
      </w:r>
      <w:r w:rsidR="00E60144">
        <w:rPr>
          <w:rFonts w:hint="eastAsia"/>
        </w:rPr>
        <w:t>，</w:t>
      </w:r>
      <w:r w:rsidR="00E60144">
        <w:t>BP</w:t>
      </w:r>
      <w:r w:rsidR="00E60144">
        <w:t>）算法，提出了多层感知器。</w:t>
      </w:r>
      <w:r w:rsidR="00E60144">
        <w:t>1986</w:t>
      </w:r>
      <w:r w:rsidR="00E60144">
        <w:t>年，</w:t>
      </w:r>
      <w:r w:rsidR="0055157D">
        <w:rPr>
          <w:rFonts w:hint="eastAsia"/>
        </w:rPr>
        <w:t>鲁梅尔哈特、辛顿和威廉姆斯等</w:t>
      </w:r>
      <w:r w:rsidR="00E60144">
        <w:t>成功将</w:t>
      </w:r>
      <w:r w:rsidR="00E60144">
        <w:t>BP</w:t>
      </w:r>
      <w:r w:rsidR="00E60144">
        <w:t>算法用于训练多层神经网络模型，</w:t>
      </w:r>
      <w:r w:rsidR="00E60144">
        <w:t>BP</w:t>
      </w:r>
      <w:r w:rsidR="00E60144">
        <w:t>算法迅速走红，掀起了神经网络的第二次高潮。</w:t>
      </w:r>
      <w:r w:rsidR="00602BDF" w:rsidRPr="00602BDF">
        <w:rPr>
          <w:rFonts w:hint="eastAsia"/>
        </w:rPr>
        <w:t xml:space="preserve"> </w:t>
      </w:r>
    </w:p>
    <w:p w14:paraId="7CB6B31C" w14:textId="77777777" w:rsidR="0083489B" w:rsidRDefault="00E60144">
      <w:pPr>
        <w:ind w:firstLine="464"/>
      </w:pPr>
      <w:r>
        <w:rPr>
          <w:spacing w:val="-4"/>
        </w:rPr>
        <w:t>在另一个谱系中，昆兰（</w:t>
      </w:r>
      <w:r>
        <w:rPr>
          <w:spacing w:val="-4"/>
        </w:rPr>
        <w:t>Quinlan</w:t>
      </w:r>
      <w:r>
        <w:rPr>
          <w:spacing w:val="-4"/>
        </w:rPr>
        <w:t>）于</w:t>
      </w:r>
      <w:r>
        <w:rPr>
          <w:spacing w:val="-4"/>
        </w:rPr>
        <w:t>1986</w:t>
      </w:r>
      <w:r>
        <w:rPr>
          <w:spacing w:val="-4"/>
        </w:rPr>
        <w:t>年提出了一种</w:t>
      </w:r>
      <w:r w:rsidR="000D26CD">
        <w:rPr>
          <w:rFonts w:hint="eastAsia"/>
          <w:spacing w:val="-4"/>
        </w:rPr>
        <w:t>著名</w:t>
      </w:r>
      <w:r>
        <w:rPr>
          <w:spacing w:val="-4"/>
        </w:rPr>
        <w:t>的</w:t>
      </w:r>
      <w:r>
        <w:rPr>
          <w:spacing w:val="-4"/>
        </w:rPr>
        <w:t>ID3</w:t>
      </w:r>
      <w:r>
        <w:rPr>
          <w:spacing w:val="-4"/>
        </w:rPr>
        <w:t>决策树算法。</w:t>
      </w:r>
      <w:r>
        <w:t>这是符号主义流派的突破点。决策树能够解决很多实际生活应用问题，并且基于简洁的规则和清晰的推理，可解释性很强，这与黑盒下的神经网络模型恰恰相反。在</w:t>
      </w:r>
      <w:r>
        <w:t>ID3</w:t>
      </w:r>
      <w:r>
        <w:t>算法提出来以后，后续机器学习研究者探索了许多不同的选择或改进（如</w:t>
      </w:r>
      <w:r>
        <w:t>C4.5</w:t>
      </w:r>
      <w:r>
        <w:t>、</w:t>
      </w:r>
      <w:r>
        <w:t>CART</w:t>
      </w:r>
      <w:r>
        <w:t>算法），这些算法至今仍然活跃在机器学习领域。</w:t>
      </w:r>
    </w:p>
    <w:p w14:paraId="0802369B" w14:textId="77777777" w:rsidR="0083489B" w:rsidRDefault="00E60144">
      <w:pPr>
        <w:ind w:firstLine="480"/>
      </w:pPr>
      <w:r>
        <w:rPr>
          <w:rStyle w:val="af4"/>
        </w:rPr>
        <w:t>第四个阶段</w:t>
      </w:r>
      <w:r>
        <w:t>是</w:t>
      </w:r>
      <w:r>
        <w:t>1980</w:t>
      </w:r>
      <w:r>
        <w:t>年代到</w:t>
      </w:r>
      <w:r>
        <w:t>2010</w:t>
      </w:r>
      <w:r>
        <w:t>年代，称为蓬勃发展时期。神经网络的复苏、符号学习方法、强化学习等并驾齐驱，百花齐放。学习方法学习系统开始走出实验室，进入实际应用领域。</w:t>
      </w:r>
    </w:p>
    <w:p w14:paraId="57F58E7B" w14:textId="77777777" w:rsidR="0083489B" w:rsidRDefault="00E60144">
      <w:pPr>
        <w:ind w:firstLine="480"/>
      </w:pPr>
      <w:r>
        <w:t>1990</w:t>
      </w:r>
      <w:r>
        <w:t>年，勒坤（</w:t>
      </w:r>
      <w:proofErr w:type="spellStart"/>
      <w:r>
        <w:t>LeCun</w:t>
      </w:r>
      <w:proofErr w:type="spellEnd"/>
      <w:r>
        <w:t>）采用</w:t>
      </w:r>
      <w:r>
        <w:t>BP</w:t>
      </w:r>
      <w:r>
        <w:t>神经网络实现对手写数字的识别，这是神经网络的第一个重大应用。直到</w:t>
      </w:r>
      <w:r w:rsidR="000D26CD" w:rsidRPr="000D26CD">
        <w:rPr>
          <w:rFonts w:hint="eastAsia"/>
        </w:rPr>
        <w:t>20</w:t>
      </w:r>
      <w:r w:rsidR="000D26CD" w:rsidRPr="000D26CD">
        <w:rPr>
          <w:rFonts w:hint="eastAsia"/>
        </w:rPr>
        <w:t>世纪</w:t>
      </w:r>
      <w:r w:rsidR="000D26CD" w:rsidRPr="000D26CD">
        <w:rPr>
          <w:rFonts w:hint="eastAsia"/>
        </w:rPr>
        <w:t>90</w:t>
      </w:r>
      <w:r w:rsidR="000D26CD" w:rsidRPr="000D26CD">
        <w:rPr>
          <w:rFonts w:hint="eastAsia"/>
        </w:rPr>
        <w:t>年代</w:t>
      </w:r>
      <w:r>
        <w:t>末，超过</w:t>
      </w:r>
      <w:r>
        <w:t>10%</w:t>
      </w:r>
      <w:r>
        <w:t>的美国支票都采用该技术进行自</w:t>
      </w:r>
      <w:r>
        <w:rPr>
          <w:spacing w:val="-4"/>
        </w:rPr>
        <w:t>动识别。</w:t>
      </w:r>
      <w:r>
        <w:rPr>
          <w:spacing w:val="-4"/>
        </w:rPr>
        <w:t>1998</w:t>
      </w:r>
      <w:r>
        <w:rPr>
          <w:spacing w:val="-4"/>
        </w:rPr>
        <w:t>年，</w:t>
      </w:r>
      <w:r w:rsidR="000D26CD">
        <w:t>勒坤</w:t>
      </w:r>
      <w:r>
        <w:rPr>
          <w:spacing w:val="-4"/>
        </w:rPr>
        <w:t>提出了</w:t>
      </w:r>
      <w:r>
        <w:rPr>
          <w:spacing w:val="-4"/>
        </w:rPr>
        <w:t>LeNet-5</w:t>
      </w:r>
      <w:r>
        <w:rPr>
          <w:spacing w:val="-4"/>
        </w:rPr>
        <w:t>的框架，即卷积神经网</w:t>
      </w:r>
      <w:r>
        <w:rPr>
          <w:spacing w:val="-4"/>
        </w:rPr>
        <w:lastRenderedPageBreak/>
        <w:t>络（</w:t>
      </w:r>
      <w:r>
        <w:rPr>
          <w:spacing w:val="-4"/>
        </w:rPr>
        <w:t>Convolutional Neural Network</w:t>
      </w:r>
      <w:r w:rsidR="000D26CD">
        <w:rPr>
          <w:spacing w:val="-4"/>
        </w:rPr>
        <w:t>，</w:t>
      </w:r>
      <w:r>
        <w:t>CNN</w:t>
      </w:r>
      <w:r>
        <w:t>）的基本框架。</w:t>
      </w:r>
      <w:r>
        <w:t>CNN</w:t>
      </w:r>
      <w:r>
        <w:t>受视觉系统结构的启发，其基本思想是通过卷积层（局部连接、共享权重）和池化层（空间</w:t>
      </w:r>
      <w:r>
        <w:t>/</w:t>
      </w:r>
      <w:r>
        <w:t>时间下采样）减少参数数目以提高训练性能，在语音识别和图像处理方面显示出独特的优越性。</w:t>
      </w:r>
    </w:p>
    <w:p w14:paraId="0267EB0A" w14:textId="77777777" w:rsidR="0083489B" w:rsidRDefault="00E60144">
      <w:pPr>
        <w:ind w:firstLine="480"/>
      </w:pPr>
      <w:r>
        <w:t>20</w:t>
      </w:r>
      <w:r>
        <w:t>世纪</w:t>
      </w:r>
      <w:r>
        <w:t>90</w:t>
      </w:r>
      <w:r>
        <w:t>年代，研究人员在使用神经网络进行序列建模的方面取得了重要进展。</w:t>
      </w:r>
      <w:r>
        <w:t>1990</w:t>
      </w:r>
      <w:r>
        <w:t>年</w:t>
      </w:r>
      <w:r w:rsidR="00674E89">
        <w:rPr>
          <w:rFonts w:hint="eastAsia"/>
        </w:rPr>
        <w:t>埃尔曼（</w:t>
      </w:r>
      <w:r>
        <w:t>Elman</w:t>
      </w:r>
      <w:r w:rsidR="00674E89">
        <w:rPr>
          <w:rFonts w:hint="eastAsia"/>
        </w:rPr>
        <w:t>）</w:t>
      </w:r>
      <w:r>
        <w:t>等提出的循环神经网络（</w:t>
      </w:r>
      <w:r>
        <w:t>Recurrent Neural Network</w:t>
      </w:r>
      <w:r w:rsidR="00674E89">
        <w:t>，</w:t>
      </w:r>
      <w:r>
        <w:t>RNN</w:t>
      </w:r>
      <w:r>
        <w:t>）是一类具有短期记忆能力的神经网络。在循环神经网络中，神经元不但可以接受其它神经元的信息，也可以接受自身的信息，形成具有环路的网络结构。</w:t>
      </w:r>
      <w:r>
        <w:t>RNN</w:t>
      </w:r>
      <w:r>
        <w:t>这种环路结构能够利用过去时刻的信息，具有记忆功能，同时各个时间上参数共享，大幅减少了模型参数。但</w:t>
      </w:r>
      <w:r>
        <w:t>RNN</w:t>
      </w:r>
      <w:r>
        <w:t>存在梯度消失或者梯度爆炸问题，无法利用过去长时间的信息。</w:t>
      </w:r>
      <w:r w:rsidR="00674E89">
        <w:rPr>
          <w:rFonts w:hint="eastAsia"/>
        </w:rPr>
        <w:t>霍克赖特（</w:t>
      </w:r>
      <w:proofErr w:type="spellStart"/>
      <w:r>
        <w:t>Hochreiter</w:t>
      </w:r>
      <w:proofErr w:type="spellEnd"/>
      <w:r w:rsidR="00674E89">
        <w:rPr>
          <w:rFonts w:hint="eastAsia"/>
        </w:rPr>
        <w:t>）</w:t>
      </w:r>
      <w:r>
        <w:t>和</w:t>
      </w:r>
      <w:r w:rsidR="00674E89">
        <w:rPr>
          <w:rFonts w:hint="eastAsia"/>
        </w:rPr>
        <w:t>施密德胡伯（</w:t>
      </w:r>
      <w:proofErr w:type="spellStart"/>
      <w:r>
        <w:t>Schmidhuber</w:t>
      </w:r>
      <w:proofErr w:type="spellEnd"/>
      <w:r w:rsidR="00674E89">
        <w:rPr>
          <w:rFonts w:hint="eastAsia"/>
        </w:rPr>
        <w:t>）</w:t>
      </w:r>
      <w:r>
        <w:t>在</w:t>
      </w:r>
      <w:r>
        <w:t>1997</w:t>
      </w:r>
      <w:r>
        <w:t>年为</w:t>
      </w:r>
      <w:r>
        <w:t>RNN</w:t>
      </w:r>
      <w:r>
        <w:t>谱系引入了一个新的神经元，称为长短时记忆单元（</w:t>
      </w:r>
      <w:r w:rsidR="00674E89">
        <w:t>Long Short-Term Memory</w:t>
      </w:r>
      <w:r w:rsidR="00674E89">
        <w:t>，</w:t>
      </w:r>
      <w:r>
        <w:t>LSTM</w:t>
      </w:r>
      <w:r>
        <w:t>）来解决这些难题。</w:t>
      </w:r>
      <w:r>
        <w:t>LSTM</w:t>
      </w:r>
      <w:r>
        <w:t>建立门机制（输入门、输出门、遗忘门）来控制旧时刻输入与新时刻输入之间的折中，忘记不重要的，能缓解梯度消失、梯度爆炸问题，在较长的序列上比</w:t>
      </w:r>
      <w:r>
        <w:t xml:space="preserve"> RNN</w:t>
      </w:r>
      <w:r>
        <w:t>有更好的表现。</w:t>
      </w:r>
    </w:p>
    <w:p w14:paraId="67B096C1" w14:textId="77777777" w:rsidR="0083489B" w:rsidRDefault="00E60144">
      <w:pPr>
        <w:ind w:firstLine="480"/>
      </w:pPr>
      <w:r>
        <w:t>机器学习另一个非常重要的突破是</w:t>
      </w:r>
      <w:r w:rsidR="00674E89">
        <w:rPr>
          <w:rFonts w:hint="eastAsia"/>
        </w:rPr>
        <w:t>科尔特斯（</w:t>
      </w:r>
      <w:r>
        <w:t>Cortes</w:t>
      </w:r>
      <w:r w:rsidR="00674E89">
        <w:rPr>
          <w:rFonts w:hint="eastAsia"/>
        </w:rPr>
        <w:t>）</w:t>
      </w:r>
      <w:r>
        <w:t>和</w:t>
      </w:r>
      <w:r w:rsidR="00674E89">
        <w:rPr>
          <w:rFonts w:hint="eastAsia"/>
        </w:rPr>
        <w:t>瓦普尼克（</w:t>
      </w:r>
      <w:proofErr w:type="spellStart"/>
      <w:r>
        <w:t>Vapnik</w:t>
      </w:r>
      <w:proofErr w:type="spellEnd"/>
      <w:r w:rsidR="00674E89">
        <w:rPr>
          <w:rFonts w:hint="eastAsia"/>
        </w:rPr>
        <w:t>）</w:t>
      </w:r>
      <w:r>
        <w:t>在</w:t>
      </w:r>
      <w:r>
        <w:t>1995</w:t>
      </w:r>
      <w:r>
        <w:t>年提出的支持向量机（</w:t>
      </w:r>
      <w:r>
        <w:t>Support Vector Machine</w:t>
      </w:r>
      <w:r>
        <w:rPr>
          <w:rFonts w:hint="eastAsia"/>
        </w:rPr>
        <w:t>，</w:t>
      </w:r>
      <w:r>
        <w:t>SVM</w:t>
      </w:r>
      <w:r>
        <w:t>）。</w:t>
      </w:r>
      <w:r>
        <w:t>SVM</w:t>
      </w:r>
      <w:r>
        <w:t>算法有坚实的理论基础和很好的实验结果，尤其在</w:t>
      </w:r>
      <w:r>
        <w:t xml:space="preserve"> 2000 </w:t>
      </w:r>
      <w:r>
        <w:t>年左右提出了带核函数的支持向量机后，</w:t>
      </w:r>
      <w:r>
        <w:t>SVM</w:t>
      </w:r>
      <w:r>
        <w:t>在许多以前由神经网络占据的任务中获得了更好的效果，</w:t>
      </w:r>
      <w:r>
        <w:lastRenderedPageBreak/>
        <w:t>这使得人工神经网络再次进入寒冬。</w:t>
      </w:r>
    </w:p>
    <w:p w14:paraId="7C9445D3" w14:textId="77777777" w:rsidR="0083489B" w:rsidRDefault="00674E89">
      <w:pPr>
        <w:ind w:firstLine="480"/>
      </w:pPr>
      <w:r>
        <w:rPr>
          <w:rFonts w:hint="eastAsia"/>
        </w:rPr>
        <w:t>19</w:t>
      </w:r>
      <w:r>
        <w:rPr>
          <w:rFonts w:hint="eastAsia"/>
        </w:rPr>
        <w:t>世纪</w:t>
      </w:r>
      <w:r w:rsidR="00E60144">
        <w:t>90</w:t>
      </w:r>
      <w:r w:rsidR="00E60144">
        <w:t>年代末神经网络精度不如传统机器学习算法的原因主要有两个：一是虽然训练神经网络的算法得到了改进，但在当时的计算资源下，要训练深层的神经网络仍然是比较困难的；二是当时的数据量较小，无法满足深层神经网络训练的需求。</w:t>
      </w:r>
      <w:r w:rsidR="00E60144">
        <w:t>BP</w:t>
      </w:r>
      <w:r w:rsidR="00E60144">
        <w:t>方法带来梯度消失问题和梯度爆炸问题，也限制了神经网络的深度和效果。</w:t>
      </w:r>
    </w:p>
    <w:p w14:paraId="5F47AD15" w14:textId="77777777" w:rsidR="0083489B" w:rsidRPr="008E4DCD" w:rsidRDefault="00852B02" w:rsidP="004F6288">
      <w:pPr>
        <w:widowControl/>
        <w:topLinePunct w:val="0"/>
        <w:ind w:firstLineChars="0" w:firstLine="420"/>
        <w:jc w:val="left"/>
        <w:rPr>
          <w:rFonts w:eastAsia="Times New Roman"/>
          <w:kern w:val="0"/>
        </w:rPr>
      </w:pPr>
      <w:r>
        <w:rPr>
          <w:rFonts w:hint="eastAsia"/>
        </w:rPr>
        <w:t>弗罗因德（</w:t>
      </w:r>
      <w:r w:rsidR="00E60144">
        <w:t>Freund</w:t>
      </w:r>
      <w:r>
        <w:rPr>
          <w:rFonts w:hint="eastAsia"/>
        </w:rPr>
        <w:t>）</w:t>
      </w:r>
      <w:r w:rsidR="00E60144">
        <w:t>和</w:t>
      </w:r>
      <w:r>
        <w:rPr>
          <w:rFonts w:hint="eastAsia"/>
        </w:rPr>
        <w:t>沙皮勒（</w:t>
      </w:r>
      <w:proofErr w:type="spellStart"/>
      <w:r w:rsidR="00E60144">
        <w:t>Schapire</w:t>
      </w:r>
      <w:proofErr w:type="spellEnd"/>
      <w:r>
        <w:rPr>
          <w:rFonts w:hint="eastAsia"/>
        </w:rPr>
        <w:t>）</w:t>
      </w:r>
      <w:r w:rsidR="00E60144">
        <w:t>在</w:t>
      </w:r>
      <w:r w:rsidR="00E60144">
        <w:t>1997</w:t>
      </w:r>
      <w:r w:rsidR="00E60144">
        <w:t>年提出了著名的集成机器学习模型</w:t>
      </w:r>
      <w:r w:rsidR="00E60144" w:rsidRPr="007008BB">
        <w:rPr>
          <w:rFonts w:hint="eastAsia"/>
        </w:rPr>
        <w:t>—</w:t>
      </w:r>
      <w:r w:rsidR="00E60144">
        <w:t>提升</w:t>
      </w:r>
      <w:r w:rsidR="007008BB">
        <w:rPr>
          <w:rFonts w:hint="eastAsia"/>
        </w:rPr>
        <w:t>（</w:t>
      </w:r>
      <w:r w:rsidR="007008BB">
        <w:rPr>
          <w:rFonts w:hint="eastAsia"/>
        </w:rPr>
        <w:t>Boosting</w:t>
      </w:r>
      <w:r w:rsidR="007008BB">
        <w:rPr>
          <w:rFonts w:hint="eastAsia"/>
        </w:rPr>
        <w:t>）</w:t>
      </w:r>
      <w:r w:rsidR="00E60144">
        <w:t>算法，即利用多个弱分类器组合成强分类器的</w:t>
      </w:r>
      <w:r w:rsidR="007008BB">
        <w:rPr>
          <w:rFonts w:hint="eastAsia"/>
        </w:rPr>
        <w:t>（</w:t>
      </w:r>
      <w:r w:rsidR="007008BB" w:rsidRPr="007008BB">
        <w:t>Adaptive Boosting</w:t>
      </w:r>
      <w:r w:rsidR="007008BB" w:rsidRPr="007008BB">
        <w:t>，</w:t>
      </w:r>
      <w:proofErr w:type="spellStart"/>
      <w:r w:rsidR="00E60144">
        <w:t>Adaboost</w:t>
      </w:r>
      <w:proofErr w:type="spellEnd"/>
      <w:r w:rsidR="007008BB">
        <w:rPr>
          <w:rFonts w:hint="eastAsia"/>
        </w:rPr>
        <w:t>）</w:t>
      </w:r>
      <w:r w:rsidR="00E60144">
        <w:t>算法。</w:t>
      </w:r>
      <w:proofErr w:type="spellStart"/>
      <w:r w:rsidR="00E60144">
        <w:t>AdaBoost</w:t>
      </w:r>
      <w:proofErr w:type="spellEnd"/>
      <w:r w:rsidR="008D7D71">
        <w:rPr>
          <w:rFonts w:hint="eastAsia"/>
        </w:rPr>
        <w:t>算法</w:t>
      </w:r>
      <w:r w:rsidR="00E60144">
        <w:t>通过提高那些被前一轮弱分类器错误分类样本的权重，使得</w:t>
      </w:r>
      <w:r w:rsidR="008D7D71">
        <w:rPr>
          <w:rFonts w:hint="eastAsia"/>
        </w:rPr>
        <w:t>这些被</w:t>
      </w:r>
      <w:r w:rsidR="00E60144">
        <w:t>错误分类样本受到下一轮弱分类器的更大关注。</w:t>
      </w:r>
      <w:proofErr w:type="spellStart"/>
      <w:r w:rsidR="00E60144">
        <w:t>AdaBoost</w:t>
      </w:r>
      <w:proofErr w:type="spellEnd"/>
      <w:r w:rsidR="008D7D71">
        <w:rPr>
          <w:rFonts w:hint="eastAsia"/>
        </w:rPr>
        <w:t>算法</w:t>
      </w:r>
      <w:r w:rsidR="00E60144">
        <w:t>利用多个弱分类器解决复杂问题，在很多不同任务（如人脸检测</w:t>
      </w:r>
      <w:r w:rsidR="00E60144">
        <w:rPr>
          <w:rFonts w:hint="eastAsia"/>
        </w:rPr>
        <w:t>等</w:t>
      </w:r>
      <w:r w:rsidR="00E60144">
        <w:t>）上表现优秀。</w:t>
      </w:r>
      <w:r w:rsidR="007008BB">
        <w:rPr>
          <w:rFonts w:hint="eastAsia"/>
        </w:rPr>
        <w:t>布莱曼（</w:t>
      </w:r>
      <w:proofErr w:type="spellStart"/>
      <w:r w:rsidR="00E60144">
        <w:t>Breiman</w:t>
      </w:r>
      <w:proofErr w:type="spellEnd"/>
      <w:r w:rsidR="007008BB">
        <w:rPr>
          <w:rFonts w:hint="eastAsia"/>
        </w:rPr>
        <w:t>）</w:t>
      </w:r>
      <w:r w:rsidR="00E60144">
        <w:t>在</w:t>
      </w:r>
      <w:r w:rsidR="00E60144">
        <w:t>2001</w:t>
      </w:r>
      <w:r w:rsidR="00E60144">
        <w:t>年探索了另一种集成模型</w:t>
      </w:r>
      <w:r w:rsidR="00E60144" w:rsidRPr="007008BB">
        <w:rPr>
          <w:rFonts w:hint="eastAsia"/>
        </w:rPr>
        <w:t>—</w:t>
      </w:r>
      <w:r w:rsidR="00E60144">
        <w:t>随机森林。随机森林集成了多棵决策树，其中每一棵决策树都根据样本的随机子集构建，每一个结点都是从特征的随机子集中选择。随机森林在抗过拟合方面有理论和实践证明，在多种任务上取得了成功。</w:t>
      </w:r>
      <w:r w:rsidR="007008BB">
        <w:rPr>
          <w:rFonts w:hint="eastAsia"/>
        </w:rPr>
        <w:t>傅利曼（</w:t>
      </w:r>
      <w:r w:rsidR="00E60144">
        <w:t>Friedman</w:t>
      </w:r>
      <w:r w:rsidR="007008BB">
        <w:rPr>
          <w:rFonts w:hint="eastAsia"/>
        </w:rPr>
        <w:t>）</w:t>
      </w:r>
      <w:r w:rsidR="00E60144">
        <w:t>1999</w:t>
      </w:r>
      <w:r w:rsidR="00E60144">
        <w:t>年提出了基于决策树的梯度提升（</w:t>
      </w:r>
      <w:r w:rsidR="00E60144">
        <w:t>Gradient Boosting Decision Tree</w:t>
      </w:r>
      <w:r w:rsidR="00E60144">
        <w:rPr>
          <w:rFonts w:hint="eastAsia"/>
        </w:rPr>
        <w:t>，</w:t>
      </w:r>
      <w:r w:rsidR="00E60144">
        <w:t>GBDT</w:t>
      </w:r>
      <w:r w:rsidR="00E60144">
        <w:t>）</w:t>
      </w:r>
      <w:r w:rsidR="008E4DCD">
        <w:t>算法</w:t>
      </w:r>
      <w:r w:rsidR="00E60144">
        <w:t>，将模型学习视为一个数值优化问题，采用梯度下降的方式，每次加入一个弱学习器模拟负梯度，这是集成学习的又一大成。</w:t>
      </w:r>
      <w:r w:rsidR="00E60144">
        <w:t>2014</w:t>
      </w:r>
      <w:r w:rsidR="00E60144">
        <w:t>年陈天奇</w:t>
      </w:r>
      <w:r w:rsidR="001F708F" w:rsidRPr="001F708F">
        <w:rPr>
          <w:rFonts w:hint="eastAsia"/>
        </w:rPr>
        <w:t>领衔开发的一套</w:t>
      </w:r>
      <w:r w:rsidR="00B32FED">
        <w:rPr>
          <w:rFonts w:hint="eastAsia"/>
        </w:rPr>
        <w:t>梯度提升</w:t>
      </w:r>
      <w:r w:rsidR="001F708F" w:rsidRPr="001F708F">
        <w:rPr>
          <w:rFonts w:hint="eastAsia"/>
        </w:rPr>
        <w:t>算法</w:t>
      </w:r>
      <w:r w:rsidR="001F708F">
        <w:rPr>
          <w:rFonts w:hint="eastAsia"/>
        </w:rPr>
        <w:t>的快速</w:t>
      </w:r>
      <w:r w:rsidR="001F708F" w:rsidRPr="001F708F">
        <w:rPr>
          <w:rFonts w:hint="eastAsia"/>
        </w:rPr>
        <w:t>实现</w:t>
      </w:r>
      <w:r w:rsidR="001F708F">
        <w:rPr>
          <w:rFonts w:hint="eastAsia"/>
        </w:rPr>
        <w:t>——</w:t>
      </w:r>
      <w:proofErr w:type="spellStart"/>
      <w:r w:rsidR="001F708F">
        <w:rPr>
          <w:rFonts w:hint="eastAsia"/>
        </w:rPr>
        <w:t>XGBoost</w:t>
      </w:r>
      <w:proofErr w:type="spellEnd"/>
      <w:r w:rsidR="001F708F">
        <w:t>。</w:t>
      </w:r>
      <w:r w:rsidR="001F708F">
        <w:rPr>
          <w:rFonts w:hint="eastAsia"/>
        </w:rPr>
        <w:t>由于其性能好、速度快，迅速</w:t>
      </w:r>
      <w:r w:rsidR="00E60144">
        <w:t>成为各大数据科学竞赛的神器。</w:t>
      </w:r>
      <w:r w:rsidR="00E60144">
        <w:t>2016</w:t>
      </w:r>
      <w:r w:rsidR="00E60144">
        <w:t>年微软</w:t>
      </w:r>
      <w:r w:rsidR="008E4DCD">
        <w:rPr>
          <w:rFonts w:hint="eastAsia"/>
        </w:rPr>
        <w:t>的</w:t>
      </w:r>
      <w:r w:rsidR="001F708F">
        <w:t>分布式机器学习工具包</w:t>
      </w:r>
      <w:r w:rsidR="001F708F">
        <w:rPr>
          <w:rFonts w:hint="eastAsia"/>
        </w:rPr>
        <w:t>（</w:t>
      </w:r>
      <w:r w:rsidR="008E4DCD" w:rsidRPr="008E4DCD">
        <w:t xml:space="preserve">Distributed </w:t>
      </w:r>
      <w:r w:rsidR="008E4DCD" w:rsidRPr="008E4DCD">
        <w:lastRenderedPageBreak/>
        <w:t>Machine Learning Toolkit</w:t>
      </w:r>
      <w:r w:rsidR="008E4DCD" w:rsidRPr="008E4DCD">
        <w:rPr>
          <w:rFonts w:hint="eastAsia"/>
        </w:rPr>
        <w:t>，</w:t>
      </w:r>
      <w:r w:rsidR="00E60144">
        <w:t>DMTK</w:t>
      </w:r>
      <w:r w:rsidR="00E60144">
        <w:t>）开源了</w:t>
      </w:r>
      <w:r w:rsidR="001F708F">
        <w:rPr>
          <w:rFonts w:hint="eastAsia"/>
        </w:rPr>
        <w:t>更快的轻量级提升算法工具——</w:t>
      </w:r>
      <w:proofErr w:type="spellStart"/>
      <w:r w:rsidR="00E60144">
        <w:t>LightGBM</w:t>
      </w:r>
      <w:proofErr w:type="spellEnd"/>
      <w:r w:rsidR="00E60144">
        <w:t>。</w:t>
      </w:r>
    </w:p>
    <w:p w14:paraId="5BC7DB2A" w14:textId="77777777" w:rsidR="0083489B" w:rsidRDefault="00E60144">
      <w:pPr>
        <w:ind w:firstLine="480"/>
      </w:pPr>
      <w:r>
        <w:rPr>
          <w:rStyle w:val="af4"/>
        </w:rPr>
        <w:t>第五个阶段</w:t>
      </w:r>
      <w:r>
        <w:t>是</w:t>
      </w:r>
      <w:r>
        <w:t>21</w:t>
      </w:r>
      <w:r>
        <w:t>世纪初年代到现在，是深度学习时代。深度学习指那些拥</w:t>
      </w:r>
      <w:r w:rsidR="0017594B">
        <w:t>有多个处理层的计算模型，多个处理层可以学习具有多层次抽象的数据</w:t>
      </w:r>
      <w:r>
        <w:t>表示。近些年来，由于有更多数据且机器的计算能力大幅提高，人们可以训练更复杂的模型。这些复杂模型在很多复杂任务上取得了显著的改善，包括语音识别、</w:t>
      </w:r>
      <w:r w:rsidR="0017594B">
        <w:rPr>
          <w:rFonts w:hint="eastAsia"/>
        </w:rPr>
        <w:t>计算机视觉、自然语言处理</w:t>
      </w:r>
      <w:r>
        <w:t>和许多其它领域，例如药物发现和基因组学等。</w:t>
      </w:r>
    </w:p>
    <w:p w14:paraId="1D2FC09D" w14:textId="77777777" w:rsidR="0083489B" w:rsidRDefault="00E60144" w:rsidP="007A76E7">
      <w:pPr>
        <w:ind w:firstLine="472"/>
      </w:pPr>
      <w:r>
        <w:rPr>
          <w:spacing w:val="-2"/>
        </w:rPr>
        <w:t>在深度学习的早期，自编码器（</w:t>
      </w:r>
      <w:proofErr w:type="spellStart"/>
      <w:r>
        <w:rPr>
          <w:spacing w:val="-2"/>
        </w:rPr>
        <w:t>AutoEncoder</w:t>
      </w:r>
      <w:proofErr w:type="spellEnd"/>
      <w:r>
        <w:rPr>
          <w:rFonts w:hint="eastAsia"/>
          <w:spacing w:val="-2"/>
        </w:rPr>
        <w:t>，</w:t>
      </w:r>
      <w:r>
        <w:rPr>
          <w:spacing w:val="-2"/>
        </w:rPr>
        <w:t>AE</w:t>
      </w:r>
      <w:r>
        <w:rPr>
          <w:spacing w:val="-2"/>
        </w:rPr>
        <w:t>）和受限玻尔兹曼机（</w:t>
      </w:r>
      <w:r>
        <w:rPr>
          <w:spacing w:val="-2"/>
        </w:rPr>
        <w:t xml:space="preserve">Restricted Boltzmann </w:t>
      </w:r>
      <w:r>
        <w:t>Machine</w:t>
      </w:r>
      <w:r>
        <w:rPr>
          <w:rFonts w:hint="eastAsia"/>
        </w:rPr>
        <w:t>，</w:t>
      </w:r>
      <w:r>
        <w:t>RBM</w:t>
      </w:r>
      <w:r>
        <w:t>）被广泛研究。</w:t>
      </w:r>
      <w:r>
        <w:t>2011</w:t>
      </w:r>
      <w:r>
        <w:t>年微软首次将深度学习应用在语音识别上，语音识别错误率降低约</w:t>
      </w:r>
      <w:r>
        <w:t>30%</w:t>
      </w:r>
      <w:r>
        <w:rPr>
          <w:rFonts w:hint="eastAsia"/>
        </w:rPr>
        <w:t>，</w:t>
      </w:r>
      <w:r>
        <w:t>是语音识别领域十多年来最大的突破性进展。</w:t>
      </w:r>
      <w:r>
        <w:t>2012</w:t>
      </w:r>
      <w:r>
        <w:t>年，深度学习技术在图像识别领</w:t>
      </w:r>
      <w:r>
        <w:rPr>
          <w:spacing w:val="-2"/>
        </w:rPr>
        <w:t>域取得惊人的效果，</w:t>
      </w:r>
      <w:r w:rsidR="00DA7DDE">
        <w:rPr>
          <w:rFonts w:hint="eastAsia"/>
          <w:spacing w:val="-2"/>
        </w:rPr>
        <w:t>克里泽夫斯基（</w:t>
      </w:r>
      <w:proofErr w:type="spellStart"/>
      <w:r>
        <w:rPr>
          <w:spacing w:val="-2"/>
        </w:rPr>
        <w:t>Krizhevsky</w:t>
      </w:r>
      <w:proofErr w:type="spellEnd"/>
      <w:r w:rsidR="00DA7DDE">
        <w:rPr>
          <w:rFonts w:hint="eastAsia"/>
          <w:spacing w:val="-2"/>
        </w:rPr>
        <w:t>）</w:t>
      </w:r>
      <w:r>
        <w:rPr>
          <w:spacing w:val="-2"/>
        </w:rPr>
        <w:t>等基于</w:t>
      </w:r>
      <w:r w:rsidR="00DA7DDE">
        <w:rPr>
          <w:rFonts w:hint="eastAsia"/>
          <w:spacing w:val="-2"/>
        </w:rPr>
        <w:t>卷积神经网络（</w:t>
      </w:r>
      <w:r w:rsidR="00DA7DDE" w:rsidRPr="00DA7DDE">
        <w:rPr>
          <w:spacing w:val="-2"/>
        </w:rPr>
        <w:t xml:space="preserve">Convolutional </w:t>
      </w:r>
      <w:r w:rsidR="00DA7DDE">
        <w:rPr>
          <w:rFonts w:hint="eastAsia"/>
          <w:spacing w:val="-2"/>
        </w:rPr>
        <w:t>N</w:t>
      </w:r>
      <w:r w:rsidR="00DA7DDE" w:rsidRPr="00DA7DDE">
        <w:rPr>
          <w:spacing w:val="-2"/>
        </w:rPr>
        <w:t xml:space="preserve">eural </w:t>
      </w:r>
      <w:r w:rsidR="00DA7DDE">
        <w:rPr>
          <w:rFonts w:hint="eastAsia"/>
          <w:spacing w:val="-2"/>
        </w:rPr>
        <w:t>N</w:t>
      </w:r>
      <w:r w:rsidR="00DA7DDE" w:rsidRPr="00DA7DDE">
        <w:rPr>
          <w:spacing w:val="-2"/>
        </w:rPr>
        <w:t>etwork</w:t>
      </w:r>
      <w:r w:rsidR="00DA7DDE">
        <w:rPr>
          <w:rFonts w:hint="eastAsia"/>
          <w:spacing w:val="-2"/>
        </w:rPr>
        <w:t>，</w:t>
      </w:r>
      <w:r w:rsidR="00DA7DDE" w:rsidRPr="00DA7DDE">
        <w:rPr>
          <w:spacing w:val="-2"/>
        </w:rPr>
        <w:t xml:space="preserve"> </w:t>
      </w:r>
      <w:r>
        <w:rPr>
          <w:spacing w:val="-2"/>
        </w:rPr>
        <w:t>CNN</w:t>
      </w:r>
      <w:r w:rsidR="00DA7DDE">
        <w:rPr>
          <w:rFonts w:hint="eastAsia"/>
          <w:spacing w:val="-2"/>
        </w:rPr>
        <w:t>）</w:t>
      </w:r>
      <w:r>
        <w:rPr>
          <w:spacing w:val="-2"/>
        </w:rPr>
        <w:t>在</w:t>
      </w:r>
      <w:r>
        <w:rPr>
          <w:spacing w:val="-2"/>
        </w:rPr>
        <w:t>ImageNet</w:t>
      </w:r>
      <w:r>
        <w:rPr>
          <w:spacing w:val="-2"/>
        </w:rPr>
        <w:t>图像识别比</w:t>
      </w:r>
      <w:r>
        <w:t>赛一举夺得冠军，将错误率从</w:t>
      </w:r>
      <w:r>
        <w:t>26%</w:t>
      </w:r>
      <w:r>
        <w:t>降低到</w:t>
      </w:r>
      <w:r>
        <w:t>15%</w:t>
      </w:r>
      <w:r>
        <w:rPr>
          <w:rFonts w:hint="eastAsia"/>
        </w:rPr>
        <w:t>，</w:t>
      </w:r>
      <w:r>
        <w:t>从此</w:t>
      </w:r>
      <w:r>
        <w:t>CNN</w:t>
      </w:r>
      <w:r>
        <w:t>吸引到了众多研究者的注意。</w:t>
      </w:r>
      <w:r>
        <w:t>2015</w:t>
      </w:r>
      <w:r>
        <w:t>年何恺明等提出了深度残差网络</w:t>
      </w:r>
      <w:r w:rsidR="00C705C3">
        <w:rPr>
          <w:rFonts w:hint="eastAsia"/>
        </w:rPr>
        <w:t>（</w:t>
      </w:r>
      <w:r w:rsidR="00C705C3" w:rsidRPr="00C705C3">
        <w:t xml:space="preserve">Deep </w:t>
      </w:r>
      <w:r w:rsidR="00C705C3">
        <w:rPr>
          <w:rFonts w:hint="eastAsia"/>
        </w:rPr>
        <w:t>R</w:t>
      </w:r>
      <w:r w:rsidR="00C705C3" w:rsidRPr="00C705C3">
        <w:t xml:space="preserve">esidual </w:t>
      </w:r>
      <w:r w:rsidR="00C705C3">
        <w:rPr>
          <w:rFonts w:hint="eastAsia"/>
        </w:rPr>
        <w:t>N</w:t>
      </w:r>
      <w:r w:rsidR="00C705C3">
        <w:t>etwork</w:t>
      </w:r>
      <w:r w:rsidR="00C705C3">
        <w:t>，</w:t>
      </w:r>
      <w:proofErr w:type="spellStart"/>
      <w:r>
        <w:t>ResNet</w:t>
      </w:r>
      <w:proofErr w:type="spellEnd"/>
      <w:r w:rsidR="00C705C3">
        <w:t>）</w:t>
      </w:r>
      <w:r>
        <w:t>，将网络的层数推广到</w:t>
      </w:r>
      <w:r>
        <w:t>152</w:t>
      </w:r>
      <w:r>
        <w:t>层，在当时的</w:t>
      </w:r>
      <w:r w:rsidR="00C705C3">
        <w:rPr>
          <w:spacing w:val="-2"/>
        </w:rPr>
        <w:t>ImageNet</w:t>
      </w:r>
      <w:r>
        <w:t>竞赛上取得了最好的成绩。从此，深度残差网络在各个计算机视觉任务上被广泛使用。</w:t>
      </w:r>
    </w:p>
    <w:p w14:paraId="4BFCFF28" w14:textId="77777777" w:rsidR="0083489B" w:rsidRDefault="00E60144">
      <w:pPr>
        <w:ind w:firstLine="480"/>
      </w:pPr>
      <w:r>
        <w:t>很多技术被用于提高神经网络的训练过程。线性整流函数（</w:t>
      </w:r>
      <w:r>
        <w:t>Rectified Linear Unit</w:t>
      </w:r>
      <w:r>
        <w:rPr>
          <w:rFonts w:hint="eastAsia"/>
        </w:rPr>
        <w:t>，</w:t>
      </w:r>
      <w:proofErr w:type="spellStart"/>
      <w:r>
        <w:t>ReLU</w:t>
      </w:r>
      <w:proofErr w:type="spellEnd"/>
      <w:r>
        <w:t>）作为神经元的激活函数，极大加快收敛速度且</w:t>
      </w:r>
      <w:r w:rsidRPr="00FF55ED">
        <w:rPr>
          <w:color w:val="FF0000"/>
        </w:rPr>
        <w:t>从</w:t>
      </w:r>
      <w:r>
        <w:t>解决了梯度消失问题。</w:t>
      </w:r>
      <w:r w:rsidR="00C705C3">
        <w:rPr>
          <w:rFonts w:hint="eastAsia"/>
        </w:rPr>
        <w:t>丢弃法</w:t>
      </w:r>
      <w:r>
        <w:t>（</w:t>
      </w:r>
      <w:r>
        <w:t>Dropout</w:t>
      </w:r>
      <w:r>
        <w:t>）在每次训练中，每个隐藏单元以概率</w:t>
      </w:r>
      <m:oMath>
        <m:r>
          <w:rPr>
            <w:rFonts w:ascii="Cambria Math" w:hAnsi="Cambria Math"/>
          </w:rPr>
          <m:t>p</m:t>
        </m:r>
      </m:oMath>
      <w:r>
        <w:t>随机地被从网</w:t>
      </w:r>
      <w:r>
        <w:lastRenderedPageBreak/>
        <w:t>络中省掉，可以防止过拟合。批</w:t>
      </w:r>
      <w:r w:rsidR="00C705C3">
        <w:rPr>
          <w:rFonts w:hint="eastAsia"/>
        </w:rPr>
        <w:t>量归一化</w:t>
      </w:r>
      <w:r>
        <w:t>（</w:t>
      </w:r>
      <w:r>
        <w:t>Batch Normalization</w:t>
      </w:r>
      <w:r>
        <w:rPr>
          <w:rFonts w:hint="eastAsia"/>
        </w:rPr>
        <w:t>，</w:t>
      </w:r>
      <w:r>
        <w:t>BN</w:t>
      </w:r>
      <w:r>
        <w:t>）对每一网络层的输入进行批标准化，能保证输入分布的统一，并在一定程</w:t>
      </w:r>
      <w:r>
        <w:rPr>
          <w:spacing w:val="2"/>
        </w:rPr>
        <w:t>度上能替代</w:t>
      </w:r>
      <w:r w:rsidR="00C705C3">
        <w:rPr>
          <w:rFonts w:hint="eastAsia"/>
        </w:rPr>
        <w:t>丢弃法</w:t>
      </w:r>
      <w:r>
        <w:rPr>
          <w:spacing w:val="2"/>
        </w:rPr>
        <w:t>。注意力（</w:t>
      </w:r>
      <w:r>
        <w:rPr>
          <w:spacing w:val="2"/>
        </w:rPr>
        <w:t>Attention</w:t>
      </w:r>
      <w:r>
        <w:rPr>
          <w:spacing w:val="2"/>
        </w:rPr>
        <w:t>）机制使得深度学习模型能够只集中关注输入数据中最为重要的一部分，使模型做出更加准确的判断，同时不会对模型的计算和存储带来更大的开销。</w:t>
      </w:r>
    </w:p>
    <w:p w14:paraId="43D57D3E" w14:textId="77777777" w:rsidR="0083489B" w:rsidRDefault="00E60144">
      <w:pPr>
        <w:ind w:firstLine="480"/>
      </w:pPr>
      <w:r>
        <w:t>另外，图形处理器（</w:t>
      </w:r>
      <w:r>
        <w:t>Graphics P</w:t>
      </w:r>
      <w:r w:rsidR="00C705C3">
        <w:t>rocessing Unit</w:t>
      </w:r>
      <w:r w:rsidR="00C705C3">
        <w:t>，</w:t>
      </w:r>
      <w:r>
        <w:t>GPU</w:t>
      </w:r>
      <w:r>
        <w:t>）被广泛用于加速模型计算。大数据、大模型、大计算是深度学习的</w:t>
      </w:r>
      <w:r>
        <w:rPr>
          <w:rFonts w:hint="eastAsia"/>
        </w:rPr>
        <w:t>3</w:t>
      </w:r>
      <w:r>
        <w:t>大支柱。由于标注数据难以获得，人们开始探索从无标注数据</w:t>
      </w:r>
      <w:r>
        <w:rPr>
          <w:spacing w:val="-2"/>
        </w:rPr>
        <w:t>中学习。生成式对抗网络（</w:t>
      </w:r>
      <w:r>
        <w:rPr>
          <w:spacing w:val="-2"/>
        </w:rPr>
        <w:t>Generative Adversarial Networks</w:t>
      </w:r>
      <w:r>
        <w:rPr>
          <w:rFonts w:hint="eastAsia"/>
          <w:spacing w:val="-2"/>
        </w:rPr>
        <w:t>，</w:t>
      </w:r>
      <w:r>
        <w:rPr>
          <w:spacing w:val="-2"/>
        </w:rPr>
        <w:t>GAN</w:t>
      </w:r>
      <w:r>
        <w:rPr>
          <w:spacing w:val="-2"/>
        </w:rPr>
        <w:t>）和对偶学习（</w:t>
      </w:r>
      <w:r>
        <w:rPr>
          <w:spacing w:val="-2"/>
        </w:rPr>
        <w:t>Dual Learning</w:t>
      </w:r>
      <w:r>
        <w:rPr>
          <w:spacing w:val="-2"/>
        </w:rPr>
        <w:t>）</w:t>
      </w:r>
      <w:r>
        <w:t>提供了一种利用未标注数据进行端到端学习的有效方式。</w:t>
      </w:r>
    </w:p>
    <w:p w14:paraId="703299F3" w14:textId="77777777" w:rsidR="0083489B" w:rsidRDefault="00E60144">
      <w:pPr>
        <w:ind w:firstLine="480"/>
      </w:pPr>
      <w:r>
        <w:t>深度强化学习将强化学习和深度学习结合在一起，用强化学习来定义问题和优化目标，用深度学习来解决策略和值函数的建模问题，然后使用误差反向传播算法来优化目标函数。深度强化学习在一定程度上具备解决复杂问题的通用智能，并在很多任务上都取得了很大的成功。例如，</w:t>
      </w:r>
      <w:r>
        <w:t>2013</w:t>
      </w:r>
      <w:r>
        <w:t>年</w:t>
      </w:r>
      <w:r w:rsidR="00D62403">
        <w:rPr>
          <w:rFonts w:hint="eastAsia"/>
        </w:rPr>
        <w:t>慕尼黑</w:t>
      </w:r>
      <w:r w:rsidR="003A3ECD">
        <w:rPr>
          <w:rFonts w:hint="eastAsia"/>
        </w:rPr>
        <w:t>（</w:t>
      </w:r>
      <w:proofErr w:type="spellStart"/>
      <w:r w:rsidRPr="003A3ECD">
        <w:t>Mnih</w:t>
      </w:r>
      <w:proofErr w:type="spellEnd"/>
      <w:r w:rsidR="003A3ECD">
        <w:rPr>
          <w:rFonts w:hint="eastAsia"/>
        </w:rPr>
        <w:t>）</w:t>
      </w:r>
      <w:r>
        <w:t>等人提出了深度</w:t>
      </w:r>
      <w:r>
        <w:t xml:space="preserve"> Q </w:t>
      </w:r>
      <w:r>
        <w:t>网络（</w:t>
      </w:r>
      <w:proofErr w:type="spellStart"/>
      <w:r>
        <w:t>DeepQ</w:t>
      </w:r>
      <w:proofErr w:type="spellEnd"/>
      <w:r>
        <w:t>-Network</w:t>
      </w:r>
      <w:r>
        <w:rPr>
          <w:rFonts w:hint="eastAsia"/>
        </w:rPr>
        <w:t>，</w:t>
      </w:r>
      <w:r>
        <w:t>DQN</w:t>
      </w:r>
      <w:r>
        <w:t>）模型，采用深度神经网络拟合动作价值函数即</w:t>
      </w:r>
      <w:r>
        <w:t>Q</w:t>
      </w:r>
      <w:r>
        <w:t>函数，或者直接拟合策略函数。深度强化学习最有影响力的新闻莫过于</w:t>
      </w:r>
      <w:r>
        <w:t>2016</w:t>
      </w:r>
      <w:r>
        <w:t>年</w:t>
      </w:r>
      <w:proofErr w:type="spellStart"/>
      <w:r>
        <w:t>AlphaGo</w:t>
      </w:r>
      <w:proofErr w:type="spellEnd"/>
      <w:r>
        <w:t>打败了世界冠军李世石，并在</w:t>
      </w:r>
      <w:r>
        <w:t>2017</w:t>
      </w:r>
      <w:r>
        <w:t>年又战胜了排名世界第一的世界围棋冠军柯洁。</w:t>
      </w:r>
    </w:p>
    <w:p w14:paraId="6048E4BB" w14:textId="77777777" w:rsidR="0083489B" w:rsidRDefault="00E60144">
      <w:pPr>
        <w:ind w:firstLine="472"/>
      </w:pPr>
      <w:r>
        <w:rPr>
          <w:spacing w:val="-2"/>
        </w:rPr>
        <w:t>尽管深度学习在欧氏空间中的数据方面取得了巨大的成功，但在许多实际的应用场景中的</w:t>
      </w:r>
      <w:r>
        <w:t>数据是从非欧式空间生成的，如在电子商务中，一个基于图的</w:t>
      </w:r>
      <w:r>
        <w:lastRenderedPageBreak/>
        <w:t>学习系统能够利用用户和产品之间的交互来做出非常准确的推荐。人们研究用于处理图数据的神经网络结构，一个新的研究热点</w:t>
      </w:r>
      <w:r>
        <w:rPr>
          <w:rFonts w:hint="eastAsia"/>
          <w:w w:val="200"/>
        </w:rPr>
        <w:t>—</w:t>
      </w:r>
      <w:r>
        <w:t>图神经网络（</w:t>
      </w:r>
      <w:r>
        <w:t>Graph Neural Networks</w:t>
      </w:r>
      <w:r>
        <w:t>，</w:t>
      </w:r>
      <w:r>
        <w:t>GNN</w:t>
      </w:r>
      <w:r>
        <w:t>）应运而生。</w:t>
      </w:r>
    </w:p>
    <w:p w14:paraId="677BB1AC" w14:textId="77777777" w:rsidR="0083489B" w:rsidRDefault="00E60144">
      <w:pPr>
        <w:pStyle w:val="2"/>
        <w:spacing w:beforeLines="100" w:before="316"/>
        <w:rPr>
          <w:kern w:val="2"/>
        </w:rPr>
      </w:pPr>
      <w:r>
        <w:rPr>
          <w:b/>
          <w:bCs/>
          <w:noProof/>
          <w:color w:val="FFFFFF"/>
          <w:kern w:val="2"/>
          <w:sz w:val="20"/>
        </w:rPr>
        <w:drawing>
          <wp:anchor distT="0" distB="0" distL="114300" distR="114300" simplePos="0" relativeHeight="251663360" behindDoc="1" locked="0" layoutInCell="1" allowOverlap="1" wp14:anchorId="2272E7FE" wp14:editId="2D3AAFF3">
            <wp:simplePos x="0" y="0"/>
            <wp:positionH relativeFrom="column">
              <wp:posOffset>0</wp:posOffset>
            </wp:positionH>
            <wp:positionV relativeFrom="paragraph">
              <wp:posOffset>316865</wp:posOffset>
            </wp:positionV>
            <wp:extent cx="4887595" cy="394335"/>
            <wp:effectExtent l="0" t="0" r="8255" b="5715"/>
            <wp:wrapNone/>
            <wp:docPr id="491" name="图片 491" descr="标题2"/>
            <wp:cNvGraphicFramePr/>
            <a:graphic xmlns:a="http://schemas.openxmlformats.org/drawingml/2006/main">
              <a:graphicData uri="http://schemas.openxmlformats.org/drawingml/2006/picture">
                <pic:pic xmlns:pic="http://schemas.openxmlformats.org/drawingml/2006/picture">
                  <pic:nvPicPr>
                    <pic:cNvPr id="491" name="图片 491" descr="标题2"/>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887595" cy="394335"/>
                    </a:xfrm>
                    <a:prstGeom prst="rect">
                      <a:avLst/>
                    </a:prstGeom>
                    <a:noFill/>
                    <a:ln>
                      <a:noFill/>
                    </a:ln>
                  </pic:spPr>
                </pic:pic>
              </a:graphicData>
            </a:graphic>
          </wp:anchor>
        </w:drawing>
      </w:r>
      <w:r>
        <w:rPr>
          <w:rStyle w:val="24"/>
          <w:rFonts w:hint="cs"/>
        </w:rPr>
        <w:t>  </w:t>
      </w:r>
      <w:r>
        <w:rPr>
          <w:rStyle w:val="24"/>
          <w:rFonts w:hint="eastAsia"/>
        </w:rPr>
        <w:t>1</w:t>
      </w:r>
      <w:r>
        <w:rPr>
          <w:rStyle w:val="24"/>
        </w:rPr>
        <w:t>.</w:t>
      </w:r>
      <w:r>
        <w:rPr>
          <w:rStyle w:val="24"/>
          <w:rFonts w:hint="eastAsia"/>
        </w:rPr>
        <w:t>3</w:t>
      </w:r>
      <w:r>
        <w:rPr>
          <w:rFonts w:hint="eastAsia"/>
          <w:color w:val="FFFFFF"/>
          <w:kern w:val="2"/>
        </w:rPr>
        <w:t xml:space="preserve">  </w:t>
      </w:r>
      <w:r>
        <w:t>机器学习任务的类型</w:t>
      </w:r>
    </w:p>
    <w:p w14:paraId="0F5C083A" w14:textId="77777777" w:rsidR="0083489B" w:rsidRDefault="00E60144">
      <w:pPr>
        <w:ind w:firstLine="480"/>
      </w:pPr>
      <w:r>
        <w:t>机器学习研究如何构造能从经验学习，从而改善性能的计算机系统。在计算机系统中，经验通常以数据形式存在。根据数据中监督信息的给定方式，机器学习任务可分为</w:t>
      </w:r>
      <w:r>
        <w:rPr>
          <w:rFonts w:hint="eastAsia"/>
        </w:rPr>
        <w:t>3</w:t>
      </w:r>
      <w:r>
        <w:t>大类：监督学习、无监督学习、强化学习。</w:t>
      </w:r>
    </w:p>
    <w:p w14:paraId="58B44C65" w14:textId="77777777" w:rsidR="0083489B" w:rsidRPr="00313777" w:rsidRDefault="00E60144">
      <w:pPr>
        <w:pStyle w:val="11"/>
        <w:ind w:firstLine="480"/>
        <w:rPr>
          <w:i/>
          <w:w w:val="100"/>
        </w:rPr>
      </w:pPr>
      <w:r>
        <w:rPr>
          <w:rFonts w:hint="eastAsia"/>
          <w:w w:val="100"/>
        </w:rPr>
        <w:t>（</w:t>
      </w:r>
      <w:r>
        <w:rPr>
          <w:rFonts w:hint="eastAsia"/>
          <w:w w:val="100"/>
        </w:rPr>
        <w:t>1</w:t>
      </w:r>
      <w:r>
        <w:rPr>
          <w:rFonts w:hint="eastAsia"/>
          <w:w w:val="100"/>
        </w:rPr>
        <w:t>）</w:t>
      </w:r>
      <w:r>
        <w:rPr>
          <w:rStyle w:val="af4"/>
          <w:w w:val="100"/>
        </w:rPr>
        <w:t>监督学习</w:t>
      </w:r>
      <w:r>
        <w:rPr>
          <w:rStyle w:val="af4"/>
          <w:rFonts w:hint="eastAsia"/>
          <w:w w:val="100"/>
        </w:rPr>
        <w:t>：</w:t>
      </w:r>
      <w:r>
        <w:rPr>
          <w:w w:val="100"/>
        </w:rPr>
        <w:t>监督学习的训练数据</w:t>
      </w:r>
      <m:oMath>
        <m:r>
          <w:rPr>
            <w:rFonts w:ascii="Cambria Math" w:hAnsi="Cambria Math"/>
            <w:w w:val="100"/>
          </w:rPr>
          <m:t>{(</m:t>
        </m:r>
        <m:sSub>
          <m:sSubPr>
            <m:ctrlPr>
              <w:rPr>
                <w:rFonts w:ascii="Cambria Math" w:hAnsi="Cambria Math"/>
                <w:w w:val="100"/>
              </w:rPr>
            </m:ctrlPr>
          </m:sSubPr>
          <m:e>
            <m:r>
              <m:rPr>
                <m:sty m:val="bi"/>
              </m:rPr>
              <w:rPr>
                <w:rFonts w:ascii="Cambria Math" w:hAnsi="Cambria Math"/>
                <w:w w:val="100"/>
              </w:rPr>
              <m:t>x</m:t>
            </m:r>
          </m:e>
          <m:sub>
            <m:r>
              <w:rPr>
                <w:rFonts w:ascii="Cambria Math" w:hAnsi="Cambria Math"/>
                <w:w w:val="100"/>
              </w:rPr>
              <m:t>i</m:t>
            </m:r>
          </m:sub>
        </m:sSub>
        <m:r>
          <w:rPr>
            <w:rFonts w:ascii="Cambria Math" w:hAnsi="Cambria Math"/>
            <w:w w:val="100"/>
          </w:rPr>
          <m:t>,</m:t>
        </m:r>
        <m:sSub>
          <m:sSubPr>
            <m:ctrlPr>
              <w:rPr>
                <w:rFonts w:ascii="Cambria Math" w:hAnsi="Cambria Math"/>
                <w:w w:val="100"/>
              </w:rPr>
            </m:ctrlPr>
          </m:sSubPr>
          <m:e>
            <m:r>
              <w:rPr>
                <w:rFonts w:ascii="Cambria Math" w:hAnsi="Cambria Math"/>
                <w:w w:val="100"/>
              </w:rPr>
              <m:t>y</m:t>
            </m:r>
          </m:e>
          <m:sub>
            <m:r>
              <w:rPr>
                <w:rFonts w:ascii="Cambria Math" w:hAnsi="Cambria Math"/>
                <w:w w:val="100"/>
              </w:rPr>
              <m:t>i</m:t>
            </m:r>
          </m:sub>
        </m:sSub>
        <m:r>
          <w:rPr>
            <w:rFonts w:ascii="Cambria Math" w:hAnsi="Cambria Math"/>
            <w:w w:val="100"/>
          </w:rPr>
          <m:t>)</m:t>
        </m:r>
        <m:sSubSup>
          <m:sSubSupPr>
            <m:ctrlPr>
              <w:rPr>
                <w:rFonts w:ascii="Cambria Math" w:hAnsi="Cambria Math"/>
                <w:w w:val="100"/>
              </w:rPr>
            </m:ctrlPr>
          </m:sSubSupPr>
          <m:e>
            <m:r>
              <w:rPr>
                <w:rFonts w:ascii="Cambria Math" w:hAnsi="Cambria Math"/>
                <w:w w:val="100"/>
              </w:rPr>
              <m:t>}</m:t>
            </m:r>
          </m:e>
          <m:sub>
            <m:r>
              <w:rPr>
                <w:rFonts w:ascii="Cambria Math" w:hAnsi="Cambria Math"/>
                <w:w w:val="100"/>
              </w:rPr>
              <m:t>i=1</m:t>
            </m:r>
          </m:sub>
          <m:sup>
            <m:r>
              <w:rPr>
                <w:rFonts w:ascii="Cambria Math" w:hAnsi="Cambria Math"/>
                <w:w w:val="100"/>
              </w:rPr>
              <m:t>N</m:t>
            </m:r>
          </m:sup>
        </m:sSubSup>
      </m:oMath>
      <w:r>
        <w:rPr>
          <w:w w:val="100"/>
        </w:rPr>
        <w:t>中，每个样本既包含该样本的输入属性</w:t>
      </w:r>
      <m:oMath>
        <m:sSub>
          <m:sSubPr>
            <m:ctrlPr>
              <w:rPr>
                <w:rFonts w:ascii="Cambria Math" w:hAnsi="Cambria Math"/>
                <w:w w:val="100"/>
              </w:rPr>
            </m:ctrlPr>
          </m:sSubPr>
          <m:e>
            <m:r>
              <m:rPr>
                <m:sty m:val="bi"/>
              </m:rPr>
              <w:rPr>
                <w:rFonts w:ascii="Cambria Math" w:hAnsi="Cambria Math"/>
                <w:w w:val="100"/>
              </w:rPr>
              <m:t>x</m:t>
            </m:r>
          </m:e>
          <m:sub>
            <m:r>
              <w:rPr>
                <w:rFonts w:ascii="Cambria Math" w:hAnsi="Cambria Math"/>
                <w:w w:val="100"/>
              </w:rPr>
              <m:t>i</m:t>
            </m:r>
          </m:sub>
        </m:sSub>
      </m:oMath>
      <w:r>
        <w:rPr>
          <w:w w:val="100"/>
        </w:rPr>
        <w:t>，也含对应的</w:t>
      </w:r>
      <w:r>
        <w:rPr>
          <w:rFonts w:hint="eastAsia"/>
          <w:w w:val="100"/>
        </w:rPr>
        <w:t>“正确答案”</w:t>
      </w:r>
      <m:oMath>
        <m:sSub>
          <m:sSubPr>
            <m:ctrlPr>
              <w:rPr>
                <w:rFonts w:ascii="Cambria Math" w:hAnsi="Cambria Math"/>
                <w:w w:val="100"/>
              </w:rPr>
            </m:ctrlPr>
          </m:sSubPr>
          <m:e>
            <m:r>
              <w:rPr>
                <w:rFonts w:ascii="Cambria Math" w:hAnsi="Cambria Math"/>
                <w:w w:val="100"/>
              </w:rPr>
              <m:t>y</m:t>
            </m:r>
          </m:e>
          <m:sub>
            <m:r>
              <w:rPr>
                <w:rFonts w:ascii="Cambria Math" w:hAnsi="Cambria Math"/>
                <w:w w:val="100"/>
              </w:rPr>
              <m:t>i</m:t>
            </m:r>
          </m:sub>
        </m:sSub>
      </m:oMath>
      <w:r>
        <w:rPr>
          <w:w w:val="100"/>
        </w:rPr>
        <w:t>。例如，对一个猫狗图片分类任务，给定很多图片</w:t>
      </w:r>
      <w:r>
        <w:rPr>
          <w:rFonts w:hint="eastAsia"/>
          <w:w w:val="100"/>
        </w:rPr>
        <w:t>，</w:t>
      </w:r>
      <w:r>
        <w:rPr>
          <w:w w:val="100"/>
        </w:rPr>
        <w:t>有的标记为猫</w:t>
      </w:r>
      <w:r>
        <w:rPr>
          <w:rFonts w:hint="eastAsia"/>
          <w:w w:val="100"/>
        </w:rPr>
        <w:t>，</w:t>
      </w:r>
      <w:r>
        <w:rPr>
          <w:w w:val="100"/>
        </w:rPr>
        <w:t>有的标记为狗。</w:t>
      </w:r>
      <w:r>
        <w:rPr>
          <w:w w:val="100"/>
        </w:rPr>
        <w:t xml:space="preserve"> </w:t>
      </w:r>
      <w:r w:rsidR="00313777">
        <w:rPr>
          <w:w w:val="100"/>
        </w:rPr>
        <w:t>监督学习的</w:t>
      </w:r>
      <w:r w:rsidR="00313777">
        <w:rPr>
          <w:rFonts w:hint="eastAsia"/>
          <w:w w:val="100"/>
        </w:rPr>
        <w:t>目标是学习输入特征</w:t>
      </w:r>
      <m:oMath>
        <m:r>
          <m:rPr>
            <m:sty m:val="bi"/>
          </m:rPr>
          <w:rPr>
            <w:rFonts w:ascii="Cambria Math" w:hAnsi="Cambria Math"/>
            <w:w w:val="100"/>
          </w:rPr>
          <m:t>x</m:t>
        </m:r>
      </m:oMath>
      <w:r w:rsidR="00313777" w:rsidRPr="00313777">
        <w:rPr>
          <w:rFonts w:hint="eastAsia"/>
          <w:w w:val="100"/>
        </w:rPr>
        <w:t>与标签</w:t>
      </w:r>
      <m:oMath>
        <m:r>
          <w:rPr>
            <w:rFonts w:ascii="Cambria Math" w:hAnsi="Cambria Math"/>
            <w:w w:val="100"/>
          </w:rPr>
          <m:t>y</m:t>
        </m:r>
      </m:oMath>
      <w:r w:rsidR="00313777">
        <w:rPr>
          <w:rFonts w:hint="eastAsia"/>
          <w:w w:val="100"/>
        </w:rPr>
        <w:t>之间的映射</w:t>
      </w:r>
      <m:oMath>
        <m:r>
          <w:rPr>
            <w:rFonts w:ascii="Cambria Math" w:hAnsi="Cambria Math" w:hint="eastAsia"/>
            <w:w w:val="100"/>
          </w:rPr>
          <m:t>f</m:t>
        </m:r>
      </m:oMath>
      <w:r w:rsidR="00313777">
        <w:rPr>
          <w:rFonts w:hint="eastAsia"/>
          <w:w w:val="100"/>
        </w:rPr>
        <w:t>：</w:t>
      </w:r>
      <m:oMath>
        <m:r>
          <w:rPr>
            <w:rFonts w:ascii="Cambria Math" w:hAnsi="Cambria Math"/>
            <w:w w:val="100"/>
          </w:rPr>
          <m:t>y=f</m:t>
        </m:r>
        <m:d>
          <m:dPr>
            <m:ctrlPr>
              <w:rPr>
                <w:rFonts w:ascii="Cambria Math" w:hAnsi="Cambria Math"/>
                <w:i/>
                <w:w w:val="100"/>
              </w:rPr>
            </m:ctrlPr>
          </m:dPr>
          <m:e>
            <m:r>
              <m:rPr>
                <m:sty m:val="bi"/>
              </m:rPr>
              <w:rPr>
                <w:rFonts w:ascii="Cambria Math" w:hAnsi="Cambria Math"/>
                <w:w w:val="100"/>
              </w:rPr>
              <m:t>x</m:t>
            </m:r>
          </m:e>
        </m:d>
      </m:oMath>
      <w:r w:rsidR="00313777">
        <w:rPr>
          <w:rFonts w:hint="eastAsia"/>
          <w:w w:val="100"/>
        </w:rPr>
        <w:t>。</w:t>
      </w:r>
    </w:p>
    <w:p w14:paraId="17E3A8CB" w14:textId="77777777" w:rsidR="0083489B" w:rsidRDefault="00E60144">
      <w:pPr>
        <w:pStyle w:val="11"/>
        <w:ind w:firstLine="480"/>
        <w:rPr>
          <w:w w:val="100"/>
        </w:rPr>
      </w:pPr>
      <w:r>
        <w:rPr>
          <w:rFonts w:hint="eastAsia"/>
          <w:w w:val="100"/>
        </w:rPr>
        <w:t>（</w:t>
      </w:r>
      <w:r>
        <w:rPr>
          <w:rFonts w:hint="eastAsia"/>
          <w:w w:val="100"/>
        </w:rPr>
        <w:t>2</w:t>
      </w:r>
      <w:r>
        <w:rPr>
          <w:rFonts w:hint="eastAsia"/>
          <w:w w:val="100"/>
        </w:rPr>
        <w:t>）</w:t>
      </w:r>
      <w:r w:rsidR="00647984">
        <w:rPr>
          <w:rFonts w:hint="eastAsia"/>
          <w:w w:val="100"/>
        </w:rPr>
        <w:t>无</w:t>
      </w:r>
      <w:r>
        <w:rPr>
          <w:rStyle w:val="af4"/>
          <w:w w:val="100"/>
        </w:rPr>
        <w:t>监督学习</w:t>
      </w:r>
      <w:r>
        <w:rPr>
          <w:rStyle w:val="af4"/>
          <w:rFonts w:hint="eastAsia"/>
          <w:w w:val="100"/>
        </w:rPr>
        <w:t>：</w:t>
      </w:r>
      <w:r w:rsidR="00647984">
        <w:rPr>
          <w:rFonts w:hint="eastAsia"/>
          <w:w w:val="100"/>
        </w:rPr>
        <w:t>无</w:t>
      </w:r>
      <w:r>
        <w:rPr>
          <w:w w:val="100"/>
        </w:rPr>
        <w:t>监督学习旨在寻找训练数据</w:t>
      </w:r>
      <m:oMath>
        <m:r>
          <w:rPr>
            <w:rFonts w:ascii="Cambria Math" w:hAnsi="Cambria Math"/>
            <w:w w:val="100"/>
          </w:rPr>
          <m:t>{</m:t>
        </m:r>
        <m:sSub>
          <m:sSubPr>
            <m:ctrlPr>
              <w:rPr>
                <w:rFonts w:ascii="Cambria Math" w:hAnsi="Cambria Math"/>
                <w:w w:val="100"/>
              </w:rPr>
            </m:ctrlPr>
          </m:sSubPr>
          <m:e>
            <m:r>
              <m:rPr>
                <m:sty m:val="bi"/>
              </m:rPr>
              <w:rPr>
                <w:rFonts w:ascii="Cambria Math" w:hAnsi="Cambria Math"/>
                <w:w w:val="100"/>
              </w:rPr>
              <m:t>x</m:t>
            </m:r>
          </m:e>
          <m:sub>
            <m:r>
              <w:rPr>
                <w:rFonts w:ascii="Cambria Math" w:hAnsi="Cambria Math"/>
                <w:w w:val="100"/>
              </w:rPr>
              <m:t>i</m:t>
            </m:r>
          </m:sub>
        </m:sSub>
        <m:sSubSup>
          <m:sSubSupPr>
            <m:ctrlPr>
              <w:rPr>
                <w:rFonts w:ascii="Cambria Math" w:hAnsi="Cambria Math"/>
                <w:w w:val="100"/>
              </w:rPr>
            </m:ctrlPr>
          </m:sSubSupPr>
          <m:e>
            <m:r>
              <w:rPr>
                <w:rFonts w:ascii="Cambria Math" w:hAnsi="Cambria Math"/>
                <w:w w:val="100"/>
              </w:rPr>
              <m:t>}</m:t>
            </m:r>
          </m:e>
          <m:sub>
            <m:r>
              <w:rPr>
                <w:rFonts w:ascii="Cambria Math" w:hAnsi="Cambria Math"/>
                <w:w w:val="100"/>
              </w:rPr>
              <m:t>i=1</m:t>
            </m:r>
          </m:sub>
          <m:sup>
            <m:r>
              <w:rPr>
                <w:rFonts w:ascii="Cambria Math" w:hAnsi="Cambria Math"/>
                <w:w w:val="100"/>
              </w:rPr>
              <m:t>N</m:t>
            </m:r>
          </m:sup>
        </m:sSubSup>
      </m:oMath>
      <w:r>
        <w:rPr>
          <w:w w:val="100"/>
        </w:rPr>
        <w:t>中蕴含的结构，每个训练样本只包含描述该样本的特征</w:t>
      </w:r>
      <m:oMath>
        <m:sSub>
          <m:sSubPr>
            <m:ctrlPr>
              <w:rPr>
                <w:rFonts w:ascii="Cambria Math" w:hAnsi="Cambria Math"/>
                <w:w w:val="100"/>
              </w:rPr>
            </m:ctrlPr>
          </m:sSubPr>
          <m:e>
            <m:r>
              <m:rPr>
                <m:sty m:val="bi"/>
              </m:rPr>
              <w:rPr>
                <w:rFonts w:ascii="Cambria Math" w:hAnsi="Cambria Math"/>
                <w:w w:val="100"/>
              </w:rPr>
              <m:t>x</m:t>
            </m:r>
          </m:e>
          <m:sub>
            <m:r>
              <w:rPr>
                <w:rFonts w:ascii="Cambria Math" w:hAnsi="Cambria Math"/>
                <w:w w:val="100"/>
              </w:rPr>
              <m:t>i</m:t>
            </m:r>
          </m:sub>
        </m:sSub>
      </m:oMath>
      <w:r>
        <w:rPr>
          <w:w w:val="100"/>
        </w:rPr>
        <w:t>，没有对应的标注信息</w:t>
      </w:r>
      <m:oMath>
        <m:sSub>
          <m:sSubPr>
            <m:ctrlPr>
              <w:rPr>
                <w:rFonts w:ascii="Cambria Math" w:hAnsi="Cambria Math"/>
                <w:w w:val="100"/>
              </w:rPr>
            </m:ctrlPr>
          </m:sSubPr>
          <m:e>
            <m:r>
              <w:rPr>
                <w:rFonts w:ascii="Cambria Math" w:hAnsi="Cambria Math"/>
                <w:w w:val="100"/>
              </w:rPr>
              <m:t>y</m:t>
            </m:r>
          </m:e>
          <m:sub>
            <m:r>
              <w:rPr>
                <w:rFonts w:ascii="Cambria Math" w:hAnsi="Cambria Math"/>
                <w:w w:val="100"/>
              </w:rPr>
              <m:t>i</m:t>
            </m:r>
          </m:sub>
        </m:sSub>
      </m:oMath>
      <w:r>
        <w:rPr>
          <w:w w:val="100"/>
        </w:rPr>
        <w:t>。例如，要对图片进行分类，给了很多图片</w:t>
      </w:r>
      <w:r>
        <w:rPr>
          <w:rFonts w:hint="eastAsia"/>
          <w:w w:val="100"/>
        </w:rPr>
        <w:t>，</w:t>
      </w:r>
      <w:r>
        <w:rPr>
          <w:w w:val="100"/>
        </w:rPr>
        <w:t>却没有给图片的标签，机器学习算法需要自己对图片进行聚类，区分不同类型的图片。</w:t>
      </w:r>
    </w:p>
    <w:p w14:paraId="13CF2F04" w14:textId="77777777" w:rsidR="0083489B" w:rsidRDefault="00E60144">
      <w:pPr>
        <w:pStyle w:val="11"/>
        <w:ind w:firstLine="480"/>
        <w:rPr>
          <w:spacing w:val="2"/>
          <w:w w:val="100"/>
        </w:rPr>
      </w:pPr>
      <w:r>
        <w:rPr>
          <w:rFonts w:hint="eastAsia"/>
          <w:w w:val="100"/>
        </w:rPr>
        <w:t>（</w:t>
      </w:r>
      <w:r>
        <w:rPr>
          <w:rFonts w:hint="eastAsia"/>
          <w:w w:val="100"/>
        </w:rPr>
        <w:t>3</w:t>
      </w:r>
      <w:r>
        <w:rPr>
          <w:rFonts w:hint="eastAsia"/>
          <w:w w:val="100"/>
        </w:rPr>
        <w:t>）</w:t>
      </w:r>
      <w:r>
        <w:rPr>
          <w:rStyle w:val="af4"/>
          <w:w w:val="100"/>
        </w:rPr>
        <w:t>强化学习</w:t>
      </w:r>
      <w:r>
        <w:rPr>
          <w:rStyle w:val="af4"/>
          <w:rFonts w:hint="eastAsia"/>
          <w:w w:val="100"/>
        </w:rPr>
        <w:t>：</w:t>
      </w:r>
      <w:r>
        <w:rPr>
          <w:spacing w:val="2"/>
          <w:w w:val="100"/>
        </w:rPr>
        <w:t>强化学习中，智能体与环境交互，监督信息通过环境反馈获得。算法要根据当前的环境状态，确定一个动作来执行，然后进入下一个状态。如此反复，目标是让得到的收益最大化。例如要对图片分类，强化学习学习算法不断观察图片</w:t>
      </w:r>
      <w:r>
        <w:rPr>
          <w:rFonts w:hint="eastAsia"/>
          <w:spacing w:val="2"/>
          <w:w w:val="100"/>
        </w:rPr>
        <w:t>，</w:t>
      </w:r>
      <w:r>
        <w:rPr>
          <w:spacing w:val="2"/>
          <w:w w:val="100"/>
        </w:rPr>
        <w:t>尝试对图片分类，获得外界反馈（如分类正确</w:t>
      </w:r>
      <w:r>
        <w:rPr>
          <w:spacing w:val="2"/>
          <w:w w:val="100"/>
        </w:rPr>
        <w:lastRenderedPageBreak/>
        <w:t>给正的积分等，分类错误给负的积分）</w:t>
      </w:r>
      <w:r>
        <w:rPr>
          <w:rFonts w:hint="eastAsia"/>
          <w:spacing w:val="2"/>
          <w:w w:val="100"/>
        </w:rPr>
        <w:t>，</w:t>
      </w:r>
      <w:r>
        <w:rPr>
          <w:spacing w:val="2"/>
          <w:w w:val="100"/>
        </w:rPr>
        <w:t>根据外界反馈不断改进分类。</w:t>
      </w:r>
    </w:p>
    <w:p w14:paraId="0E4B79EF" w14:textId="77777777" w:rsidR="0083489B" w:rsidRDefault="00E60144">
      <w:pPr>
        <w:ind w:firstLine="480"/>
      </w:pPr>
      <w:r>
        <w:t>除了这</w:t>
      </w:r>
      <w:r>
        <w:rPr>
          <w:rFonts w:hint="eastAsia"/>
        </w:rPr>
        <w:t>3</w:t>
      </w:r>
      <w:r>
        <w:t>大类，还存在一些介于</w:t>
      </w:r>
      <w:r w:rsidR="00313777">
        <w:rPr>
          <w:rFonts w:hint="eastAsia"/>
        </w:rPr>
        <w:t>3</w:t>
      </w:r>
      <w:r>
        <w:t>者之间的机器学习任务，如训练数据即包含部分标注数据，也包含一些非标注数据的半监督学习；标注信息不准或不全的弱监督学习；以及将其他领域的监督信息迁移到新领域的迁移学习等。本书主要关注监督学习和无监督学习。</w:t>
      </w:r>
    </w:p>
    <w:p w14:paraId="00917243" w14:textId="77777777" w:rsidR="0083489B" w:rsidRDefault="00E60144">
      <w:pPr>
        <w:pStyle w:val="3"/>
      </w:pPr>
      <w:r>
        <w:rPr>
          <w:b/>
        </w:rPr>
        <w:t>1.3.1</w:t>
      </w:r>
      <w:r>
        <w:rPr>
          <w:rFonts w:hint="eastAsia"/>
        </w:rPr>
        <w:t xml:space="preserve">  </w:t>
      </w:r>
      <w:r>
        <w:t>监督学习</w:t>
      </w:r>
    </w:p>
    <w:p w14:paraId="66D91CCD" w14:textId="77777777" w:rsidR="0083489B" w:rsidRDefault="00E60144">
      <w:pPr>
        <w:ind w:firstLine="480"/>
      </w:pPr>
      <w:r>
        <w:t>监督学习从标注数据</w:t>
      </w:r>
      <m:oMath>
        <m:r>
          <m:rPr>
            <m:scr m:val="script"/>
            <m:sty m:val="p"/>
          </m:rPr>
          <w:rPr>
            <w:rFonts w:ascii="Cambria Math" w:hAnsi="Cambria Math"/>
          </w:rPr>
          <m:t>D</m:t>
        </m:r>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w:r>
        <w:t>中学习模型，模型对输入</w:t>
      </w:r>
      <m:oMath>
        <m:r>
          <m:rPr>
            <m:sty m:val="bi"/>
          </m:rPr>
          <w:rPr>
            <w:rFonts w:ascii="Cambria Math" w:hAnsi="Cambria Math"/>
          </w:rPr>
          <m:t>x</m:t>
        </m:r>
      </m:oMath>
      <w:r>
        <w:t>和输出</w:t>
      </w:r>
      <m:oMath>
        <m:r>
          <w:rPr>
            <w:rFonts w:ascii="Cambria Math" w:hAnsi="Cambria Math"/>
          </w:rPr>
          <m:t>y</m:t>
        </m:r>
      </m:oMath>
      <w:r>
        <w:t>之间的关系</w:t>
      </w:r>
      <m:oMath>
        <m:r>
          <w:rPr>
            <w:rFonts w:ascii="Cambria Math" w:hAnsi="Cambria Math"/>
          </w:rPr>
          <m:t>y=f</m:t>
        </m:r>
        <m:d>
          <m:dPr>
            <m:ctrlPr>
              <w:rPr>
                <w:rFonts w:ascii="Cambria Math" w:hAnsi="Cambria Math"/>
                <w:i/>
                <w:color w:val="000000"/>
                <w:kern w:val="2"/>
              </w:rPr>
            </m:ctrlPr>
          </m:dPr>
          <m:e>
            <m:r>
              <m:rPr>
                <m:sty m:val="bi"/>
              </m:rPr>
              <w:rPr>
                <w:rFonts w:ascii="Cambria Math" w:hAnsi="Cambria Math"/>
              </w:rPr>
              <m:t>x</m:t>
            </m:r>
          </m:e>
        </m:d>
      </m:oMath>
      <w:r>
        <w:t>进行建模，从而对新的输入进行预测。</w:t>
      </w:r>
    </w:p>
    <w:p w14:paraId="3232C19C" w14:textId="77777777" w:rsidR="0083489B" w:rsidRDefault="00E60144">
      <w:pPr>
        <w:pStyle w:val="4"/>
        <w:ind w:firstLine="552"/>
      </w:pPr>
      <w:r>
        <w:t>1</w:t>
      </w:r>
      <w:r>
        <w:rPr>
          <w:rFonts w:hint="eastAsia"/>
        </w:rPr>
        <w:t>．</w:t>
      </w:r>
      <w:r>
        <w:t>输入空间、特征空间和输出空间</w:t>
      </w:r>
    </w:p>
    <w:p w14:paraId="603A5A82" w14:textId="77777777" w:rsidR="0083489B" w:rsidRDefault="007869DD">
      <w:pPr>
        <w:ind w:firstLine="480"/>
      </w:pPr>
      <m:oMath>
        <m:d>
          <m:dPr>
            <m:ctrlPr>
              <w:rPr>
                <w:rFonts w:ascii="Cambria Math" w:hAnsi="Cambria Math"/>
              </w:rPr>
            </m:ctrlPr>
          </m:dPr>
          <m:e>
            <m:r>
              <m:rPr>
                <m:sty m:val="bi"/>
              </m:rPr>
              <w:rPr>
                <w:rFonts w:ascii="Cambria Math" w:hAnsi="Cambria Math"/>
              </w:rPr>
              <m:t>x</m:t>
            </m:r>
            <m:r>
              <m:rPr>
                <m:sty m:val="p"/>
              </m:rPr>
              <w:rPr>
                <w:rFonts w:ascii="Cambria Math" w:hAnsi="Cambria Math"/>
              </w:rPr>
              <m:t>,</m:t>
            </m:r>
            <m:r>
              <w:rPr>
                <w:rFonts w:ascii="Cambria Math" w:hAnsi="Cambria Math"/>
              </w:rPr>
              <m:t>y</m:t>
            </m:r>
          </m:e>
        </m:d>
      </m:oMath>
      <w:r w:rsidR="00E60144">
        <w:t>称为一个样本（</w:t>
      </w:r>
      <w:r w:rsidR="00E60144">
        <w:rPr>
          <w:rFonts w:hint="eastAsia"/>
        </w:rPr>
        <w:t>S</w:t>
      </w:r>
      <w:r w:rsidR="00E60144">
        <w:t>ample</w:t>
      </w:r>
      <w:r w:rsidR="00E60144">
        <w:t>）或者实例（</w:t>
      </w:r>
      <w:r w:rsidR="00E60144">
        <w:rPr>
          <w:rFonts w:hint="eastAsia"/>
        </w:rPr>
        <w:t>I</w:t>
      </w:r>
      <w:r w:rsidR="00E60144">
        <w:t>nstance</w:t>
      </w:r>
      <w:r w:rsidR="00E60144">
        <w:t>），其中</w:t>
      </w:r>
      <m:oMath>
        <m:r>
          <m:rPr>
            <m:sty m:val="bi"/>
          </m:rPr>
          <w:rPr>
            <w:rFonts w:ascii="Cambria Math" w:hAnsi="Cambria Math"/>
          </w:rPr>
          <m:t>x</m:t>
        </m:r>
      </m:oMath>
      <w:r w:rsidR="00E60144">
        <w:t>为该样本的输入，</w:t>
      </w:r>
      <m:oMath>
        <m:r>
          <w:rPr>
            <w:rFonts w:ascii="Cambria Math" w:hAnsi="Cambria Math"/>
          </w:rPr>
          <m:t>y</m:t>
        </m:r>
      </m:oMath>
      <w:r w:rsidR="00E60144">
        <w:t>为该样本的标签（</w:t>
      </w:r>
      <w:r w:rsidR="00E60144">
        <w:rPr>
          <w:rFonts w:hint="eastAsia"/>
        </w:rPr>
        <w:t>L</w:t>
      </w:r>
      <w:r w:rsidR="00E60144">
        <w:t>abel</w:t>
      </w:r>
      <w:r w:rsidR="00E60144">
        <w:t>）、输出（</w:t>
      </w:r>
      <w:r w:rsidR="00E60144">
        <w:rPr>
          <w:rFonts w:hint="eastAsia"/>
        </w:rPr>
        <w:t>O</w:t>
      </w:r>
      <w:r w:rsidR="00E60144">
        <w:t>utput</w:t>
      </w:r>
      <w:r w:rsidR="00E60144">
        <w:t>）或响应（</w:t>
      </w:r>
      <w:r w:rsidR="00E60144">
        <w:rPr>
          <w:rFonts w:hint="eastAsia"/>
        </w:rPr>
        <w:t>R</w:t>
      </w:r>
      <w:r w:rsidR="00E60144">
        <w:t>esponse</w:t>
      </w:r>
      <w:r w:rsidR="00E60144">
        <w:t>）。输入与输出所有可能取值的集合分别称为输入空间</w:t>
      </w:r>
      <w:r w:rsidR="007F5054" w:rsidRPr="007F5054">
        <w:rPr>
          <w:rFonts w:ascii="Euclid Math One" w:hAnsi="Euclid Math One"/>
        </w:rPr>
        <w:t>X</w:t>
      </w:r>
      <w:r w:rsidR="00E60144">
        <w:t>和输出空间</w:t>
      </w:r>
      <w:r w:rsidR="007F5054" w:rsidRPr="007F5054">
        <w:rPr>
          <w:rFonts w:ascii="Euclid Math One" w:hAnsi="Euclid Math One" w:cs="Calibri"/>
        </w:rPr>
        <w:t>Y</w:t>
      </w:r>
      <w:r w:rsidR="00E60144">
        <w:t>。输入空间</w:t>
      </w:r>
      <w:r w:rsidR="007F5054" w:rsidRPr="007F5054">
        <w:rPr>
          <w:rFonts w:ascii="Euclid Math One" w:hAnsi="Euclid Math One"/>
        </w:rPr>
        <w:t>X</w:t>
      </w:r>
      <w:r w:rsidR="00E60144">
        <w:t>和输出空间</w:t>
      </w:r>
      <w:r w:rsidR="007F5054" w:rsidRPr="007F5054">
        <w:rPr>
          <w:rFonts w:ascii="Euclid Math One" w:hAnsi="Euclid Math One" w:cs="Calibri"/>
        </w:rPr>
        <w:t>Y</w:t>
      </w:r>
      <w:r w:rsidR="00E60144">
        <w:t>可以是有限元素的集合，也可以是整个欧氏空间。输入空间与输出空间可以是同一个空间，也可以是不同的空间，但通常输出空间远小于输入空间。</w:t>
      </w:r>
    </w:p>
    <w:p w14:paraId="39AF0917" w14:textId="77777777" w:rsidR="0083489B" w:rsidRDefault="00E60144">
      <w:pPr>
        <w:ind w:firstLine="480"/>
      </w:pPr>
      <w:r>
        <w:t>在监督学习中，输入和输出均可视为输入空间和输出空间上的随机变量</w:t>
      </w:r>
      <w:r>
        <w:t>/</w:t>
      </w:r>
      <w:r>
        <w:t>向量的取值。随机变量大些字母表示，习惯上用</w:t>
      </w:r>
      <m:oMath>
        <m:r>
          <m:rPr>
            <m:sty m:val="bi"/>
          </m:rPr>
          <w:rPr>
            <w:rFonts w:ascii="Cambria Math" w:hAnsi="Cambria Math"/>
          </w:rPr>
          <m:t>X</m:t>
        </m:r>
      </m:oMath>
      <w:r>
        <w:t>表示输入变量、用</w:t>
      </w:r>
      <m:oMath>
        <m:r>
          <w:rPr>
            <w:rFonts w:ascii="Cambria Math" w:hAnsi="Cambria Math"/>
          </w:rPr>
          <m:t>Y</m:t>
        </m:r>
      </m:oMath>
      <w:r>
        <w:t>表示输出变量。随机变量的取值用小些字母表示，</w:t>
      </w:r>
      <m:oMath>
        <m:r>
          <m:rPr>
            <m:sty m:val="bi"/>
          </m:rPr>
          <w:rPr>
            <w:rFonts w:ascii="Cambria Math" w:hAnsi="Cambria Math"/>
          </w:rPr>
          <m:t>x</m:t>
        </m:r>
      </m:oMath>
      <w:r>
        <w:rPr>
          <w:bCs/>
          <w:iCs/>
        </w:rPr>
        <w:t>表示</w:t>
      </w:r>
      <w:r>
        <w:t>输入变量的取值、用</w:t>
      </w:r>
      <m:oMath>
        <m:r>
          <w:rPr>
            <w:rFonts w:ascii="Cambria Math" w:hAnsi="Cambria Math"/>
          </w:rPr>
          <m:t>y</m:t>
        </m:r>
      </m:oMath>
      <w:r w:rsidR="007F5054">
        <w:t>表示输出变量的取值。变量可以是标量或向量，书中用</w:t>
      </w:r>
      <w:r w:rsidR="007F5054">
        <w:rPr>
          <w:rFonts w:hint="eastAsia"/>
        </w:rPr>
        <w:t>粗斜体</w:t>
      </w:r>
      <w:r>
        <w:t>字母表示向量和矩阵，斜体字母表示标量。</w:t>
      </w:r>
    </w:p>
    <w:p w14:paraId="0AFC855C" w14:textId="77777777" w:rsidR="0083489B" w:rsidRDefault="00E60144">
      <w:pPr>
        <w:ind w:firstLine="480"/>
      </w:pPr>
      <w:r>
        <w:lastRenderedPageBreak/>
        <w:t>原始输入可能与特定模型的假设不符，此时需要将原始输入做预处理或特征工程，将原始输入映射到特征空间。模型定义在特征空间，书中除非特别说明，我们假设输入向量已经是特征向量。</w:t>
      </w:r>
    </w:p>
    <w:p w14:paraId="1494D146" w14:textId="77777777" w:rsidR="0083489B" w:rsidRDefault="00E60144">
      <w:pPr>
        <w:ind w:firstLine="480"/>
      </w:pPr>
      <w:r>
        <w:t>输入变量</w:t>
      </w:r>
      <m:oMath>
        <m:r>
          <w:rPr>
            <w:rFonts w:ascii="Cambria Math" w:hAnsi="Cambria Math"/>
          </w:rPr>
          <m:t>X</m:t>
        </m:r>
      </m:oMath>
      <w:r>
        <w:t>和输出变量</w:t>
      </w:r>
      <m:oMath>
        <m:r>
          <w:rPr>
            <w:rFonts w:ascii="Cambria Math" w:hAnsi="Cambria Math"/>
          </w:rPr>
          <m:t>Y</m:t>
        </m:r>
      </m:oMath>
      <w:r>
        <w:t>可以是连续的，也可以是离散的。根据输出变量</w:t>
      </w:r>
      <w:r w:rsidR="007F5054">
        <w:t>的不同类型，人们将监督学习问题进行细分。若输出变量为连续变量，输出空间</w:t>
      </w:r>
      <w:r w:rsidR="007F5054" w:rsidRPr="007F5054">
        <w:rPr>
          <w:rFonts w:ascii="Euclid Math One" w:hAnsi="Euclid Math One" w:cs="Calibri"/>
        </w:rPr>
        <w:t>Y</w:t>
      </w:r>
      <m:oMath>
        <m:r>
          <m:rPr>
            <m:sty m:val="p"/>
          </m:rPr>
          <w:rPr>
            <w:rFonts w:ascii="Cambria Math" w:hAnsi="Cambria Math" w:cs="Calibri"/>
          </w:rPr>
          <m:t xml:space="preserve"> </m:t>
        </m:r>
        <m:r>
          <w:rPr>
            <w:rFonts w:ascii="Cambria Math" w:hAnsi="Cambria Math"/>
          </w:rPr>
          <m:t>=</m:t>
        </m:r>
        <m:r>
          <m:rPr>
            <m:scr m:val="double-struck"/>
            <m:sty m:val="p"/>
          </m:rPr>
          <w:rPr>
            <w:rFonts w:ascii="Cambria Math" w:hAnsi="Cambria Math"/>
          </w:rPr>
          <m:t>R</m:t>
        </m:r>
      </m:oMath>
      <w:r>
        <w:t>，为回归问题；若输出变量为有限个离散值，</w:t>
      </w:r>
      <w:r w:rsidR="007F5054" w:rsidRPr="007F5054">
        <w:rPr>
          <w:rFonts w:ascii="Euclid Math One" w:hAnsi="Euclid Math One" w:cs="Calibri"/>
        </w:rPr>
        <w:t>Y</w:t>
      </w:r>
      <m:oMath>
        <m:r>
          <m:rPr>
            <m:sty m:val="p"/>
          </m:rPr>
          <w:rPr>
            <w:rFonts w:ascii="Cambria Math" w:hAnsi="Cambria Math" w:cs="Calibri"/>
          </w:rPr>
          <m:t xml:space="preserve"> </m:t>
        </m:r>
        <m:r>
          <w:rPr>
            <w:rFonts w:ascii="Cambria Math" w:hAnsi="Cambria Math"/>
          </w:rPr>
          <m:t>={1,2,...,C}</m:t>
        </m:r>
      </m:oMath>
      <w:r>
        <w:t>，其中</w:t>
      </w:r>
      <m:oMath>
        <m:r>
          <w:rPr>
            <w:rFonts w:ascii="Cambria Math" w:hAnsi="Cambria Math"/>
          </w:rPr>
          <m:t>C</m:t>
        </m:r>
      </m:oMath>
      <w:r>
        <w:t>为可能取值的数目，为分类问题。</w:t>
      </w:r>
    </w:p>
    <w:p w14:paraId="2C2D1C69" w14:textId="77777777" w:rsidR="0083489B" w:rsidRDefault="00E60144">
      <w:pPr>
        <w:pStyle w:val="4"/>
        <w:ind w:firstLine="552"/>
      </w:pPr>
      <w:r>
        <w:t>2</w:t>
      </w:r>
      <w:r>
        <w:rPr>
          <w:rFonts w:hint="eastAsia"/>
        </w:rPr>
        <w:t>．</w:t>
      </w:r>
      <w:r>
        <w:t>假设空间</w:t>
      </w:r>
    </w:p>
    <w:p w14:paraId="59A7A18A" w14:textId="77777777" w:rsidR="0083489B" w:rsidRDefault="00E60144">
      <w:pPr>
        <w:ind w:firstLine="480"/>
      </w:pPr>
      <w:r>
        <w:t>监督学习的目的是学习一个有输入到输出的映射，这个映射由模型来表示。所有模型的集合称为假设空间（</w:t>
      </w:r>
      <w:r w:rsidR="007F5054">
        <w:rPr>
          <w:rFonts w:hint="eastAsia"/>
        </w:rPr>
        <w:t>H</w:t>
      </w:r>
      <w:r>
        <w:t xml:space="preserve">ypothesis </w:t>
      </w:r>
      <w:r w:rsidR="007F5054">
        <w:rPr>
          <w:rFonts w:hint="eastAsia"/>
        </w:rPr>
        <w:t>S</w:t>
      </w:r>
      <w:r>
        <w:t>pace</w:t>
      </w:r>
      <w:r>
        <w:t>）</w:t>
      </w:r>
      <w:r w:rsidR="007F5054" w:rsidRPr="007F5054">
        <w:rPr>
          <w:rFonts w:ascii="Euclid Math One" w:hAnsi="Euclid Math One"/>
        </w:rPr>
        <w:t>F</w:t>
      </w:r>
      <w:r>
        <w:t>。监督学习的模型可以是概率模型或非概率模型，由条件概率</w:t>
      </w:r>
      <m:oMath>
        <m:r>
          <w:rPr>
            <w:rFonts w:ascii="Cambria Math" w:hAnsi="Cambria Math"/>
          </w:rPr>
          <m:t>p(Y|</m:t>
        </m:r>
        <m:r>
          <m:rPr>
            <m:sty m:val="bi"/>
          </m:rPr>
          <w:rPr>
            <w:rFonts w:ascii="Cambria Math" w:hAnsi="Cambria Math"/>
          </w:rPr>
          <m:t>X</m:t>
        </m:r>
        <m:r>
          <w:rPr>
            <w:rFonts w:ascii="Cambria Math" w:hAnsi="Cambria Math"/>
          </w:rPr>
          <m:t>)</m:t>
        </m:r>
      </m:oMath>
      <w:r>
        <w:t>或决策函数</w:t>
      </w:r>
      <m:oMath>
        <m:r>
          <w:rPr>
            <w:rFonts w:ascii="Cambria Math" w:hAnsi="Cambria Math"/>
          </w:rPr>
          <m:t>Y=f(</m:t>
        </m:r>
        <m:r>
          <m:rPr>
            <m:sty m:val="bi"/>
          </m:rPr>
          <w:rPr>
            <w:rFonts w:ascii="Cambria Math" w:hAnsi="Cambria Math"/>
          </w:rPr>
          <m:t>X</m:t>
        </m:r>
        <m:r>
          <w:rPr>
            <w:rFonts w:ascii="Cambria Math" w:hAnsi="Cambria Math"/>
          </w:rPr>
          <m:t>)</m:t>
        </m:r>
      </m:oMath>
      <w:r>
        <w:t>表示。对具体的输入</w:t>
      </w:r>
      <m:oMath>
        <m:r>
          <m:rPr>
            <m:sty m:val="bi"/>
          </m:rPr>
          <w:rPr>
            <w:rFonts w:ascii="Cambria Math" w:hAnsi="Cambria Math"/>
          </w:rPr>
          <m:t>x</m:t>
        </m:r>
      </m:oMath>
      <w:r>
        <w:t>进行预测时，记为</w:t>
      </w:r>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y</m:t>
                </m:r>
              </m:lim>
            </m:limLow>
          </m:fName>
          <m:e>
            <m:r>
              <w:rPr>
                <w:rFonts w:ascii="Cambria Math" w:hAnsi="Cambria Math"/>
              </w:rPr>
              <m:t>p(y|</m:t>
            </m:r>
            <m:r>
              <m:rPr>
                <m:sty m:val="bi"/>
              </m:rPr>
              <w:rPr>
                <w:rFonts w:ascii="Cambria Math" w:hAnsi="Cambria Math"/>
              </w:rPr>
              <m:t>x</m:t>
            </m:r>
            <m:r>
              <w:rPr>
                <w:rFonts w:ascii="Cambria Math" w:hAnsi="Cambria Math"/>
              </w:rPr>
              <m:t>)</m:t>
            </m:r>
          </m:e>
        </m:func>
        <m:r>
          <w:rPr>
            <w:rFonts w:ascii="Cambria Math" w:hAnsi="Cambria Math"/>
          </w:rPr>
          <m:t xml:space="preserve"> </m:t>
        </m:r>
      </m:oMath>
      <w:r>
        <w:t>或</w:t>
      </w:r>
      <m:oMath>
        <m:acc>
          <m:accPr>
            <m:ctrlPr>
              <w:rPr>
                <w:rFonts w:ascii="Cambria Math" w:hAnsi="Cambria Math"/>
                <w:i/>
              </w:rPr>
            </m:ctrlPr>
          </m:accPr>
          <m:e>
            <m:r>
              <w:rPr>
                <w:rFonts w:ascii="Cambria Math" w:hAnsi="Cambria Math"/>
              </w:rPr>
              <m:t>y</m:t>
            </m:r>
          </m:e>
        </m:acc>
        <m:r>
          <w:rPr>
            <w:rFonts w:ascii="Cambria Math" w:hAnsi="Cambria Math"/>
          </w:rPr>
          <m:t>=f(</m:t>
        </m:r>
        <m:r>
          <m:rPr>
            <m:sty m:val="bi"/>
          </m:rPr>
          <w:rPr>
            <w:rFonts w:ascii="Cambria Math" w:hAnsi="Cambria Math"/>
          </w:rPr>
          <m:t>x</m:t>
        </m:r>
        <m:r>
          <w:rPr>
            <w:rFonts w:ascii="Cambria Math" w:hAnsi="Cambria Math"/>
          </w:rPr>
          <m:t>)</m:t>
        </m:r>
      </m:oMath>
      <w:r>
        <w:t>。</w:t>
      </w:r>
    </w:p>
    <w:p w14:paraId="0EED0A38" w14:textId="77777777" w:rsidR="0083489B" w:rsidRDefault="007F5054">
      <w:pPr>
        <w:ind w:firstLine="480"/>
      </w:pPr>
      <w:r>
        <w:t>学习的目的是在假设空间中找到一个最好的模型。</w:t>
      </w:r>
      <w:r w:rsidR="00E60144">
        <w:t>这个优化问题通常通过定一个目标函数，求目标函数的极小值实现。监督学习的目标函数</w:t>
      </w:r>
      <m:oMath>
        <m:r>
          <w:rPr>
            <w:rFonts w:ascii="Cambria Math" w:hAnsi="Cambria Math"/>
          </w:rPr>
          <m:t>J(f)</m:t>
        </m:r>
      </m:oMath>
      <w:r>
        <w:t>通常包含两部分：训练集上的损失</w:t>
      </w:r>
      <w:r>
        <w:rPr>
          <w:rFonts w:hint="eastAsia"/>
        </w:rPr>
        <w:t>之和</w:t>
      </w:r>
      <w:r w:rsidR="00E60144">
        <w:t>和正则项：</w:t>
      </w:r>
    </w:p>
    <w:tbl>
      <w:tblPr>
        <w:tblW w:w="0" w:type="auto"/>
        <w:tblInd w:w="122" w:type="dxa"/>
        <w:tblCellMar>
          <w:right w:w="0" w:type="dxa"/>
        </w:tblCellMar>
        <w:tblLook w:val="04A0" w:firstRow="1" w:lastRow="0" w:firstColumn="1" w:lastColumn="0" w:noHBand="0" w:noVBand="1"/>
      </w:tblPr>
      <w:tblGrid>
        <w:gridCol w:w="7208"/>
        <w:gridCol w:w="883"/>
      </w:tblGrid>
      <w:tr w:rsidR="0083489B" w14:paraId="78C9CAA7" w14:textId="77777777">
        <w:trPr>
          <w:trHeight w:val="670"/>
        </w:trPr>
        <w:tc>
          <w:tcPr>
            <w:tcW w:w="7208" w:type="dxa"/>
            <w:vAlign w:val="center"/>
          </w:tcPr>
          <w:p w14:paraId="36ADCD14" w14:textId="7213AB54" w:rsidR="0083489B" w:rsidRDefault="00E60144" w:rsidP="007F5054">
            <w:pPr>
              <w:ind w:firstLine="480"/>
            </w:pPr>
            <m:oMathPara>
              <m:oMath>
                <m:r>
                  <w:rPr>
                    <w:rFonts w:ascii="Cambria Math" w:hAnsi="Cambria Math"/>
                  </w:rPr>
                  <m:t>J</m:t>
                </m:r>
                <m:d>
                  <m:dPr>
                    <m:ctrlPr>
                      <w:rPr>
                        <w:rFonts w:ascii="Cambria Math" w:hAnsi="Cambria Math"/>
                        <w:i/>
                      </w:rPr>
                    </m:ctrlPr>
                  </m:dPr>
                  <m:e>
                    <m:r>
                      <w:rPr>
                        <w:rFonts w:ascii="Cambria Math" w:hAnsi="Cambria Math"/>
                      </w:rPr>
                      <m:t>f</m:t>
                    </m:r>
                    <m:r>
                      <m:rPr>
                        <m:sty m:val="p"/>
                      </m:rPr>
                      <w:rPr>
                        <w:rFonts w:ascii="Cambria Math" w:hAnsi="Cambria Math"/>
                      </w:rPr>
                      <m:t>,</m:t>
                    </m:r>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cr m:val="script"/>
                        <m:sty m:val="p"/>
                      </m:rP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θ</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r>
                  <w:rPr>
                    <w:rFonts w:ascii="Cambria Math" w:hAnsi="Cambria Math"/>
                  </w:rPr>
                  <m:t>+λR</m:t>
                </m:r>
                <m:d>
                  <m:dPr>
                    <m:ctrlPr>
                      <w:rPr>
                        <w:rFonts w:ascii="Cambria Math" w:hAnsi="Cambria Math"/>
                        <w:i/>
                      </w:rPr>
                    </m:ctrlPr>
                  </m:dPr>
                  <m:e>
                    <m:r>
                      <w:rPr>
                        <w:rFonts w:ascii="Cambria Math" w:hAnsi="Cambria Math"/>
                      </w:rPr>
                      <m:t>f</m:t>
                    </m:r>
                  </m:e>
                </m:d>
                <m:r>
                  <m:rPr>
                    <m:sty m:val="p"/>
                  </m:rPr>
                  <w:rPr>
                    <w:rFonts w:ascii="Cambria Math" w:hAnsi="Cambria Math"/>
                  </w:rPr>
                  <m:t>，</m:t>
                </m:r>
              </m:oMath>
            </m:oMathPara>
          </w:p>
        </w:tc>
        <w:tc>
          <w:tcPr>
            <w:tcW w:w="883" w:type="dxa"/>
            <w:vAlign w:val="center"/>
          </w:tcPr>
          <w:p w14:paraId="44A13DB9" w14:textId="77777777" w:rsidR="0083489B" w:rsidRDefault="00E60144">
            <w:pPr>
              <w:pStyle w:val="aff9"/>
            </w:pPr>
            <w:r>
              <w:rPr>
                <w:rFonts w:hint="eastAsia"/>
              </w:rPr>
              <w:t>（</w:t>
            </w:r>
            <w:r>
              <w:rPr>
                <w:rFonts w:hint="eastAsia"/>
              </w:rPr>
              <w:t>1-1</w:t>
            </w:r>
            <w:r>
              <w:rPr>
                <w:rFonts w:hint="eastAsia"/>
              </w:rPr>
              <w:t>）</w:t>
            </w:r>
          </w:p>
        </w:tc>
      </w:tr>
    </w:tbl>
    <w:p w14:paraId="707070CF" w14:textId="77777777" w:rsidR="0083489B" w:rsidRDefault="00E60144" w:rsidP="007F5054">
      <w:pPr>
        <w:snapToGrid w:val="0"/>
        <w:spacing w:line="312" w:lineRule="atLeast"/>
        <w:ind w:firstLineChars="0" w:firstLine="0"/>
      </w:pPr>
      <w:r>
        <w:t>其中</w:t>
      </w:r>
      <m:oMath>
        <m:r>
          <w:rPr>
            <w:rFonts w:ascii="Cambria Math" w:hAnsi="Cambria Math"/>
          </w:rPr>
          <m:t>N</m:t>
        </m:r>
      </m:oMath>
      <w:r>
        <w:t>为训练样本的数据，</w:t>
      </w:r>
      <m:oMath>
        <m:r>
          <m:rPr>
            <m:scr m:val="script"/>
            <m:sty m:val="p"/>
          </m:rP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θ</m:t>
                </m:r>
              </m:e>
            </m:d>
            <m:r>
              <w:rPr>
                <w:rFonts w:ascii="Cambria Math" w:hAnsi="Cambria Math"/>
              </w:rPr>
              <m:t>,y</m:t>
            </m:r>
          </m:e>
        </m:d>
      </m:oMath>
      <w:r>
        <w:t>为损失函数，</w:t>
      </w:r>
      <m:oMath>
        <m:r>
          <m:rPr>
            <m:sty m:val="bi"/>
          </m:rPr>
          <w:rPr>
            <w:rFonts w:ascii="Cambria Math" w:hAnsi="Cambria Math"/>
          </w:rPr>
          <m:t xml:space="preserve"> θ</m:t>
        </m:r>
      </m:oMath>
      <w:r>
        <w:t>为模型</w:t>
      </w:r>
      <m:oMath>
        <m:r>
          <w:rPr>
            <w:rFonts w:ascii="Cambria Math" w:hAnsi="Cambria Math"/>
          </w:rPr>
          <m:t>f</m:t>
        </m:r>
      </m:oMath>
      <w:r>
        <w:t>的参数，</w:t>
      </w:r>
      <m:oMath>
        <m:r>
          <w:rPr>
            <w:rFonts w:ascii="Cambria Math" w:hAnsi="Cambria Math"/>
          </w:rPr>
          <m:t>R</m:t>
        </m:r>
        <m:d>
          <m:dPr>
            <m:ctrlPr>
              <w:rPr>
                <w:rFonts w:ascii="Cambria Math" w:hAnsi="Cambria Math"/>
                <w:i/>
              </w:rPr>
            </m:ctrlPr>
          </m:dPr>
          <m:e>
            <m:r>
              <w:rPr>
                <w:rFonts w:ascii="Cambria Math" w:hAnsi="Cambria Math"/>
              </w:rPr>
              <m:t>f</m:t>
            </m:r>
          </m:e>
        </m:d>
      </m:oMath>
      <w:r>
        <w:t>为正则项，</w:t>
      </w:r>
      <m:oMath>
        <m:r>
          <w:rPr>
            <w:rFonts w:ascii="Cambria Math" w:hAnsi="Cambria Math"/>
          </w:rPr>
          <m:t>λ</m:t>
        </m:r>
      </m:oMath>
      <w:r>
        <w:t>为正则参数。由于</w:t>
      </w:r>
      <m:oMath>
        <m:r>
          <w:rPr>
            <w:rFonts w:ascii="Cambria Math" w:hAnsi="Cambria Math"/>
          </w:rPr>
          <m:t>λ</m:t>
        </m:r>
      </m:oMath>
      <w:r>
        <w:t>是</w:t>
      </w:r>
      <w:r w:rsidR="00DC1886">
        <w:rPr>
          <w:rFonts w:hint="eastAsia"/>
        </w:rPr>
        <w:t>待</w:t>
      </w:r>
      <w:r>
        <w:t>调节的超参数，我们将</w:t>
      </w:r>
      <m:oMath>
        <m:f>
          <m:fPr>
            <m:ctrlPr>
              <w:rPr>
                <w:rFonts w:ascii="Cambria Math" w:hAnsi="Cambria Math"/>
                <w:i/>
              </w:rPr>
            </m:ctrlPr>
          </m:fPr>
          <m:num>
            <m:r>
              <w:rPr>
                <w:rFonts w:ascii="Cambria Math" w:hAnsi="Cambria Math"/>
              </w:rPr>
              <m:t>1</m:t>
            </m:r>
          </m:num>
          <m:den>
            <m:r>
              <w:rPr>
                <w:rFonts w:ascii="Cambria Math" w:hAnsi="Cambria Math"/>
              </w:rPr>
              <m:t>N</m:t>
            </m:r>
          </m:den>
        </m:f>
      </m:oMath>
      <w:r>
        <w:t>吸收进</w:t>
      </w:r>
      <m:oMath>
        <m:r>
          <w:rPr>
            <w:rFonts w:ascii="Cambria Math" w:hAnsi="Cambria Math"/>
          </w:rPr>
          <m:t>λ</m:t>
        </m:r>
      </m:oMath>
      <w:r>
        <w:t>，即</w:t>
      </w:r>
      <m:oMath>
        <m:sSup>
          <m:sSupPr>
            <m:ctrlPr>
              <w:rPr>
                <w:rFonts w:ascii="Cambria Math" w:hAnsi="Cambria Math"/>
              </w:rPr>
            </m:ctrlPr>
          </m:sSupPr>
          <m:e>
            <m:r>
              <w:rPr>
                <w:rFonts w:ascii="Cambria Math" w:hAnsi="Cambria Math"/>
              </w:rPr>
              <m:t>λ</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N</m:t>
            </m:r>
          </m:den>
        </m:f>
      </m:oMath>
      <w:r>
        <w:t>，目标函数变为</w:t>
      </w:r>
      <m:oMath>
        <m:r>
          <w:rPr>
            <w:rFonts w:ascii="Cambria Math" w:hAnsi="Cambria Math"/>
          </w:rPr>
          <m:t>J(f</m:t>
        </m:r>
        <m:r>
          <m:rPr>
            <m:sty m:val="p"/>
          </m:rPr>
          <w:rPr>
            <w:rFonts w:ascii="Cambria Math" w:hAnsi="Cambria Math"/>
          </w:rPr>
          <m:t>,</m:t>
        </m:r>
        <m: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cr m:val="script"/>
                <m:sty m:val="p"/>
              </m:rP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r>
                      <m:rPr>
                        <m:sty m:val="bi"/>
                      </m:rPr>
                      <w:rPr>
                        <w:rFonts w:ascii="Cambria Math" w:hAnsi="Cambria Math"/>
                      </w:rPr>
                      <m:t>θ</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m:t>
            </m:r>
          </m:sup>
        </m:sSup>
        <m:r>
          <w:rPr>
            <w:rFonts w:ascii="Cambria Math" w:hAnsi="Cambria Math"/>
          </w:rPr>
          <m:t>R</m:t>
        </m:r>
        <m:d>
          <m:dPr>
            <m:ctrlPr>
              <w:rPr>
                <w:rFonts w:ascii="Cambria Math" w:hAnsi="Cambria Math"/>
                <w:i/>
              </w:rPr>
            </m:ctrlPr>
          </m:dPr>
          <m:e>
            <m:r>
              <w:rPr>
                <w:rFonts w:ascii="Cambria Math" w:hAnsi="Cambria Math"/>
              </w:rPr>
              <m:t>f</m:t>
            </m:r>
          </m:e>
        </m:d>
      </m:oMath>
      <w:r>
        <w:t>。为书写简洁，</w:t>
      </w:r>
      <m:oMath>
        <m:sSup>
          <m:sSupPr>
            <m:ctrlPr>
              <w:rPr>
                <w:rFonts w:ascii="Cambria Math" w:hAnsi="Cambria Math"/>
              </w:rPr>
            </m:ctrlPr>
          </m:sSupPr>
          <m:e>
            <m:r>
              <w:rPr>
                <w:rFonts w:ascii="Cambria Math" w:hAnsi="Cambria Math"/>
              </w:rPr>
              <m:t>λ</m:t>
            </m:r>
          </m:e>
          <m:sup>
            <m:r>
              <w:rPr>
                <w:rFonts w:ascii="Cambria Math" w:hAnsi="Cambria Math"/>
              </w:rPr>
              <m:t>'</m:t>
            </m:r>
          </m:sup>
        </m:sSup>
      </m:oMath>
      <w:r>
        <w:t>记为</w:t>
      </w:r>
      <m:oMath>
        <m:r>
          <w:rPr>
            <w:rFonts w:ascii="Cambria Math" w:hAnsi="Cambria Math"/>
          </w:rPr>
          <m:t>λ</m:t>
        </m:r>
      </m:oMath>
      <w:r>
        <w:t>，得到目标函数为：</w:t>
      </w:r>
    </w:p>
    <w:tbl>
      <w:tblPr>
        <w:tblW w:w="0" w:type="auto"/>
        <w:tblInd w:w="122" w:type="dxa"/>
        <w:tblCellMar>
          <w:right w:w="0" w:type="dxa"/>
        </w:tblCellMar>
        <w:tblLook w:val="04A0" w:firstRow="1" w:lastRow="0" w:firstColumn="1" w:lastColumn="0" w:noHBand="0" w:noVBand="1"/>
      </w:tblPr>
      <w:tblGrid>
        <w:gridCol w:w="7208"/>
        <w:gridCol w:w="883"/>
      </w:tblGrid>
      <w:tr w:rsidR="0083489B" w14:paraId="09FCFF37" w14:textId="77777777">
        <w:trPr>
          <w:trHeight w:val="670"/>
        </w:trPr>
        <w:tc>
          <w:tcPr>
            <w:tcW w:w="7208" w:type="dxa"/>
            <w:vAlign w:val="center"/>
          </w:tcPr>
          <w:p w14:paraId="24A4B70D" w14:textId="77777777" w:rsidR="0083489B" w:rsidRDefault="00E60144">
            <w:pPr>
              <w:ind w:firstLine="480"/>
            </w:pPr>
            <m:oMathPara>
              <m:oMath>
                <m:r>
                  <w:rPr>
                    <w:rFonts w:ascii="Cambria Math" w:hAnsi="Cambria Math"/>
                  </w:rPr>
                  <m:t>J</m:t>
                </m:r>
                <m:d>
                  <m:dPr>
                    <m:ctrlPr>
                      <w:rPr>
                        <w:rFonts w:ascii="Cambria Math" w:hAnsi="Cambria Math"/>
                        <w:i/>
                      </w:rPr>
                    </m:ctrlPr>
                  </m:dPr>
                  <m:e>
                    <m:r>
                      <w:rPr>
                        <w:rFonts w:ascii="Cambria Math" w:hAnsi="Cambria Math"/>
                      </w:rPr>
                      <m:t>f</m:t>
                    </m:r>
                    <m:r>
                      <m:rPr>
                        <m:sty m:val="p"/>
                      </m:rPr>
                      <w:rPr>
                        <w:rFonts w:ascii="Cambria Math" w:hAnsi="Cambria Math"/>
                      </w:rPr>
                      <m:t>,</m:t>
                    </m:r>
                    <m:r>
                      <w:rPr>
                        <w:rFonts w:ascii="Cambria Math" w:hAnsi="Cambria Math"/>
                      </w:rPr>
                      <m:t>λ</m:t>
                    </m:r>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cr m:val="script"/>
                        <m:sty m:val="p"/>
                      </m:rP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r>
                              <m:rPr>
                                <m:sty m:val="bi"/>
                              </m:rPr>
                              <w:rPr>
                                <w:rFonts w:ascii="Cambria Math" w:hAnsi="Cambria Math"/>
                              </w:rPr>
                              <m:t>θ</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r>
                  <w:rPr>
                    <w:rFonts w:ascii="Cambria Math" w:hAnsi="Cambria Math"/>
                  </w:rPr>
                  <m:t>+λR</m:t>
                </m:r>
                <m:d>
                  <m:dPr>
                    <m:ctrlPr>
                      <w:rPr>
                        <w:rFonts w:ascii="Cambria Math" w:hAnsi="Cambria Math"/>
                        <w:i/>
                      </w:rPr>
                    </m:ctrlPr>
                  </m:dPr>
                  <m:e>
                    <m:r>
                      <w:rPr>
                        <w:rFonts w:ascii="Cambria Math" w:hAnsi="Cambria Math"/>
                      </w:rPr>
                      <m:t>f</m:t>
                    </m:r>
                  </m:e>
                </m:d>
                <m:r>
                  <m:rPr>
                    <m:sty m:val="p"/>
                  </m:rPr>
                  <w:rPr>
                    <w:rFonts w:ascii="Cambria Math" w:hAnsi="Cambria Math"/>
                  </w:rPr>
                  <m:t>。</m:t>
                </m:r>
              </m:oMath>
            </m:oMathPara>
          </w:p>
        </w:tc>
        <w:tc>
          <w:tcPr>
            <w:tcW w:w="883" w:type="dxa"/>
            <w:vAlign w:val="center"/>
          </w:tcPr>
          <w:p w14:paraId="5E0F3F51" w14:textId="77777777" w:rsidR="0083489B" w:rsidRDefault="00E60144">
            <w:pPr>
              <w:pStyle w:val="aff9"/>
            </w:pPr>
            <w:r>
              <w:rPr>
                <w:rFonts w:hint="eastAsia"/>
              </w:rPr>
              <w:t>（</w:t>
            </w:r>
            <w:r>
              <w:rPr>
                <w:rFonts w:hint="eastAsia"/>
              </w:rPr>
              <w:t>1-2</w:t>
            </w:r>
            <w:r>
              <w:rPr>
                <w:rFonts w:hint="eastAsia"/>
              </w:rPr>
              <w:t>）</w:t>
            </w:r>
          </w:p>
        </w:tc>
      </w:tr>
    </w:tbl>
    <w:p w14:paraId="49D78CF7" w14:textId="77777777" w:rsidR="0083489B" w:rsidRDefault="00E60144">
      <w:pPr>
        <w:ind w:firstLine="480"/>
      </w:pPr>
      <w:r>
        <w:lastRenderedPageBreak/>
        <w:t>损失函数</w:t>
      </w:r>
      <m:oMath>
        <m:r>
          <m:rPr>
            <m:scr m:val="script"/>
            <m:sty m:val="p"/>
          </m:rPr>
          <w:rPr>
            <w:rFonts w:ascii="Cambria Math" w:hAnsi="Cambria Math"/>
          </w:rPr>
          <m:t>L</m:t>
        </m:r>
        <m:r>
          <w:rPr>
            <w:rFonts w:ascii="Cambria Math" w:hAnsi="Cambria Math"/>
          </w:rPr>
          <m:t>(f</m:t>
        </m:r>
        <m:d>
          <m:dPr>
            <m:ctrlPr>
              <w:rPr>
                <w:rFonts w:ascii="Cambria Math" w:hAnsi="Cambria Math"/>
                <w:i/>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θ</m:t>
            </m:r>
          </m:e>
        </m:d>
        <m:r>
          <w:rPr>
            <w:rFonts w:ascii="Cambria Math" w:hAnsi="Cambria Math"/>
          </w:rPr>
          <m:t>,y)</m:t>
        </m:r>
      </m:oMath>
      <w:r>
        <w:t>表示模型预测值</w:t>
      </w:r>
      <m:oMath>
        <m:r>
          <w:rPr>
            <w:rFonts w:ascii="Cambria Math" w:hAnsi="Cambria Math"/>
          </w:rPr>
          <m:t>f</m:t>
        </m:r>
        <m:d>
          <m:dPr>
            <m:ctrlPr>
              <w:rPr>
                <w:rFonts w:ascii="Cambria Math" w:hAnsi="Cambria Math"/>
                <w:i/>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θ</m:t>
            </m:r>
          </m:e>
        </m:d>
      </m:oMath>
      <w:r>
        <w:t>和真实标签</w:t>
      </w:r>
      <m:oMath>
        <m:r>
          <w:rPr>
            <w:rFonts w:ascii="Cambria Math" w:hAnsi="Cambria Math"/>
          </w:rPr>
          <m:t xml:space="preserve"> y</m:t>
        </m:r>
      </m:oMath>
      <w:r>
        <w:t>之间的差异带来的损失。训练集上的平均损失被称为经验风险，表示模型与训练数据的拟合程度。损失函数的定义和具体的任务类型以及模型假设有关。本书中部分模型的损失函数如表</w:t>
      </w:r>
      <w:r>
        <w:t>1-1</w:t>
      </w:r>
      <w:r>
        <w:t>所示，各损失函数的含义请见后续章节。</w:t>
      </w:r>
    </w:p>
    <w:p w14:paraId="6D47AB1B" w14:textId="77777777" w:rsidR="0083489B" w:rsidRDefault="00E60144">
      <w:pPr>
        <w:pStyle w:val="afb"/>
      </w:pPr>
      <w:r>
        <w:t>表</w:t>
      </w:r>
      <w:r>
        <w:t>1-1</w:t>
      </w:r>
      <w:r>
        <w:rPr>
          <w:rFonts w:hint="eastAsia"/>
        </w:rPr>
        <w:t xml:space="preserve"> </w:t>
      </w:r>
      <w:r>
        <w:t xml:space="preserve"> </w:t>
      </w:r>
      <w:r>
        <w:t>机器学习模型中常用的损失函数</w:t>
      </w:r>
    </w:p>
    <w:tbl>
      <w:tblPr>
        <w:tblW w:w="0" w:type="auto"/>
        <w:tblInd w:w="106" w:type="dxa"/>
        <w:tblBorders>
          <w:top w:val="single" w:sz="6" w:space="0" w:color="C0C0C0"/>
          <w:bottom w:val="single" w:sz="6" w:space="0" w:color="C0C0C0"/>
          <w:insideH w:val="single" w:sz="4" w:space="0" w:color="C0C0C0"/>
          <w:insideV w:val="single" w:sz="4" w:space="0" w:color="C0C0C0"/>
        </w:tblBorders>
        <w:tblLook w:val="04A0" w:firstRow="1" w:lastRow="0" w:firstColumn="1" w:lastColumn="0" w:noHBand="0" w:noVBand="1"/>
      </w:tblPr>
      <w:tblGrid>
        <w:gridCol w:w="616"/>
        <w:gridCol w:w="1659"/>
        <w:gridCol w:w="1543"/>
        <w:gridCol w:w="4301"/>
      </w:tblGrid>
      <w:tr w:rsidR="0083489B" w14:paraId="44C04252" w14:textId="77777777">
        <w:tc>
          <w:tcPr>
            <w:tcW w:w="616" w:type="dxa"/>
            <w:tcBorders>
              <w:top w:val="single" w:sz="6" w:space="0" w:color="C0C0C0"/>
              <w:bottom w:val="single" w:sz="4" w:space="0" w:color="C0C0C0"/>
            </w:tcBorders>
            <w:shd w:val="clear" w:color="auto" w:fill="E6E6E6"/>
            <w:vAlign w:val="center"/>
          </w:tcPr>
          <w:p w14:paraId="717C20AB" w14:textId="77777777" w:rsidR="0083489B" w:rsidRDefault="00E60144">
            <w:pPr>
              <w:pStyle w:val="aff8"/>
            </w:pPr>
            <w:r>
              <w:t>问题</w:t>
            </w:r>
          </w:p>
        </w:tc>
        <w:tc>
          <w:tcPr>
            <w:tcW w:w="1659" w:type="dxa"/>
            <w:tcBorders>
              <w:top w:val="single" w:sz="6" w:space="0" w:color="C0C0C0"/>
              <w:bottom w:val="single" w:sz="4" w:space="0" w:color="C0C0C0"/>
            </w:tcBorders>
            <w:shd w:val="clear" w:color="auto" w:fill="E6E6E6"/>
            <w:vAlign w:val="center"/>
          </w:tcPr>
          <w:p w14:paraId="41FE35AF" w14:textId="77777777" w:rsidR="0083489B" w:rsidRDefault="00E60144">
            <w:pPr>
              <w:pStyle w:val="aff8"/>
            </w:pPr>
            <w:r>
              <w:t>模型</w:t>
            </w:r>
          </w:p>
        </w:tc>
        <w:tc>
          <w:tcPr>
            <w:tcW w:w="1543" w:type="dxa"/>
            <w:tcBorders>
              <w:top w:val="single" w:sz="6" w:space="0" w:color="C0C0C0"/>
              <w:bottom w:val="single" w:sz="4" w:space="0" w:color="C0C0C0"/>
            </w:tcBorders>
            <w:shd w:val="clear" w:color="auto" w:fill="E6E6E6"/>
            <w:vAlign w:val="center"/>
          </w:tcPr>
          <w:p w14:paraId="505E5443" w14:textId="77777777" w:rsidR="0083489B" w:rsidRDefault="00E60144">
            <w:pPr>
              <w:pStyle w:val="aff8"/>
            </w:pPr>
            <w:r>
              <w:t>损失函数名称</w:t>
            </w:r>
          </w:p>
        </w:tc>
        <w:tc>
          <w:tcPr>
            <w:tcW w:w="4301" w:type="dxa"/>
            <w:tcBorders>
              <w:top w:val="single" w:sz="6" w:space="0" w:color="C0C0C0"/>
              <w:bottom w:val="single" w:sz="4" w:space="0" w:color="C0C0C0"/>
            </w:tcBorders>
            <w:shd w:val="clear" w:color="auto" w:fill="E6E6E6"/>
            <w:vAlign w:val="center"/>
          </w:tcPr>
          <w:p w14:paraId="4DD37870" w14:textId="77777777" w:rsidR="0083489B" w:rsidRDefault="00E60144">
            <w:pPr>
              <w:pStyle w:val="aff8"/>
            </w:pPr>
            <w:r>
              <w:t>损失函数</w:t>
            </w:r>
          </w:p>
        </w:tc>
      </w:tr>
      <w:tr w:rsidR="0083489B" w:rsidRPr="00AD147C" w14:paraId="0EB77F7F" w14:textId="77777777">
        <w:tc>
          <w:tcPr>
            <w:tcW w:w="616" w:type="dxa"/>
            <w:vMerge w:val="restart"/>
            <w:tcBorders>
              <w:top w:val="single" w:sz="4" w:space="0" w:color="C0C0C0"/>
            </w:tcBorders>
            <w:vAlign w:val="center"/>
          </w:tcPr>
          <w:p w14:paraId="1EBD1144" w14:textId="77777777" w:rsidR="0083489B" w:rsidRDefault="00E60144">
            <w:pPr>
              <w:pStyle w:val="afff0"/>
            </w:pPr>
            <w:r>
              <w:t>回归</w:t>
            </w:r>
          </w:p>
        </w:tc>
        <w:tc>
          <w:tcPr>
            <w:tcW w:w="1659" w:type="dxa"/>
            <w:tcBorders>
              <w:top w:val="single" w:sz="4" w:space="0" w:color="C0C0C0"/>
            </w:tcBorders>
            <w:vAlign w:val="center"/>
          </w:tcPr>
          <w:p w14:paraId="564C307F" w14:textId="77777777" w:rsidR="00CC6CBB" w:rsidRDefault="00E60144" w:rsidP="00D36AB7">
            <w:pPr>
              <w:pStyle w:val="afff0"/>
            </w:pPr>
            <w:r>
              <w:t>线性回归</w:t>
            </w:r>
            <w:r w:rsidR="00CC6CBB">
              <w:t>/</w:t>
            </w:r>
            <w:r w:rsidR="00CC6CBB">
              <w:rPr>
                <w:rFonts w:hint="eastAsia"/>
              </w:rPr>
              <w:t>决策树</w:t>
            </w:r>
            <w:r w:rsidR="00CC6CBB">
              <w:rPr>
                <w:rFonts w:hint="eastAsia"/>
              </w:rPr>
              <w:t>/</w:t>
            </w:r>
          </w:p>
          <w:p w14:paraId="43ED6D53" w14:textId="77777777" w:rsidR="0083489B" w:rsidRDefault="00CC6CBB" w:rsidP="00D36AB7">
            <w:pPr>
              <w:pStyle w:val="afff0"/>
            </w:pPr>
            <w:r>
              <w:rPr>
                <w:rFonts w:hint="eastAsia"/>
              </w:rPr>
              <w:t>神经网络</w:t>
            </w:r>
          </w:p>
        </w:tc>
        <w:tc>
          <w:tcPr>
            <w:tcW w:w="1543" w:type="dxa"/>
            <w:tcBorders>
              <w:top w:val="single" w:sz="4" w:space="0" w:color="C0C0C0"/>
            </w:tcBorders>
            <w:vAlign w:val="center"/>
          </w:tcPr>
          <w:p w14:paraId="0687E64B" w14:textId="77777777" w:rsidR="0083489B" w:rsidRDefault="00E60144">
            <w:pPr>
              <w:pStyle w:val="afff0"/>
            </w:pPr>
            <w:r>
              <w:t>L2</w:t>
            </w:r>
            <w:r>
              <w:t>损失</w:t>
            </w:r>
          </w:p>
        </w:tc>
        <w:tc>
          <w:tcPr>
            <w:tcW w:w="4301" w:type="dxa"/>
            <w:tcBorders>
              <w:top w:val="single" w:sz="4" w:space="0" w:color="C0C0C0"/>
            </w:tcBorders>
            <w:vAlign w:val="center"/>
          </w:tcPr>
          <w:p w14:paraId="269A7642" w14:textId="77777777" w:rsidR="0083489B" w:rsidRPr="00AD147C" w:rsidRDefault="007869DD">
            <w:pPr>
              <w:pStyle w:val="afff0"/>
              <w:rPr>
                <w:szCs w:val="16"/>
              </w:rPr>
            </w:pPr>
            <m:oMathPara>
              <m:oMath>
                <m:sSup>
                  <m:sSupPr>
                    <m:ctrlPr>
                      <w:rPr>
                        <w:rFonts w:ascii="Cambria Math" w:hAnsi="Cambria Math"/>
                        <w:szCs w:val="16"/>
                      </w:rPr>
                    </m:ctrlPr>
                  </m:sSupPr>
                  <m:e>
                    <m:f>
                      <m:fPr>
                        <m:ctrlPr>
                          <w:rPr>
                            <w:rFonts w:ascii="Cambria Math" w:hAnsi="Cambria Math"/>
                            <w:i/>
                            <w:szCs w:val="16"/>
                          </w:rPr>
                        </m:ctrlPr>
                      </m:fPr>
                      <m:num>
                        <m:r>
                          <w:rPr>
                            <w:rFonts w:ascii="Cambria Math" w:hAnsi="Cambria Math"/>
                            <w:szCs w:val="16"/>
                          </w:rPr>
                          <m:t>1</m:t>
                        </m:r>
                      </m:num>
                      <m:den>
                        <m:r>
                          <w:rPr>
                            <w:rFonts w:ascii="Cambria Math" w:hAnsi="Cambria Math"/>
                            <w:szCs w:val="16"/>
                          </w:rPr>
                          <m:t>2</m:t>
                        </m:r>
                      </m:den>
                    </m:f>
                    <m:r>
                      <w:rPr>
                        <w:rFonts w:ascii="Cambria Math" w:hAnsi="Cambria Math"/>
                        <w:szCs w:val="16"/>
                      </w:rPr>
                      <m:t>(y-f(</m:t>
                    </m:r>
                    <m:r>
                      <m:rPr>
                        <m:sty m:val="bi"/>
                      </m:rPr>
                      <w:rPr>
                        <w:rFonts w:ascii="Cambria Math" w:hAnsi="Cambria Math"/>
                        <w:szCs w:val="16"/>
                      </w:rPr>
                      <m:t>x</m:t>
                    </m:r>
                    <m:r>
                      <m:rPr>
                        <m:sty m:val="p"/>
                      </m:rPr>
                      <w:rPr>
                        <w:rFonts w:ascii="Cambria Math" w:hAnsi="Cambria Math"/>
                        <w:szCs w:val="16"/>
                      </w:rPr>
                      <m:t>,</m:t>
                    </m:r>
                    <m:r>
                      <m:rPr>
                        <m:sty m:val="bi"/>
                      </m:rPr>
                      <w:rPr>
                        <w:rFonts w:ascii="Cambria Math" w:hAnsi="Cambria Math"/>
                        <w:szCs w:val="16"/>
                      </w:rPr>
                      <m:t>θ</m:t>
                    </m:r>
                    <m:r>
                      <w:rPr>
                        <w:rFonts w:ascii="Cambria Math" w:hAnsi="Cambria Math"/>
                        <w:szCs w:val="16"/>
                      </w:rPr>
                      <m:t>))</m:t>
                    </m:r>
                  </m:e>
                  <m:sup>
                    <m:r>
                      <w:rPr>
                        <w:rFonts w:ascii="Cambria Math" w:hAnsi="Cambria Math"/>
                        <w:szCs w:val="16"/>
                      </w:rPr>
                      <m:t>2</m:t>
                    </m:r>
                  </m:sup>
                </m:sSup>
              </m:oMath>
            </m:oMathPara>
          </w:p>
        </w:tc>
      </w:tr>
      <w:tr w:rsidR="0083489B" w:rsidRPr="00AD147C" w14:paraId="69DC08EC" w14:textId="77777777">
        <w:tc>
          <w:tcPr>
            <w:tcW w:w="616" w:type="dxa"/>
            <w:vMerge/>
            <w:vAlign w:val="center"/>
          </w:tcPr>
          <w:p w14:paraId="30A2E37C" w14:textId="77777777" w:rsidR="0083489B" w:rsidRDefault="0083489B">
            <w:pPr>
              <w:pStyle w:val="afff0"/>
            </w:pPr>
          </w:p>
        </w:tc>
        <w:tc>
          <w:tcPr>
            <w:tcW w:w="1659" w:type="dxa"/>
            <w:vAlign w:val="center"/>
          </w:tcPr>
          <w:p w14:paraId="73FDD64C" w14:textId="77777777" w:rsidR="00CC6CBB" w:rsidRDefault="00CC6CBB" w:rsidP="00CC6CBB">
            <w:pPr>
              <w:pStyle w:val="afff0"/>
            </w:pPr>
            <w:r>
              <w:t>线性回归</w:t>
            </w:r>
            <w:r>
              <w:t>/</w:t>
            </w:r>
            <w:r>
              <w:rPr>
                <w:rFonts w:hint="eastAsia"/>
              </w:rPr>
              <w:t>决策树</w:t>
            </w:r>
            <w:r>
              <w:rPr>
                <w:rFonts w:hint="eastAsia"/>
              </w:rPr>
              <w:t>/</w:t>
            </w:r>
          </w:p>
          <w:p w14:paraId="6C132209" w14:textId="77777777" w:rsidR="0083489B" w:rsidRDefault="00CC6CBB" w:rsidP="00CC6CBB">
            <w:pPr>
              <w:pStyle w:val="afff0"/>
            </w:pPr>
            <w:r>
              <w:rPr>
                <w:rFonts w:hint="eastAsia"/>
              </w:rPr>
              <w:t>神经网络</w:t>
            </w:r>
          </w:p>
        </w:tc>
        <w:tc>
          <w:tcPr>
            <w:tcW w:w="1543" w:type="dxa"/>
            <w:vAlign w:val="center"/>
          </w:tcPr>
          <w:p w14:paraId="350D99FF" w14:textId="77777777" w:rsidR="0083489B" w:rsidRDefault="00E60144">
            <w:pPr>
              <w:pStyle w:val="afff0"/>
            </w:pPr>
            <w:r>
              <w:t>Huber</w:t>
            </w:r>
            <w:r>
              <w:t>损失</w:t>
            </w:r>
          </w:p>
        </w:tc>
        <w:tc>
          <w:tcPr>
            <w:tcW w:w="4301" w:type="dxa"/>
            <w:vAlign w:val="center"/>
          </w:tcPr>
          <w:p w14:paraId="65D9A6AC" w14:textId="61C620A1" w:rsidR="0083489B" w:rsidRPr="00AD147C" w:rsidRDefault="007869DD">
            <w:pPr>
              <w:pStyle w:val="afff0"/>
              <w:rPr>
                <w:iCs/>
                <w:szCs w:val="16"/>
              </w:rPr>
            </w:pPr>
            <m:oMathPara>
              <m:oMath>
                <m:d>
                  <m:dPr>
                    <m:begChr m:val="{"/>
                    <m:endChr m:val=""/>
                    <m:ctrlPr>
                      <w:rPr>
                        <w:rFonts w:ascii="Cambria Math" w:hAnsi="Cambria Math"/>
                        <w:szCs w:val="16"/>
                      </w:rPr>
                    </m:ctrlPr>
                  </m:dPr>
                  <m:e>
                    <m:m>
                      <m:mPr>
                        <m:plcHide m:val="1"/>
                        <m:mcs>
                          <m:mc>
                            <m:mcPr>
                              <m:count m:val="2"/>
                              <m:mcJc m:val="left"/>
                            </m:mcPr>
                          </m:mc>
                        </m:mcs>
                        <m:ctrlPr>
                          <w:rPr>
                            <w:rFonts w:ascii="Cambria Math" w:hAnsi="Cambria Math"/>
                            <w:szCs w:val="16"/>
                          </w:rPr>
                        </m:ctrlPr>
                      </m:mPr>
                      <m:mr>
                        <m:e>
                          <m:f>
                            <m:fPr>
                              <m:ctrlPr>
                                <w:rPr>
                                  <w:rFonts w:ascii="Cambria Math" w:hAnsi="Cambria Math"/>
                                  <w:szCs w:val="16"/>
                                </w:rPr>
                              </m:ctrlPr>
                            </m:fPr>
                            <m:num>
                              <m:r>
                                <w:rPr>
                                  <w:rFonts w:ascii="Cambria Math" w:hAnsi="Cambria Math"/>
                                  <w:szCs w:val="16"/>
                                </w:rPr>
                                <m:t>1</m:t>
                              </m:r>
                            </m:num>
                            <m:den>
                              <m:r>
                                <w:rPr>
                                  <w:rFonts w:ascii="Cambria Math" w:hAnsi="Cambria Math"/>
                                  <w:szCs w:val="16"/>
                                </w:rPr>
                                <m:t>2</m:t>
                              </m:r>
                            </m:den>
                          </m:f>
                          <m:sSup>
                            <m:sSupPr>
                              <m:ctrlPr>
                                <w:rPr>
                                  <w:rFonts w:ascii="Cambria Math" w:hAnsi="Cambria Math"/>
                                  <w:szCs w:val="16"/>
                                </w:rPr>
                              </m:ctrlPr>
                            </m:sSupPr>
                            <m:e>
                              <m:d>
                                <m:dPr>
                                  <m:ctrlPr>
                                    <w:rPr>
                                      <w:rFonts w:ascii="Cambria Math" w:hAnsi="Cambria Math"/>
                                      <w:szCs w:val="16"/>
                                    </w:rPr>
                                  </m:ctrlPr>
                                </m:dPr>
                                <m:e>
                                  <m:r>
                                    <w:rPr>
                                      <w:rFonts w:ascii="Cambria Math" w:hAnsi="Cambria Math"/>
                                      <w:szCs w:val="16"/>
                                    </w:rPr>
                                    <m:t>y-f(</m:t>
                                  </m:r>
                                  <m:r>
                                    <m:rPr>
                                      <m:sty m:val="bi"/>
                                    </m:rPr>
                                    <w:rPr>
                                      <w:rFonts w:ascii="Cambria Math" w:hAnsi="Cambria Math"/>
                                      <w:szCs w:val="16"/>
                                    </w:rPr>
                                    <m:t>x</m:t>
                                  </m:r>
                                  <m:r>
                                    <m:rPr>
                                      <m:sty m:val="p"/>
                                    </m:rPr>
                                    <w:rPr>
                                      <w:rFonts w:ascii="Cambria Math" w:hAnsi="Cambria Math"/>
                                      <w:szCs w:val="16"/>
                                    </w:rPr>
                                    <m:t>,</m:t>
                                  </m:r>
                                  <m:r>
                                    <m:rPr>
                                      <m:sty m:val="bi"/>
                                    </m:rPr>
                                    <w:rPr>
                                      <w:rFonts w:ascii="Cambria Math" w:hAnsi="Cambria Math"/>
                                      <w:szCs w:val="16"/>
                                    </w:rPr>
                                    <m:t>θ</m:t>
                                  </m:r>
                                  <m:r>
                                    <w:rPr>
                                      <w:rFonts w:ascii="Cambria Math" w:hAnsi="Cambria Math"/>
                                      <w:szCs w:val="16"/>
                                    </w:rPr>
                                    <m:t>)</m:t>
                                  </m:r>
                                </m:e>
                              </m:d>
                            </m:e>
                            <m:sup>
                              <m:r>
                                <w:rPr>
                                  <w:rFonts w:ascii="Cambria Math" w:hAnsi="Cambria Math"/>
                                  <w:szCs w:val="16"/>
                                </w:rPr>
                                <m:t>2</m:t>
                              </m:r>
                            </m:sup>
                          </m:sSup>
                          <m:r>
                            <w:rPr>
                              <w:rFonts w:ascii="Cambria Math" w:hAnsi="Cambria Math" w:cs="Tahoma"/>
                              <w:szCs w:val="16"/>
                            </w:rPr>
                            <m:t> </m:t>
                          </m:r>
                        </m:e>
                        <m:e>
                          <m:r>
                            <m:rPr>
                              <m:sty m:val="p"/>
                            </m:rPr>
                            <w:rPr>
                              <w:rFonts w:ascii="Cambria Math" w:hAnsi="Cambria Math"/>
                              <w:szCs w:val="16"/>
                            </w:rPr>
                            <m:t xml:space="preserve">  </m:t>
                          </m:r>
                          <m:d>
                            <m:dPr>
                              <m:begChr m:val="|"/>
                              <m:endChr m:val="|"/>
                              <m:ctrlPr>
                                <w:rPr>
                                  <w:rFonts w:ascii="Cambria Math" w:hAnsi="Cambria Math"/>
                                  <w:szCs w:val="16"/>
                                </w:rPr>
                              </m:ctrlPr>
                            </m:dPr>
                            <m:e>
                              <m:r>
                                <w:rPr>
                                  <w:rFonts w:ascii="Cambria Math" w:hAnsi="Cambria Math"/>
                                  <w:szCs w:val="16"/>
                                </w:rPr>
                                <m:t>y-f(</m:t>
                              </m:r>
                              <m:r>
                                <m:rPr>
                                  <m:sty m:val="bi"/>
                                </m:rPr>
                                <w:rPr>
                                  <w:rFonts w:ascii="Cambria Math" w:hAnsi="Cambria Math"/>
                                  <w:szCs w:val="16"/>
                                </w:rPr>
                                <m:t>x</m:t>
                              </m:r>
                              <m:r>
                                <m:rPr>
                                  <m:sty m:val="p"/>
                                </m:rPr>
                                <w:rPr>
                                  <w:rFonts w:ascii="Cambria Math" w:hAnsi="Cambria Math"/>
                                  <w:szCs w:val="16"/>
                                </w:rPr>
                                <m:t>,</m:t>
                              </m:r>
                              <m:r>
                                <m:rPr>
                                  <m:sty m:val="bi"/>
                                </m:rPr>
                                <w:rPr>
                                  <w:rFonts w:ascii="Cambria Math" w:hAnsi="Cambria Math"/>
                                  <w:szCs w:val="16"/>
                                </w:rPr>
                                <m:t>θ</m:t>
                              </m:r>
                              <m:r>
                                <w:rPr>
                                  <w:rFonts w:ascii="Cambria Math" w:hAnsi="Cambria Math"/>
                                  <w:szCs w:val="16"/>
                                </w:rPr>
                                <m:t>)</m:t>
                              </m:r>
                            </m:e>
                          </m:d>
                          <m:r>
                            <m:rPr>
                              <m:nor/>
                            </m:rPr>
                            <w:rPr>
                              <w:rFonts w:asciiTheme="minorEastAsia" w:hAnsiTheme="minorEastAsia"/>
                              <w:kern w:val="2"/>
                              <w:szCs w:val="16"/>
                            </w:rPr>
                            <m:t>≤</m:t>
                          </m:r>
                          <m:r>
                            <w:rPr>
                              <w:rFonts w:ascii="Cambria Math" w:hAnsi="Cambria Math"/>
                              <w:szCs w:val="16"/>
                            </w:rPr>
                            <m:t>δ</m:t>
                          </m:r>
                        </m:e>
                      </m:mr>
                      <m:mr>
                        <m:e>
                          <m:r>
                            <w:rPr>
                              <w:rFonts w:ascii="Cambria Math" w:hAnsi="Cambria Math"/>
                              <w:szCs w:val="16"/>
                            </w:rPr>
                            <m:t>δ</m:t>
                          </m:r>
                          <m:d>
                            <m:dPr>
                              <m:begChr m:val="|"/>
                              <m:endChr m:val="|"/>
                              <m:ctrlPr>
                                <w:rPr>
                                  <w:rFonts w:ascii="Cambria Math" w:hAnsi="Cambria Math"/>
                                  <w:szCs w:val="16"/>
                                </w:rPr>
                              </m:ctrlPr>
                            </m:dPr>
                            <m:e>
                              <m:r>
                                <w:rPr>
                                  <w:rFonts w:ascii="Cambria Math" w:hAnsi="Cambria Math"/>
                                  <w:szCs w:val="16"/>
                                </w:rPr>
                                <m:t>y-f(</m:t>
                              </m:r>
                              <m:r>
                                <m:rPr>
                                  <m:sty m:val="bi"/>
                                </m:rPr>
                                <w:rPr>
                                  <w:rFonts w:ascii="Cambria Math" w:hAnsi="Cambria Math"/>
                                  <w:szCs w:val="16"/>
                                </w:rPr>
                                <m:t>x</m:t>
                              </m:r>
                              <m:r>
                                <m:rPr>
                                  <m:sty m:val="p"/>
                                </m:rPr>
                                <w:rPr>
                                  <w:rFonts w:ascii="Cambria Math" w:hAnsi="Cambria Math"/>
                                  <w:szCs w:val="16"/>
                                </w:rPr>
                                <m:t>,</m:t>
                              </m:r>
                              <m:r>
                                <m:rPr>
                                  <m:sty m:val="bi"/>
                                </m:rPr>
                                <w:rPr>
                                  <w:rFonts w:ascii="Cambria Math" w:hAnsi="Cambria Math"/>
                                  <w:szCs w:val="16"/>
                                </w:rPr>
                                <m:t>θ</m:t>
                              </m:r>
                              <m:r>
                                <w:rPr>
                                  <w:rFonts w:ascii="Cambria Math" w:hAnsi="Cambria Math"/>
                                  <w:szCs w:val="16"/>
                                </w:rPr>
                                <m:t>)</m:t>
                              </m:r>
                            </m:e>
                          </m:d>
                          <m:r>
                            <w:rPr>
                              <w:rFonts w:ascii="Cambria Math" w:hAnsi="Cambria Math"/>
                              <w:szCs w:val="16"/>
                            </w:rPr>
                            <m:t>-</m:t>
                          </m:r>
                          <m:f>
                            <m:fPr>
                              <m:ctrlPr>
                                <w:rPr>
                                  <w:rFonts w:ascii="Cambria Math" w:hAnsi="Cambria Math"/>
                                  <w:szCs w:val="16"/>
                                </w:rPr>
                              </m:ctrlPr>
                            </m:fPr>
                            <m:num>
                              <m:r>
                                <w:rPr>
                                  <w:rFonts w:ascii="Cambria Math" w:hAnsi="Cambria Math"/>
                                  <w:szCs w:val="16"/>
                                </w:rPr>
                                <m:t>1</m:t>
                              </m:r>
                            </m:num>
                            <m:den>
                              <m:r>
                                <w:rPr>
                                  <w:rFonts w:ascii="Cambria Math" w:hAnsi="Cambria Math"/>
                                  <w:szCs w:val="16"/>
                                </w:rPr>
                                <m:t>2</m:t>
                              </m:r>
                            </m:den>
                          </m:f>
                          <m:sSup>
                            <m:sSupPr>
                              <m:ctrlPr>
                                <w:rPr>
                                  <w:rFonts w:ascii="Cambria Math" w:hAnsi="Cambria Math"/>
                                  <w:szCs w:val="16"/>
                                </w:rPr>
                              </m:ctrlPr>
                            </m:sSupPr>
                            <m:e>
                              <m:r>
                                <w:rPr>
                                  <w:rFonts w:ascii="Cambria Math" w:hAnsi="Cambria Math"/>
                                  <w:szCs w:val="16"/>
                                </w:rPr>
                                <m:t>δ</m:t>
                              </m:r>
                            </m:e>
                            <m:sup>
                              <m:r>
                                <w:rPr>
                                  <w:rFonts w:ascii="Cambria Math" w:hAnsi="Cambria Math"/>
                                  <w:szCs w:val="16"/>
                                </w:rPr>
                                <m:t>2</m:t>
                              </m:r>
                            </m:sup>
                          </m:sSup>
                          <m:r>
                            <w:rPr>
                              <w:rFonts w:ascii="Cambria Math" w:hAnsi="Cambria Math" w:cs="Tahoma"/>
                              <w:szCs w:val="16"/>
                            </w:rPr>
                            <m:t> </m:t>
                          </m:r>
                        </m:e>
                        <m:e>
                          <m:r>
                            <m:rPr>
                              <m:sty m:val="p"/>
                            </m:rPr>
                            <w:rPr>
                              <w:rFonts w:ascii="Cambria Math" w:hAnsi="Cambria Math"/>
                              <w:szCs w:val="16"/>
                            </w:rPr>
                            <m:t xml:space="preserve"> </m:t>
                          </m:r>
                          <m:r>
                            <m:rPr>
                              <m:sty m:val="p"/>
                            </m:rPr>
                            <w:rPr>
                              <w:rFonts w:ascii="Cambria Math" w:hAnsi="Cambria Math"/>
                              <w:szCs w:val="16"/>
                            </w:rPr>
                            <m:t>其他</m:t>
                          </m:r>
                        </m:e>
                      </m:mr>
                    </m:m>
                  </m:e>
                </m:d>
              </m:oMath>
            </m:oMathPara>
          </w:p>
        </w:tc>
      </w:tr>
      <w:tr w:rsidR="0083489B" w:rsidRPr="00AD147C" w14:paraId="563553A1" w14:textId="77777777">
        <w:tc>
          <w:tcPr>
            <w:tcW w:w="616" w:type="dxa"/>
            <w:vMerge/>
            <w:vAlign w:val="center"/>
          </w:tcPr>
          <w:p w14:paraId="394F29EA" w14:textId="77777777" w:rsidR="0083489B" w:rsidRDefault="0083489B">
            <w:pPr>
              <w:pStyle w:val="afff0"/>
            </w:pPr>
          </w:p>
        </w:tc>
        <w:tc>
          <w:tcPr>
            <w:tcW w:w="1659" w:type="dxa"/>
            <w:vAlign w:val="center"/>
          </w:tcPr>
          <w:p w14:paraId="2D07CA3B" w14:textId="77777777" w:rsidR="0083489B" w:rsidRDefault="00E60144">
            <w:pPr>
              <w:pStyle w:val="afff0"/>
            </w:pPr>
            <w:r>
              <w:t>支持向量回归</w:t>
            </w:r>
          </w:p>
        </w:tc>
        <w:tc>
          <w:tcPr>
            <w:tcW w:w="1543" w:type="dxa"/>
            <w:vAlign w:val="center"/>
          </w:tcPr>
          <w:p w14:paraId="1EE5F335" w14:textId="77777777" w:rsidR="0083489B" w:rsidRDefault="00E60144">
            <w:pPr>
              <w:pStyle w:val="afff0"/>
            </w:pPr>
            <m:oMath>
              <m:r>
                <m:rPr>
                  <m:sty m:val="p"/>
                </m:rPr>
                <w:rPr>
                  <w:rFonts w:ascii="Cambria Math" w:hAnsi="Cambria Math"/>
                </w:rPr>
                <m:t>ϵ</m:t>
              </m:r>
            </m:oMath>
            <w:r>
              <w:t>不敏感损失</w:t>
            </w:r>
          </w:p>
        </w:tc>
        <w:tc>
          <w:tcPr>
            <w:tcW w:w="4301" w:type="dxa"/>
            <w:vAlign w:val="center"/>
          </w:tcPr>
          <w:p w14:paraId="76AFED73" w14:textId="71A2BD47" w:rsidR="0083489B" w:rsidRPr="00AD147C" w:rsidRDefault="007869DD">
            <w:pPr>
              <w:pStyle w:val="afff0"/>
              <w:rPr>
                <w:szCs w:val="16"/>
              </w:rPr>
            </w:pPr>
            <m:oMathPara>
              <m:oMath>
                <m:d>
                  <m:dPr>
                    <m:begChr m:val="{"/>
                    <m:endChr m:val=""/>
                    <m:ctrlPr>
                      <w:rPr>
                        <w:rFonts w:ascii="Cambria Math" w:hAnsi="Cambria Math"/>
                        <w:i/>
                        <w:iCs/>
                        <w:szCs w:val="16"/>
                      </w:rPr>
                    </m:ctrlPr>
                  </m:dPr>
                  <m:e>
                    <m:m>
                      <m:mPr>
                        <m:mcs>
                          <m:mc>
                            <m:mcPr>
                              <m:count m:val="2"/>
                              <m:mcJc m:val="center"/>
                            </m:mcPr>
                          </m:mc>
                        </m:mcs>
                        <m:ctrlPr>
                          <w:rPr>
                            <w:rFonts w:ascii="Cambria Math" w:hAnsi="Cambria Math"/>
                            <w:i/>
                            <w:iCs/>
                            <w:szCs w:val="16"/>
                          </w:rPr>
                        </m:ctrlPr>
                      </m:mPr>
                      <m:mr>
                        <m:e>
                          <m:r>
                            <w:rPr>
                              <w:rFonts w:ascii="Cambria Math" w:hAnsi="Cambria Math"/>
                              <w:szCs w:val="16"/>
                            </w:rPr>
                            <m:t xml:space="preserve">0                      </m:t>
                          </m:r>
                        </m:e>
                        <m:e>
                          <m:r>
                            <w:rPr>
                              <w:rFonts w:ascii="Cambria Math" w:hAnsi="Cambria Math"/>
                              <w:szCs w:val="16"/>
                            </w:rPr>
                            <m:t>|y-f(</m:t>
                          </m:r>
                          <m:r>
                            <m:rPr>
                              <m:sty m:val="bi"/>
                            </m:rPr>
                            <w:rPr>
                              <w:rFonts w:ascii="Cambria Math" w:hAnsi="Cambria Math"/>
                              <w:szCs w:val="16"/>
                            </w:rPr>
                            <m:t>x</m:t>
                          </m:r>
                          <m:r>
                            <m:rPr>
                              <m:sty m:val="p"/>
                            </m:rPr>
                            <w:rPr>
                              <w:rFonts w:ascii="Cambria Math" w:hAnsi="Cambria Math"/>
                              <w:szCs w:val="16"/>
                            </w:rPr>
                            <m:t>,</m:t>
                          </m:r>
                          <m:r>
                            <m:rPr>
                              <m:sty m:val="bi"/>
                            </m:rPr>
                            <w:rPr>
                              <w:rFonts w:ascii="Cambria Math" w:hAnsi="Cambria Math"/>
                              <w:szCs w:val="16"/>
                            </w:rPr>
                            <m:t>θ</m:t>
                          </m:r>
                          <m:r>
                            <w:rPr>
                              <w:rFonts w:ascii="Cambria Math" w:hAnsi="Cambria Math"/>
                              <w:szCs w:val="16"/>
                            </w:rPr>
                            <m:t>)|</m:t>
                          </m:r>
                          <m:r>
                            <m:rPr>
                              <m:nor/>
                            </m:rPr>
                            <w:rPr>
                              <w:rFonts w:asciiTheme="minorEastAsia" w:hAnsiTheme="minorEastAsia"/>
                              <w:kern w:val="2"/>
                              <w:szCs w:val="16"/>
                            </w:rPr>
                            <m:t>≤</m:t>
                          </m:r>
                          <m:r>
                            <w:rPr>
                              <w:rFonts w:ascii="Cambria Math" w:hAnsi="Cambria Math"/>
                              <w:szCs w:val="16"/>
                            </w:rPr>
                            <m:t>ϵ</m:t>
                          </m:r>
                        </m:e>
                      </m:mr>
                      <m:mr>
                        <m:e>
                          <m:d>
                            <m:dPr>
                              <m:begChr m:val="|"/>
                              <m:endChr m:val="|"/>
                              <m:ctrlPr>
                                <w:rPr>
                                  <w:rFonts w:ascii="Cambria Math" w:hAnsi="Cambria Math"/>
                                  <w:i/>
                                  <w:iCs/>
                                  <w:szCs w:val="16"/>
                                  <w:lang w:val="hr-HR"/>
                                </w:rPr>
                              </m:ctrlPr>
                            </m:dPr>
                            <m:e>
                              <m:r>
                                <w:rPr>
                                  <w:rFonts w:ascii="Cambria Math" w:hAnsi="Cambria Math"/>
                                  <w:szCs w:val="16"/>
                                </w:rPr>
                                <m:t>y-f(</m:t>
                              </m:r>
                              <m:r>
                                <m:rPr>
                                  <m:sty m:val="bi"/>
                                </m:rPr>
                                <w:rPr>
                                  <w:rFonts w:ascii="Cambria Math" w:hAnsi="Cambria Math"/>
                                  <w:szCs w:val="16"/>
                                </w:rPr>
                                <m:t>x</m:t>
                              </m:r>
                              <m:r>
                                <m:rPr>
                                  <m:sty m:val="p"/>
                                </m:rPr>
                                <w:rPr>
                                  <w:rFonts w:ascii="Cambria Math" w:hAnsi="Cambria Math"/>
                                  <w:szCs w:val="16"/>
                                </w:rPr>
                                <m:t>,</m:t>
                              </m:r>
                              <m:r>
                                <m:rPr>
                                  <m:sty m:val="bi"/>
                                </m:rPr>
                                <w:rPr>
                                  <w:rFonts w:ascii="Cambria Math" w:hAnsi="Cambria Math"/>
                                  <w:szCs w:val="16"/>
                                </w:rPr>
                                <m:t>θ</m:t>
                              </m:r>
                              <m:r>
                                <w:rPr>
                                  <w:rFonts w:ascii="Cambria Math" w:hAnsi="Cambria Math"/>
                                  <w:szCs w:val="16"/>
                                </w:rPr>
                                <m:t>)</m:t>
                              </m:r>
                            </m:e>
                          </m:d>
                          <m:r>
                            <w:rPr>
                              <w:rFonts w:ascii="Cambria Math" w:hAnsi="Cambria Math"/>
                              <w:szCs w:val="16"/>
                            </w:rPr>
                            <m:t>-ϵ</m:t>
                          </m:r>
                        </m:e>
                        <m:e>
                          <m:r>
                            <m:rPr>
                              <m:sty m:val="p"/>
                            </m:rPr>
                            <w:rPr>
                              <w:rFonts w:ascii="Cambria Math" w:hAnsi="Cambria Math"/>
                              <w:szCs w:val="16"/>
                            </w:rPr>
                            <m:t>其他</m:t>
                          </m:r>
                        </m:e>
                      </m:mr>
                    </m:m>
                  </m:e>
                </m:d>
              </m:oMath>
            </m:oMathPara>
          </w:p>
        </w:tc>
      </w:tr>
      <w:tr w:rsidR="00696929" w:rsidRPr="00AD147C" w14:paraId="25B26EC7" w14:textId="77777777">
        <w:tc>
          <w:tcPr>
            <w:tcW w:w="616" w:type="dxa"/>
            <w:vMerge w:val="restart"/>
            <w:vAlign w:val="center"/>
          </w:tcPr>
          <w:p w14:paraId="56D63542" w14:textId="77777777" w:rsidR="00696929" w:rsidRDefault="00696929">
            <w:pPr>
              <w:pStyle w:val="afff0"/>
            </w:pPr>
            <w:r>
              <w:t>分类</w:t>
            </w:r>
          </w:p>
        </w:tc>
        <w:tc>
          <w:tcPr>
            <w:tcW w:w="1659" w:type="dxa"/>
            <w:vAlign w:val="center"/>
          </w:tcPr>
          <w:p w14:paraId="72C602C9" w14:textId="77777777" w:rsidR="00696929" w:rsidRDefault="00696929" w:rsidP="001F5AFD">
            <w:pPr>
              <w:pStyle w:val="afff0"/>
            </w:pPr>
            <w:r>
              <w:t>Logistic</w:t>
            </w:r>
            <w:r>
              <w:t>回归</w:t>
            </w:r>
            <w:r>
              <w:rPr>
                <w:rFonts w:hint="eastAsia"/>
              </w:rPr>
              <w:t>/</w:t>
            </w:r>
          </w:p>
          <w:p w14:paraId="3165C2BF" w14:textId="77777777" w:rsidR="00696929" w:rsidRDefault="00696929" w:rsidP="001F5AFD">
            <w:pPr>
              <w:pStyle w:val="afff0"/>
            </w:pPr>
            <w:r>
              <w:rPr>
                <w:rFonts w:hint="eastAsia"/>
              </w:rPr>
              <w:t>神经网络</w:t>
            </w:r>
          </w:p>
        </w:tc>
        <w:tc>
          <w:tcPr>
            <w:tcW w:w="1543" w:type="dxa"/>
            <w:vAlign w:val="center"/>
          </w:tcPr>
          <w:p w14:paraId="27ECD841" w14:textId="77777777" w:rsidR="00696929" w:rsidRDefault="00696929">
            <w:pPr>
              <w:pStyle w:val="afff0"/>
            </w:pPr>
            <w:r>
              <w:t>交叉熵损失</w:t>
            </w:r>
          </w:p>
        </w:tc>
        <w:tc>
          <w:tcPr>
            <w:tcW w:w="4301" w:type="dxa"/>
            <w:vAlign w:val="center"/>
          </w:tcPr>
          <w:p w14:paraId="4430F84D" w14:textId="77777777" w:rsidR="00696929" w:rsidRPr="00AD147C" w:rsidRDefault="00696929">
            <w:pPr>
              <w:pStyle w:val="afff0"/>
              <w:rPr>
                <w:szCs w:val="16"/>
              </w:rPr>
            </w:pPr>
            <m:oMathPara>
              <m:oMath>
                <m:r>
                  <m:rPr>
                    <m:sty m:val="p"/>
                  </m:rPr>
                  <w:rPr>
                    <w:rFonts w:ascii="Cambria Math" w:hAnsi="Cambria Math"/>
                    <w:szCs w:val="16"/>
                  </w:rPr>
                  <m:t>log</m:t>
                </m:r>
                <m:d>
                  <m:dPr>
                    <m:ctrlPr>
                      <w:rPr>
                        <w:rFonts w:ascii="Cambria Math" w:hAnsi="Cambria Math"/>
                        <w:szCs w:val="16"/>
                      </w:rPr>
                    </m:ctrlPr>
                  </m:dPr>
                  <m:e>
                    <m:r>
                      <w:rPr>
                        <w:rFonts w:ascii="Cambria Math" w:hAnsi="Cambria Math"/>
                        <w:szCs w:val="16"/>
                      </w:rPr>
                      <m:t>1+</m:t>
                    </m:r>
                    <m:sSup>
                      <m:sSupPr>
                        <m:ctrlPr>
                          <w:rPr>
                            <w:rFonts w:ascii="Cambria Math" w:hAnsi="Cambria Math"/>
                            <w:i/>
                            <w:szCs w:val="16"/>
                          </w:rPr>
                        </m:ctrlPr>
                      </m:sSupPr>
                      <m:e>
                        <m:r>
                          <w:rPr>
                            <w:rFonts w:ascii="Cambria Math" w:hAnsi="Cambria Math"/>
                            <w:szCs w:val="16"/>
                          </w:rPr>
                          <m:t>e</m:t>
                        </m:r>
                      </m:e>
                      <m:sup>
                        <m:r>
                          <w:rPr>
                            <w:rFonts w:ascii="Cambria Math" w:hAnsi="Cambria Math"/>
                            <w:szCs w:val="16"/>
                          </w:rPr>
                          <m:t>-yf(</m:t>
                        </m:r>
                        <m:r>
                          <m:rPr>
                            <m:sty m:val="bi"/>
                          </m:rPr>
                          <w:rPr>
                            <w:rFonts w:ascii="Cambria Math" w:hAnsi="Cambria Math"/>
                            <w:szCs w:val="16"/>
                          </w:rPr>
                          <m:t>x</m:t>
                        </m:r>
                        <m:r>
                          <m:rPr>
                            <m:sty m:val="p"/>
                          </m:rPr>
                          <w:rPr>
                            <w:rFonts w:ascii="Cambria Math" w:hAnsi="Cambria Math"/>
                            <w:szCs w:val="16"/>
                          </w:rPr>
                          <m:t>,</m:t>
                        </m:r>
                        <m:r>
                          <m:rPr>
                            <m:sty m:val="bi"/>
                          </m:rPr>
                          <w:rPr>
                            <w:rFonts w:ascii="Cambria Math" w:hAnsi="Cambria Math"/>
                            <w:szCs w:val="16"/>
                          </w:rPr>
                          <m:t>θ</m:t>
                        </m:r>
                        <m:r>
                          <w:rPr>
                            <w:rFonts w:ascii="Cambria Math" w:hAnsi="Cambria Math"/>
                            <w:szCs w:val="16"/>
                          </w:rPr>
                          <m:t>)</m:t>
                        </m:r>
                      </m:sup>
                    </m:sSup>
                  </m:e>
                </m:d>
              </m:oMath>
            </m:oMathPara>
          </w:p>
        </w:tc>
      </w:tr>
      <w:tr w:rsidR="00696929" w:rsidRPr="00AD147C" w14:paraId="1863DAD9" w14:textId="77777777">
        <w:tc>
          <w:tcPr>
            <w:tcW w:w="616" w:type="dxa"/>
            <w:vMerge/>
            <w:vAlign w:val="center"/>
          </w:tcPr>
          <w:p w14:paraId="495082BD" w14:textId="77777777" w:rsidR="00696929" w:rsidRDefault="00696929">
            <w:pPr>
              <w:pStyle w:val="afff0"/>
            </w:pPr>
          </w:p>
        </w:tc>
        <w:tc>
          <w:tcPr>
            <w:tcW w:w="1659" w:type="dxa"/>
            <w:vAlign w:val="center"/>
          </w:tcPr>
          <w:p w14:paraId="30B45A36" w14:textId="77777777" w:rsidR="00696929" w:rsidRDefault="00696929">
            <w:pPr>
              <w:pStyle w:val="afff0"/>
            </w:pPr>
            <w:r>
              <w:rPr>
                <w:rFonts w:hint="eastAsia"/>
              </w:rPr>
              <w:t>支持向量分类</w:t>
            </w:r>
          </w:p>
        </w:tc>
        <w:tc>
          <w:tcPr>
            <w:tcW w:w="1543" w:type="dxa"/>
            <w:vAlign w:val="center"/>
          </w:tcPr>
          <w:p w14:paraId="11F5A362" w14:textId="77777777" w:rsidR="00696929" w:rsidRDefault="00696929">
            <w:pPr>
              <w:pStyle w:val="afff0"/>
            </w:pPr>
            <w:r>
              <w:t>合页损失</w:t>
            </w:r>
          </w:p>
        </w:tc>
        <w:tc>
          <w:tcPr>
            <w:tcW w:w="4301" w:type="dxa"/>
            <w:vAlign w:val="center"/>
          </w:tcPr>
          <w:p w14:paraId="1789B14F" w14:textId="08166FF0" w:rsidR="00696929" w:rsidRPr="00AD147C" w:rsidRDefault="007869DD">
            <w:pPr>
              <w:pStyle w:val="afff0"/>
              <w:rPr>
                <w:szCs w:val="16"/>
              </w:rPr>
            </w:pPr>
            <m:oMathPara>
              <m:oMath>
                <m:d>
                  <m:dPr>
                    <m:begChr m:val="{"/>
                    <m:endChr m:val=""/>
                    <m:ctrlPr>
                      <w:rPr>
                        <w:rFonts w:ascii="Cambria Math" w:hAnsi="Cambria Math"/>
                        <w:i/>
                        <w:iCs/>
                        <w:szCs w:val="16"/>
                      </w:rPr>
                    </m:ctrlPr>
                  </m:dPr>
                  <m:e>
                    <m:m>
                      <m:mPr>
                        <m:mcs>
                          <m:mc>
                            <m:mcPr>
                              <m:count m:val="2"/>
                              <m:mcJc m:val="center"/>
                            </m:mcPr>
                          </m:mc>
                        </m:mcs>
                        <m:ctrlPr>
                          <w:rPr>
                            <w:rFonts w:ascii="Cambria Math" w:hAnsi="Cambria Math"/>
                            <w:i/>
                            <w:iCs/>
                            <w:szCs w:val="16"/>
                          </w:rPr>
                        </m:ctrlPr>
                      </m:mPr>
                      <m:mr>
                        <m:e>
                          <m:r>
                            <w:rPr>
                              <w:rFonts w:ascii="Cambria Math" w:hAnsi="Cambria Math"/>
                              <w:szCs w:val="16"/>
                            </w:rPr>
                            <m:t xml:space="preserve">0                      </m:t>
                          </m:r>
                        </m:e>
                        <m:e>
                          <m:r>
                            <w:rPr>
                              <w:rFonts w:ascii="Cambria Math" w:hAnsi="Cambria Math"/>
                              <w:szCs w:val="16"/>
                            </w:rPr>
                            <m:t>1-yf(</m:t>
                          </m:r>
                          <m:r>
                            <m:rPr>
                              <m:sty m:val="bi"/>
                            </m:rPr>
                            <w:rPr>
                              <w:rFonts w:ascii="Cambria Math" w:hAnsi="Cambria Math"/>
                              <w:szCs w:val="16"/>
                            </w:rPr>
                            <m:t>x</m:t>
                          </m:r>
                          <m:r>
                            <w:rPr>
                              <w:rFonts w:ascii="Cambria Math" w:hAnsi="Cambria Math"/>
                              <w:szCs w:val="16"/>
                            </w:rPr>
                            <m:t>,</m:t>
                          </m:r>
                          <m:r>
                            <m:rPr>
                              <m:sty m:val="bi"/>
                            </m:rPr>
                            <w:rPr>
                              <w:rFonts w:ascii="Cambria Math" w:hAnsi="Cambria Math"/>
                              <w:szCs w:val="16"/>
                            </w:rPr>
                            <m:t>θ</m:t>
                          </m:r>
                          <m:r>
                            <w:rPr>
                              <w:rFonts w:ascii="Cambria Math" w:hAnsi="Cambria Math"/>
                              <w:szCs w:val="16"/>
                            </w:rPr>
                            <m:t>)</m:t>
                          </m:r>
                          <m:r>
                            <m:rPr>
                              <m:nor/>
                            </m:rPr>
                            <w:rPr>
                              <w:rFonts w:asciiTheme="minorEastAsia" w:hAnsiTheme="minorEastAsia"/>
                              <w:kern w:val="2"/>
                              <w:szCs w:val="16"/>
                            </w:rPr>
                            <m:t>≤</m:t>
                          </m:r>
                          <m:r>
                            <w:rPr>
                              <w:rFonts w:ascii="Cambria Math" w:hAnsi="Cambria Math"/>
                              <w:szCs w:val="16"/>
                            </w:rPr>
                            <m:t>0</m:t>
                          </m:r>
                        </m:e>
                      </m:mr>
                      <m:mr>
                        <m:e>
                          <m:r>
                            <w:rPr>
                              <w:rFonts w:ascii="Cambria Math" w:hAnsi="Cambria Math"/>
                              <w:szCs w:val="16"/>
                            </w:rPr>
                            <m:t>1-yf(</m:t>
                          </m:r>
                          <m:r>
                            <m:rPr>
                              <m:sty m:val="bi"/>
                            </m:rPr>
                            <w:rPr>
                              <w:rFonts w:ascii="Cambria Math" w:hAnsi="Cambria Math"/>
                              <w:szCs w:val="16"/>
                            </w:rPr>
                            <m:t>x</m:t>
                          </m:r>
                          <m:r>
                            <m:rPr>
                              <m:sty m:val="p"/>
                            </m:rPr>
                            <w:rPr>
                              <w:rFonts w:ascii="Cambria Math" w:hAnsi="Cambria Math"/>
                              <w:szCs w:val="16"/>
                            </w:rPr>
                            <m:t>,</m:t>
                          </m:r>
                          <m:r>
                            <m:rPr>
                              <m:sty m:val="bi"/>
                            </m:rPr>
                            <w:rPr>
                              <w:rFonts w:ascii="Cambria Math" w:hAnsi="Cambria Math"/>
                              <w:szCs w:val="16"/>
                            </w:rPr>
                            <m:t>θ</m:t>
                          </m:r>
                          <m:r>
                            <w:rPr>
                              <w:rFonts w:ascii="Cambria Math" w:hAnsi="Cambria Math"/>
                              <w:szCs w:val="16"/>
                            </w:rPr>
                            <m:t>)</m:t>
                          </m:r>
                        </m:e>
                        <m:e>
                          <m:r>
                            <m:rPr>
                              <m:sty m:val="p"/>
                            </m:rPr>
                            <w:rPr>
                              <w:rFonts w:ascii="Cambria Math" w:hAnsi="Cambria Math"/>
                              <w:szCs w:val="16"/>
                            </w:rPr>
                            <m:t>其他</m:t>
                          </m:r>
                        </m:e>
                      </m:mr>
                    </m:m>
                  </m:e>
                </m:d>
              </m:oMath>
            </m:oMathPara>
          </w:p>
        </w:tc>
      </w:tr>
      <w:tr w:rsidR="00696929" w:rsidRPr="00AD147C" w14:paraId="4CF80414" w14:textId="77777777">
        <w:tc>
          <w:tcPr>
            <w:tcW w:w="616" w:type="dxa"/>
            <w:vMerge/>
            <w:vAlign w:val="center"/>
          </w:tcPr>
          <w:p w14:paraId="49CF84AF" w14:textId="77777777" w:rsidR="00696929" w:rsidRDefault="00696929">
            <w:pPr>
              <w:pStyle w:val="afff0"/>
            </w:pPr>
          </w:p>
        </w:tc>
        <w:tc>
          <w:tcPr>
            <w:tcW w:w="1659" w:type="dxa"/>
            <w:vAlign w:val="center"/>
          </w:tcPr>
          <w:p w14:paraId="3921FCD9" w14:textId="77777777" w:rsidR="00696929" w:rsidRDefault="00696929">
            <w:pPr>
              <w:pStyle w:val="afff0"/>
            </w:pPr>
            <w:r>
              <w:rPr>
                <w:rFonts w:hint="eastAsia"/>
              </w:rPr>
              <w:t>决策树</w:t>
            </w:r>
          </w:p>
        </w:tc>
        <w:tc>
          <w:tcPr>
            <w:tcW w:w="1543" w:type="dxa"/>
            <w:vAlign w:val="center"/>
          </w:tcPr>
          <w:p w14:paraId="67EDF16A" w14:textId="77777777" w:rsidR="00696929" w:rsidRDefault="00696929">
            <w:pPr>
              <w:pStyle w:val="afff0"/>
            </w:pPr>
            <w:r>
              <w:rPr>
                <w:rFonts w:hint="eastAsia"/>
              </w:rPr>
              <w:t>基尼指数</w:t>
            </w:r>
          </w:p>
        </w:tc>
        <w:tc>
          <w:tcPr>
            <w:tcW w:w="4301" w:type="dxa"/>
            <w:vAlign w:val="center"/>
          </w:tcPr>
          <w:p w14:paraId="2E534E85" w14:textId="77777777" w:rsidR="00696929" w:rsidRPr="00AD147C" w:rsidRDefault="007869DD">
            <w:pPr>
              <w:pStyle w:val="afff0"/>
              <w:rPr>
                <w:iCs/>
                <w:szCs w:val="16"/>
              </w:rPr>
            </w:pPr>
            <m:oMathPara>
              <m:oMath>
                <m:nary>
                  <m:naryPr>
                    <m:chr m:val="∑"/>
                    <m:limLoc m:val="undOvr"/>
                    <m:ctrlPr>
                      <w:rPr>
                        <w:rFonts w:ascii="Cambria Math" w:hAnsi="Cambria Math"/>
                        <w:szCs w:val="16"/>
                      </w:rPr>
                    </m:ctrlPr>
                  </m:naryPr>
                  <m:sub>
                    <m:r>
                      <w:rPr>
                        <w:rFonts w:ascii="Cambria Math" w:hAnsi="Cambria Math"/>
                        <w:szCs w:val="16"/>
                      </w:rPr>
                      <m:t>c</m:t>
                    </m:r>
                    <m:r>
                      <m:rPr>
                        <m:sty m:val="p"/>
                      </m:rPr>
                      <w:rPr>
                        <w:rFonts w:ascii="Cambria Math" w:hAnsi="Cambria Math"/>
                        <w:szCs w:val="16"/>
                      </w:rPr>
                      <m:t>=1</m:t>
                    </m:r>
                  </m:sub>
                  <m:sup>
                    <m:r>
                      <w:rPr>
                        <w:rFonts w:ascii="Cambria Math" w:hAnsi="Cambria Math"/>
                        <w:szCs w:val="16"/>
                      </w:rPr>
                      <m:t>C</m:t>
                    </m:r>
                  </m:sup>
                  <m:e>
                    <m:sSub>
                      <m:sSubPr>
                        <m:ctrlPr>
                          <w:rPr>
                            <w:rFonts w:ascii="Cambria Math" w:hAnsi="Cambria Math"/>
                            <w:szCs w:val="16"/>
                          </w:rPr>
                        </m:ctrlPr>
                      </m:sSubPr>
                      <m:e>
                        <m:acc>
                          <m:accPr>
                            <m:ctrlPr>
                              <w:rPr>
                                <w:rFonts w:ascii="Cambria Math" w:hAnsi="Cambria Math"/>
                                <w:szCs w:val="16"/>
                              </w:rPr>
                            </m:ctrlPr>
                          </m:accPr>
                          <m:e>
                            <m:r>
                              <w:rPr>
                                <w:rFonts w:ascii="Cambria Math" w:hAnsi="Cambria Math"/>
                                <w:szCs w:val="16"/>
                              </w:rPr>
                              <m:t>π</m:t>
                            </m:r>
                          </m:e>
                        </m:acc>
                      </m:e>
                      <m:sub>
                        <m:r>
                          <w:rPr>
                            <w:rFonts w:ascii="Cambria Math" w:hAnsi="Cambria Math"/>
                            <w:szCs w:val="16"/>
                          </w:rPr>
                          <m:t>c</m:t>
                        </m:r>
                      </m:sub>
                    </m:sSub>
                    <m:d>
                      <m:dPr>
                        <m:ctrlPr>
                          <w:rPr>
                            <w:rFonts w:ascii="Cambria Math" w:hAnsi="Cambria Math"/>
                            <w:szCs w:val="16"/>
                          </w:rPr>
                        </m:ctrlPr>
                      </m:dPr>
                      <m:e>
                        <m:r>
                          <m:rPr>
                            <m:sty m:val="p"/>
                          </m:rPr>
                          <w:rPr>
                            <w:rFonts w:ascii="Cambria Math" w:hAnsi="Cambria Math"/>
                            <w:szCs w:val="16"/>
                          </w:rPr>
                          <m:t>1-</m:t>
                        </m:r>
                        <m:sSub>
                          <m:sSubPr>
                            <m:ctrlPr>
                              <w:rPr>
                                <w:rFonts w:ascii="Cambria Math" w:hAnsi="Cambria Math"/>
                                <w:szCs w:val="16"/>
                              </w:rPr>
                            </m:ctrlPr>
                          </m:sSubPr>
                          <m:e>
                            <m:acc>
                              <m:accPr>
                                <m:ctrlPr>
                                  <w:rPr>
                                    <w:rFonts w:ascii="Cambria Math" w:hAnsi="Cambria Math"/>
                                    <w:szCs w:val="16"/>
                                  </w:rPr>
                                </m:ctrlPr>
                              </m:accPr>
                              <m:e>
                                <m:r>
                                  <w:rPr>
                                    <w:rFonts w:ascii="Cambria Math" w:hAnsi="Cambria Math"/>
                                    <w:szCs w:val="16"/>
                                  </w:rPr>
                                  <m:t>π</m:t>
                                </m:r>
                              </m:e>
                            </m:acc>
                          </m:e>
                          <m:sub>
                            <m:r>
                              <w:rPr>
                                <w:rFonts w:ascii="Cambria Math" w:hAnsi="Cambria Math"/>
                                <w:szCs w:val="16"/>
                              </w:rPr>
                              <m:t>c</m:t>
                            </m:r>
                          </m:sub>
                        </m:sSub>
                      </m:e>
                    </m:d>
                  </m:e>
                </m:nary>
              </m:oMath>
            </m:oMathPara>
          </w:p>
        </w:tc>
      </w:tr>
    </w:tbl>
    <w:p w14:paraId="61C16335" w14:textId="77777777" w:rsidR="0083489B" w:rsidRDefault="0083489B">
      <w:pPr>
        <w:pStyle w:val="afd"/>
        <w:ind w:firstLine="480"/>
      </w:pPr>
    </w:p>
    <w:p w14:paraId="5307D054" w14:textId="77777777" w:rsidR="0083489B" w:rsidRDefault="00E60144">
      <w:pPr>
        <w:ind w:firstLine="480"/>
      </w:pPr>
      <w:r>
        <w:t>当训练样本数目</w:t>
      </w:r>
      <m:oMath>
        <m:r>
          <w:rPr>
            <w:rFonts w:ascii="Cambria Math" w:hAnsi="Cambria Math"/>
          </w:rPr>
          <m:t>N</m:t>
        </m:r>
      </m:oMath>
      <w:r>
        <w:t>足够大时，训练样本足以代表总体，模型与训练数据拟合得好意味着模型能学到总体数</w:t>
      </w:r>
      <w:r w:rsidR="003E2BD0">
        <w:t>据蕴含的规律。但实际应用中，我们很难确定训练样本数目是否足够多</w:t>
      </w:r>
      <w:r w:rsidR="003E2BD0">
        <w:rPr>
          <w:rFonts w:hint="eastAsia"/>
        </w:rPr>
        <w:t>。</w:t>
      </w:r>
      <w:r>
        <w:t>因为复杂模型需要更多训练数据来训练，我们总是能找到足够复杂的模型，使之完美拟合训练数据。例如，</w:t>
      </w:r>
      <w:r>
        <w:t>1</w:t>
      </w:r>
      <w:r>
        <w:rPr>
          <w:rFonts w:hint="eastAsia"/>
        </w:rPr>
        <w:t>0000</w:t>
      </w:r>
      <w:r>
        <w:t>个训练样本对包含</w:t>
      </w:r>
      <w:r>
        <w:t>100</w:t>
      </w:r>
      <w:r>
        <w:t>个参数的线性模型已经足够多，但对上百兆参数的深度模型而言还是太少。下面我们通过一个多项式拟合得例子来直观地说明这一现象。</w:t>
      </w:r>
    </w:p>
    <w:p w14:paraId="6DD00BD1" w14:textId="77777777" w:rsidR="0083489B" w:rsidRDefault="00E60144">
      <w:pPr>
        <w:ind w:firstLine="480"/>
      </w:pPr>
      <w:r>
        <w:t>例</w:t>
      </w:r>
      <w:r w:rsidR="00DB5066">
        <w:rPr>
          <w:rFonts w:hint="eastAsia"/>
        </w:rPr>
        <w:t>1-3</w:t>
      </w:r>
      <w:r>
        <w:t>：多项式拟合</w:t>
      </w:r>
    </w:p>
    <w:p w14:paraId="616240F1" w14:textId="77777777" w:rsidR="0083489B" w:rsidRDefault="00E60144">
      <w:pPr>
        <w:ind w:firstLine="480"/>
      </w:pPr>
      <w:r>
        <w:t>假设数据产生的过程为</w:t>
      </w:r>
      <m:oMath>
        <m:r>
          <w:rPr>
            <w:rFonts w:ascii="Cambria Math" w:hAnsi="Cambria Math"/>
          </w:rPr>
          <m:t>y</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2π</m:t>
                </m:r>
                <m:r>
                  <w:rPr>
                    <w:rFonts w:ascii="Cambria Math" w:hAnsi="Cambria Math"/>
                  </w:rPr>
                  <m:t>x</m:t>
                </m:r>
              </m:e>
            </m:d>
          </m:e>
        </m:func>
        <m:r>
          <m:rPr>
            <m:sty m:val="p"/>
          </m:rPr>
          <w:rPr>
            <w:rFonts w:ascii="Cambria Math" w:hAnsi="Cambria Math"/>
          </w:rPr>
          <m:t>+</m:t>
        </m:r>
        <m:r>
          <w:rPr>
            <w:rFonts w:ascii="Cambria Math" w:hAnsi="Cambria Math"/>
          </w:rPr>
          <m:t>ε</m:t>
        </m:r>
      </m:oMath>
      <w:r>
        <w:t>，输入</w:t>
      </w:r>
      <m:oMath>
        <m:r>
          <w:rPr>
            <w:rFonts w:ascii="Cambria Math" w:hAnsi="Cambria Math"/>
          </w:rPr>
          <m:t>x</m:t>
        </m:r>
      </m:oMath>
      <w:r>
        <w:t>在</w:t>
      </w:r>
      <m:oMath>
        <m:d>
          <m:dPr>
            <m:begChr m:val="["/>
            <m:endChr m:val="]"/>
            <m:ctrlPr>
              <w:rPr>
                <w:rFonts w:ascii="Cambria Math" w:hAnsi="Cambria Math"/>
              </w:rPr>
            </m:ctrlPr>
          </m:dPr>
          <m:e>
            <m:r>
              <m:rPr>
                <m:sty m:val="p"/>
              </m:rPr>
              <w:rPr>
                <w:rFonts w:ascii="Cambria Math" w:hAnsi="Cambria Math"/>
              </w:rPr>
              <m:t>0,1</m:t>
            </m:r>
          </m:e>
        </m:d>
      </m:oMath>
      <w:r>
        <w:t>均匀采样</w:t>
      </w:r>
      <w:r>
        <w:t xml:space="preserve"> 10</w:t>
      </w:r>
      <w:r>
        <w:t>个点，</w:t>
      </w:r>
      <m:oMath>
        <m:r>
          <w:rPr>
            <w:rFonts w:ascii="Cambria Math" w:hAnsi="Cambria Math"/>
          </w:rPr>
          <w:lastRenderedPageBreak/>
          <m:t>ε</m:t>
        </m:r>
        <m:r>
          <m:rPr>
            <m:sty m:val="p"/>
          </m:rPr>
          <w:rPr>
            <w:rFonts w:ascii="Cambria Math" w:hAnsi="Cambria Math"/>
          </w:rPr>
          <m:t>∼</m:t>
        </m:r>
        <m:r>
          <w:rPr>
            <w:rFonts w:ascii="Cambria Math" w:hAnsi="Cambria Math"/>
          </w:rPr>
          <m:t>N</m:t>
        </m:r>
        <m:r>
          <m:rPr>
            <m:sty m:val="p"/>
          </m:rPr>
          <w:rPr>
            <w:rFonts w:ascii="Cambria Math" w:hAnsi="Cambria Math"/>
          </w:rPr>
          <m:t xml:space="preserve">(0, </m:t>
        </m:r>
        <m:sSup>
          <m:sSupPr>
            <m:ctrlPr>
              <w:rPr>
                <w:rFonts w:ascii="Cambria Math" w:hAnsi="Cambria Math"/>
              </w:rPr>
            </m:ctrlPr>
          </m:sSupPr>
          <m:e>
            <m:r>
              <m:rPr>
                <m:sty m:val="p"/>
              </m:rPr>
              <w:rPr>
                <w:rFonts w:ascii="Cambria Math" w:hAnsi="Cambria Math"/>
              </w:rPr>
              <m:t>0.3</m:t>
            </m:r>
          </m:e>
          <m:sup>
            <m:r>
              <m:rPr>
                <m:sty m:val="p"/>
              </m:rPr>
              <w:rPr>
                <w:rFonts w:ascii="Cambria Math" w:hAnsi="Cambria Math"/>
              </w:rPr>
              <m:t>2</m:t>
            </m:r>
          </m:sup>
        </m:sSup>
        <m:r>
          <m:rPr>
            <m:sty m:val="p"/>
          </m:rPr>
          <w:rPr>
            <w:rFonts w:ascii="Cambria Math" w:hAnsi="Cambria Math"/>
          </w:rPr>
          <m:t>)</m:t>
        </m:r>
      </m:oMath>
      <w:r>
        <w:t>。我们用这</w:t>
      </w:r>
      <w:r>
        <w:t>10</w:t>
      </w:r>
      <w:r>
        <w:t>个样本训练</w:t>
      </w:r>
      <m:oMath>
        <m:r>
          <w:rPr>
            <w:rFonts w:ascii="Cambria Math" w:hAnsi="Cambria Math"/>
          </w:rPr>
          <m:t>M</m:t>
        </m:r>
      </m:oMath>
      <w:r>
        <w:t>阶多项式模型。</w:t>
      </w:r>
      <m:oMath>
        <m:r>
          <w:rPr>
            <w:rFonts w:ascii="Cambria Math" w:hAnsi="Cambria Math"/>
          </w:rPr>
          <m:t>M</m:t>
        </m:r>
      </m:oMath>
      <w:r>
        <w:t>阶多项式模型为：</w:t>
      </w:r>
    </w:p>
    <w:p w14:paraId="11624CAC" w14:textId="77777777" w:rsidR="0083489B" w:rsidRDefault="007869DD">
      <w:pPr>
        <w:ind w:firstLine="48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(x,</m:t>
          </m:r>
          <m:r>
            <m:rPr>
              <m:sty m:val="bi"/>
            </m:rPr>
            <w:rPr>
              <w:rFonts w:ascii="Cambria Math" w:hAnsi="Cambria Math"/>
            </w:rPr>
            <m:t>w</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r>
                <m:rPr>
                  <m:sty m:val="p"/>
                </m:rPr>
                <w:rPr>
                  <w:rFonts w:ascii="Cambria Math" w:hAnsi="Cambria Math"/>
                </w:rPr>
                <m:t>，</m:t>
              </m:r>
            </m:e>
          </m:nary>
        </m:oMath>
      </m:oMathPara>
    </w:p>
    <w:p w14:paraId="03242447" w14:textId="77777777" w:rsidR="0083489B" w:rsidRDefault="00E60144">
      <w:pPr>
        <w:ind w:firstLine="480"/>
      </w:pPr>
      <w:r>
        <w:t>其中</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M</m:t>
            </m:r>
          </m:sub>
        </m:sSub>
      </m:oMath>
      <w:r>
        <w:t>为多项式模型的</w:t>
      </w:r>
      <m:oMath>
        <m:r>
          <w:rPr>
            <w:rFonts w:ascii="Cambria Math" w:hAnsi="Cambria Math"/>
          </w:rPr>
          <m:t>M+1</m:t>
        </m:r>
      </m:oMath>
      <w:r>
        <w:t>个参数。</w:t>
      </w:r>
    </w:p>
    <w:p w14:paraId="1C905757" w14:textId="77777777" w:rsidR="0083489B" w:rsidRDefault="00E60144">
      <w:pPr>
        <w:ind w:firstLine="480"/>
      </w:pPr>
      <w:r>
        <w:t>假设多项式拟合的目标函数只包含训练集上的平方误差损失（</w:t>
      </w:r>
      <w:r>
        <w:t>L2</w:t>
      </w:r>
      <w:r>
        <w:t>损失），即</w:t>
      </w:r>
    </w:p>
    <w:p w14:paraId="68736A24" w14:textId="77777777" w:rsidR="0083489B" w:rsidRDefault="00E60144">
      <w:pPr>
        <w:ind w:firstLine="480"/>
      </w:pPr>
      <m:oMathPara>
        <m:oMathParaPr>
          <m:jc m:val="center"/>
        </m:oMathParaPr>
        <m:oMath>
          <m:r>
            <w:rPr>
              <w:rFonts w:ascii="Cambria Math" w:hAnsi="Cambria Math"/>
            </w:rPr>
            <m:t>J</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r>
                            <m:rPr>
                              <m:sty m:val="bi"/>
                            </m:rPr>
                            <w:rPr>
                              <w:rFonts w:ascii="Cambria Math" w:hAnsi="Cambria Math"/>
                            </w:rPr>
                            <m:t>θ</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m:rPr>
              <m:sty m:val="p"/>
            </m:rPr>
            <w:rPr>
              <w:rFonts w:ascii="Cambria Math" w:hAnsi="Cambria Math"/>
            </w:rPr>
            <m:t>。</m:t>
          </m:r>
        </m:oMath>
      </m:oMathPara>
    </w:p>
    <w:p w14:paraId="2EBBC723" w14:textId="77777777" w:rsidR="0083489B" w:rsidRDefault="00E60144">
      <w:pPr>
        <w:ind w:firstLine="480"/>
      </w:pPr>
      <w:r>
        <w:t>图</w:t>
      </w:r>
      <w:r>
        <w:t>1-1</w:t>
      </w:r>
      <w:r>
        <w:t>给出了曲线</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2</m:t>
                </m:r>
                <m:r>
                  <w:rPr>
                    <w:rFonts w:ascii="Cambria Math" w:hAnsi="Cambria Math"/>
                  </w:rPr>
                  <m:t>πx</m:t>
                </m:r>
              </m:e>
            </m:d>
          </m:e>
        </m:func>
      </m:oMath>
      <w:r>
        <w:t>、</w:t>
      </w:r>
      <w:r>
        <w:t>10</w:t>
      </w:r>
      <w:r>
        <w:t>个训练样本点以及拟合的多项式曲线。当</w:t>
      </w:r>
      <m:oMath>
        <m:r>
          <w:rPr>
            <w:rFonts w:ascii="Cambria Math" w:hAnsi="Cambria Math"/>
          </w:rPr>
          <m:t>M=3</m:t>
        </m:r>
      </m:oMath>
      <w:r>
        <w:t>时，多项式曲线为一条曲线，与</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2</m:t>
                </m:r>
                <m:r>
                  <w:rPr>
                    <w:rFonts w:ascii="Cambria Math" w:hAnsi="Cambria Math"/>
                  </w:rPr>
                  <m:t>πx</m:t>
                </m:r>
              </m:e>
            </m:d>
          </m:e>
        </m:func>
      </m:oMath>
      <w:r>
        <w:t>曲线比较接近，与训练数据点也拟合效果较好。当</w:t>
      </w:r>
      <m:oMath>
        <m:r>
          <w:rPr>
            <w:rFonts w:ascii="Cambria Math" w:hAnsi="Cambria Math"/>
          </w:rPr>
          <m:t>M=9</m:t>
        </m:r>
      </m:oMath>
      <w:r>
        <w:t>时，多项式曲线通过</w:t>
      </w:r>
      <w:r>
        <w:t>10</w:t>
      </w:r>
      <w:r>
        <w:t>个训练数据点，与训练数据完美拟合，但</w:t>
      </w:r>
      <w:r>
        <w:t>9</w:t>
      </w:r>
      <w:r>
        <w:t>阶多项式曲线与曲线</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2π</m:t>
                </m:r>
                <m:r>
                  <w:rPr>
                    <w:rFonts w:ascii="Cambria Math" w:hAnsi="Cambria Math"/>
                  </w:rPr>
                  <m:t>x</m:t>
                </m:r>
              </m:e>
            </m:d>
          </m:e>
        </m:func>
      </m:oMath>
      <w:r>
        <w:t>相差甚远。此时最佳的模型应该是</w:t>
      </w:r>
      <w:r>
        <w:t>3</w:t>
      </w:r>
      <w:r>
        <w:t>阶多项式，因为模型</w:t>
      </w:r>
      <w:r w:rsidR="000D2EB8">
        <w:rPr>
          <w:rFonts w:hint="eastAsia"/>
        </w:rPr>
        <w:t>既</w:t>
      </w:r>
      <w:r>
        <w:t>与训练数据拟合得较好，也比较平滑（模型简单）；而</w:t>
      </w:r>
      <w:r>
        <w:t>9</w:t>
      </w:r>
      <w:r>
        <w:t>阶多项式虽然与训练数据拟合得最好，但曲线波动厉害（模型复杂）。需要指出的是，当训练样本数目</w:t>
      </w:r>
      <m:oMath>
        <m:r>
          <w:rPr>
            <w:rFonts w:ascii="Cambria Math" w:hAnsi="Cambria Math"/>
          </w:rPr>
          <m:t>N=100</m:t>
        </m:r>
      </m:oMath>
      <w:r>
        <w:t>时，</w:t>
      </w:r>
      <w:r>
        <w:t>9</w:t>
      </w:r>
      <w:r>
        <w:t>阶多项式比</w:t>
      </w:r>
      <w:r>
        <w:t>3</w:t>
      </w:r>
      <w:r>
        <w:t>阶多项式更接近曲线</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2</m:t>
                </m:r>
                <m:r>
                  <w:rPr>
                    <w:rFonts w:ascii="Cambria Math" w:hAnsi="Cambria Math"/>
                  </w:rPr>
                  <m:t>πx</m:t>
                </m:r>
              </m:e>
            </m:d>
          </m:e>
        </m:func>
      </m:oMath>
      <w:r>
        <w:t>。我们也另外采样了</w:t>
      </w:r>
      <w:r w:rsidR="000D2EB8">
        <w:rPr>
          <w:rFonts w:hint="eastAsia"/>
        </w:rPr>
        <w:t>2</w:t>
      </w:r>
      <w:r>
        <w:t>00</w:t>
      </w:r>
      <w:r>
        <w:t>个测试数据，多项式模型在测试数据上的平均损失函数在图中给出。从图中可以看出，当样本数</w:t>
      </w:r>
      <m:oMath>
        <m:r>
          <w:rPr>
            <w:rFonts w:ascii="Cambria Math" w:hAnsi="Cambria Math"/>
          </w:rPr>
          <m:t>N=10</m:t>
        </m:r>
      </m:oMath>
      <w:r>
        <w:t>时，最佳模型为</w:t>
      </w:r>
      <w:r>
        <w:t>3</w:t>
      </w:r>
      <w:r>
        <w:t>阶多项式；当</w:t>
      </w:r>
      <m:oMath>
        <m:r>
          <w:rPr>
            <w:rFonts w:ascii="Cambria Math" w:hAnsi="Cambria Math"/>
          </w:rPr>
          <m:t>N=100</m:t>
        </m:r>
      </m:oMath>
      <w:r>
        <w:t>时，最佳模型为</w:t>
      </w:r>
      <w:r w:rsidR="00E40934">
        <w:rPr>
          <w:rFonts w:hint="eastAsia"/>
        </w:rPr>
        <w:t>5</w:t>
      </w:r>
      <w:r>
        <w:t>阶多项式。</w:t>
      </w:r>
    </w:p>
    <w:tbl>
      <w:tblPr>
        <w:tblStyle w:val="afffa"/>
        <w:tblW w:w="0" w:type="auto"/>
        <w:tblLook w:val="04A0" w:firstRow="1" w:lastRow="0" w:firstColumn="1" w:lastColumn="0" w:noHBand="0" w:noVBand="1"/>
      </w:tblPr>
      <w:tblGrid>
        <w:gridCol w:w="4162"/>
        <w:gridCol w:w="4162"/>
      </w:tblGrid>
      <w:tr w:rsidR="00F21BC0" w:rsidRPr="00E21E4F" w14:paraId="05FE9906" w14:textId="77777777" w:rsidTr="00F21BC0">
        <w:tc>
          <w:tcPr>
            <w:tcW w:w="4162" w:type="dxa"/>
          </w:tcPr>
          <w:p w14:paraId="74D35E4E" w14:textId="77777777" w:rsidR="00F21BC0" w:rsidRPr="00E21E4F" w:rsidRDefault="00F21BC0">
            <w:pPr>
              <w:ind w:firstLineChars="0" w:firstLine="0"/>
              <w:rPr>
                <w:sz w:val="14"/>
                <w:szCs w:val="14"/>
              </w:rPr>
            </w:pPr>
            <w:r w:rsidRPr="00E21E4F">
              <w:rPr>
                <w:noProof/>
                <w:sz w:val="14"/>
                <w:szCs w:val="14"/>
              </w:rPr>
              <w:lastRenderedPageBreak/>
              <w:drawing>
                <wp:inline distT="0" distB="0" distL="0" distR="0" wp14:anchorId="3F7CCB5A" wp14:editId="31921FE0">
                  <wp:extent cx="2307600" cy="1555200"/>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urve_10_3.png"/>
                          <pic:cNvPicPr/>
                        </pic:nvPicPr>
                        <pic:blipFill>
                          <a:blip r:embed="rId10">
                            <a:extLst>
                              <a:ext uri="{28A0092B-C50C-407E-A947-70E740481C1C}">
                                <a14:useLocalDpi xmlns:a14="http://schemas.microsoft.com/office/drawing/2010/main" val="0"/>
                              </a:ext>
                            </a:extLst>
                          </a:blip>
                          <a:stretch>
                            <a:fillRect/>
                          </a:stretch>
                        </pic:blipFill>
                        <pic:spPr>
                          <a:xfrm>
                            <a:off x="0" y="0"/>
                            <a:ext cx="2307600" cy="1555200"/>
                          </a:xfrm>
                          <a:prstGeom prst="rect">
                            <a:avLst/>
                          </a:prstGeom>
                        </pic:spPr>
                      </pic:pic>
                    </a:graphicData>
                  </a:graphic>
                </wp:inline>
              </w:drawing>
            </w:r>
          </w:p>
        </w:tc>
        <w:tc>
          <w:tcPr>
            <w:tcW w:w="4162" w:type="dxa"/>
          </w:tcPr>
          <w:p w14:paraId="6BD5D94F" w14:textId="77777777" w:rsidR="00F21BC0" w:rsidRPr="00E21E4F" w:rsidRDefault="00F21BC0">
            <w:pPr>
              <w:ind w:firstLineChars="0" w:firstLine="0"/>
              <w:rPr>
                <w:sz w:val="14"/>
                <w:szCs w:val="14"/>
              </w:rPr>
            </w:pPr>
            <w:r w:rsidRPr="00E21E4F">
              <w:rPr>
                <w:noProof/>
                <w:sz w:val="14"/>
                <w:szCs w:val="14"/>
              </w:rPr>
              <w:drawing>
                <wp:inline distT="0" distB="0" distL="0" distR="0" wp14:anchorId="4DDDA898" wp14:editId="4B99AF5A">
                  <wp:extent cx="2307600" cy="1555200"/>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urve_100_3.png"/>
                          <pic:cNvPicPr/>
                        </pic:nvPicPr>
                        <pic:blipFill>
                          <a:blip r:embed="rId11">
                            <a:extLst>
                              <a:ext uri="{28A0092B-C50C-407E-A947-70E740481C1C}">
                                <a14:useLocalDpi xmlns:a14="http://schemas.microsoft.com/office/drawing/2010/main" val="0"/>
                              </a:ext>
                            </a:extLst>
                          </a:blip>
                          <a:stretch>
                            <a:fillRect/>
                          </a:stretch>
                        </pic:blipFill>
                        <pic:spPr>
                          <a:xfrm>
                            <a:off x="0" y="0"/>
                            <a:ext cx="2307600" cy="1555200"/>
                          </a:xfrm>
                          <a:prstGeom prst="rect">
                            <a:avLst/>
                          </a:prstGeom>
                        </pic:spPr>
                      </pic:pic>
                    </a:graphicData>
                  </a:graphic>
                </wp:inline>
              </w:drawing>
            </w:r>
          </w:p>
        </w:tc>
      </w:tr>
      <w:tr w:rsidR="00F21BC0" w:rsidRPr="00E21E4F" w14:paraId="1CFF85E8" w14:textId="77777777" w:rsidTr="00F21BC0">
        <w:tc>
          <w:tcPr>
            <w:tcW w:w="4162" w:type="dxa"/>
          </w:tcPr>
          <w:p w14:paraId="13412F42" w14:textId="77777777" w:rsidR="00F21BC0" w:rsidRPr="00E21E4F" w:rsidRDefault="00E21E4F">
            <w:pPr>
              <w:ind w:firstLineChars="0" w:firstLine="0"/>
              <w:rPr>
                <w:sz w:val="14"/>
                <w:szCs w:val="14"/>
              </w:rPr>
            </w:pPr>
            <w:r>
              <w:rPr>
                <w:rFonts w:hint="eastAsia"/>
                <w:sz w:val="14"/>
                <w:szCs w:val="14"/>
              </w:rPr>
              <w:t>（</w:t>
            </w:r>
            <w:r>
              <w:rPr>
                <w:rFonts w:hint="eastAsia"/>
                <w:sz w:val="14"/>
                <w:szCs w:val="14"/>
              </w:rPr>
              <w:t>a</w:t>
            </w:r>
            <w:r>
              <w:rPr>
                <w:rFonts w:hint="eastAsia"/>
                <w:sz w:val="14"/>
                <w:szCs w:val="14"/>
              </w:rPr>
              <w:t>）训练样本数目为</w:t>
            </w:r>
            <w:r>
              <w:rPr>
                <w:rFonts w:hint="eastAsia"/>
                <w:sz w:val="14"/>
                <w:szCs w:val="14"/>
              </w:rPr>
              <w:t>10</w:t>
            </w:r>
            <w:r>
              <w:rPr>
                <w:rFonts w:hint="eastAsia"/>
                <w:sz w:val="14"/>
                <w:szCs w:val="14"/>
              </w:rPr>
              <w:t>，</w:t>
            </w:r>
            <w:r>
              <w:rPr>
                <w:rFonts w:hint="eastAsia"/>
                <w:sz w:val="14"/>
                <w:szCs w:val="14"/>
              </w:rPr>
              <w:t>3</w:t>
            </w:r>
            <w:r>
              <w:rPr>
                <w:rFonts w:hint="eastAsia"/>
                <w:sz w:val="14"/>
                <w:szCs w:val="14"/>
              </w:rPr>
              <w:t>阶多项式拟合</w:t>
            </w:r>
          </w:p>
        </w:tc>
        <w:tc>
          <w:tcPr>
            <w:tcW w:w="4162" w:type="dxa"/>
          </w:tcPr>
          <w:p w14:paraId="46BEB3AB" w14:textId="77777777" w:rsidR="00F21BC0" w:rsidRPr="00E21E4F" w:rsidRDefault="00E21E4F">
            <w:pPr>
              <w:ind w:firstLineChars="0" w:firstLine="0"/>
              <w:rPr>
                <w:sz w:val="14"/>
                <w:szCs w:val="14"/>
              </w:rPr>
            </w:pPr>
            <w:r>
              <w:rPr>
                <w:rFonts w:hint="eastAsia"/>
                <w:sz w:val="14"/>
                <w:szCs w:val="14"/>
              </w:rPr>
              <w:t>（</w:t>
            </w:r>
            <w:r>
              <w:rPr>
                <w:rFonts w:hint="eastAsia"/>
                <w:sz w:val="14"/>
                <w:szCs w:val="14"/>
              </w:rPr>
              <w:t>d</w:t>
            </w:r>
            <w:r>
              <w:rPr>
                <w:rFonts w:hint="eastAsia"/>
                <w:sz w:val="14"/>
                <w:szCs w:val="14"/>
              </w:rPr>
              <w:t>）训练样本数目为</w:t>
            </w:r>
            <w:r>
              <w:rPr>
                <w:rFonts w:hint="eastAsia"/>
                <w:sz w:val="14"/>
                <w:szCs w:val="14"/>
              </w:rPr>
              <w:t>100</w:t>
            </w:r>
            <w:r>
              <w:rPr>
                <w:rFonts w:hint="eastAsia"/>
                <w:sz w:val="14"/>
                <w:szCs w:val="14"/>
              </w:rPr>
              <w:t>，</w:t>
            </w:r>
            <w:r>
              <w:rPr>
                <w:rFonts w:hint="eastAsia"/>
                <w:sz w:val="14"/>
                <w:szCs w:val="14"/>
              </w:rPr>
              <w:t>3</w:t>
            </w:r>
            <w:r>
              <w:rPr>
                <w:rFonts w:hint="eastAsia"/>
                <w:sz w:val="14"/>
                <w:szCs w:val="14"/>
              </w:rPr>
              <w:t>阶多项式拟合</w:t>
            </w:r>
          </w:p>
        </w:tc>
      </w:tr>
      <w:tr w:rsidR="00F21BC0" w:rsidRPr="00E21E4F" w14:paraId="30599DCA" w14:textId="77777777" w:rsidTr="00F21BC0">
        <w:tc>
          <w:tcPr>
            <w:tcW w:w="4162" w:type="dxa"/>
          </w:tcPr>
          <w:p w14:paraId="11C0E682" w14:textId="77777777" w:rsidR="00F21BC0" w:rsidRPr="00E21E4F" w:rsidRDefault="00E21E4F">
            <w:pPr>
              <w:ind w:firstLineChars="0" w:firstLine="0"/>
              <w:rPr>
                <w:sz w:val="14"/>
                <w:szCs w:val="14"/>
              </w:rPr>
            </w:pPr>
            <w:r w:rsidRPr="00E21E4F">
              <w:rPr>
                <w:rFonts w:hint="eastAsia"/>
                <w:noProof/>
                <w:sz w:val="14"/>
                <w:szCs w:val="14"/>
              </w:rPr>
              <w:drawing>
                <wp:inline distT="0" distB="0" distL="0" distR="0" wp14:anchorId="61E8EB42" wp14:editId="3F961B78">
                  <wp:extent cx="2296800" cy="1555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urve_10_9.png"/>
                          <pic:cNvPicPr/>
                        </pic:nvPicPr>
                        <pic:blipFill>
                          <a:blip r:embed="rId12">
                            <a:extLst>
                              <a:ext uri="{28A0092B-C50C-407E-A947-70E740481C1C}">
                                <a14:useLocalDpi xmlns:a14="http://schemas.microsoft.com/office/drawing/2010/main" val="0"/>
                              </a:ext>
                            </a:extLst>
                          </a:blip>
                          <a:stretch>
                            <a:fillRect/>
                          </a:stretch>
                        </pic:blipFill>
                        <pic:spPr>
                          <a:xfrm>
                            <a:off x="0" y="0"/>
                            <a:ext cx="2296800" cy="1555200"/>
                          </a:xfrm>
                          <a:prstGeom prst="rect">
                            <a:avLst/>
                          </a:prstGeom>
                        </pic:spPr>
                      </pic:pic>
                    </a:graphicData>
                  </a:graphic>
                </wp:inline>
              </w:drawing>
            </w:r>
          </w:p>
        </w:tc>
        <w:tc>
          <w:tcPr>
            <w:tcW w:w="4162" w:type="dxa"/>
          </w:tcPr>
          <w:p w14:paraId="3057B8CF" w14:textId="77777777" w:rsidR="00F21BC0" w:rsidRPr="00E21E4F" w:rsidRDefault="00E21E4F">
            <w:pPr>
              <w:ind w:firstLineChars="0" w:firstLine="0"/>
              <w:rPr>
                <w:sz w:val="14"/>
                <w:szCs w:val="14"/>
              </w:rPr>
            </w:pPr>
            <w:r w:rsidRPr="00E21E4F">
              <w:rPr>
                <w:noProof/>
                <w:sz w:val="14"/>
                <w:szCs w:val="14"/>
              </w:rPr>
              <w:drawing>
                <wp:inline distT="0" distB="0" distL="0" distR="0" wp14:anchorId="7CA891EC" wp14:editId="69F307F0">
                  <wp:extent cx="2296800" cy="1555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urve_100_9.png"/>
                          <pic:cNvPicPr/>
                        </pic:nvPicPr>
                        <pic:blipFill>
                          <a:blip r:embed="rId13">
                            <a:extLst>
                              <a:ext uri="{28A0092B-C50C-407E-A947-70E740481C1C}">
                                <a14:useLocalDpi xmlns:a14="http://schemas.microsoft.com/office/drawing/2010/main" val="0"/>
                              </a:ext>
                            </a:extLst>
                          </a:blip>
                          <a:stretch>
                            <a:fillRect/>
                          </a:stretch>
                        </pic:blipFill>
                        <pic:spPr>
                          <a:xfrm>
                            <a:off x="0" y="0"/>
                            <a:ext cx="2296800" cy="1555200"/>
                          </a:xfrm>
                          <a:prstGeom prst="rect">
                            <a:avLst/>
                          </a:prstGeom>
                        </pic:spPr>
                      </pic:pic>
                    </a:graphicData>
                  </a:graphic>
                </wp:inline>
              </w:drawing>
            </w:r>
          </w:p>
        </w:tc>
      </w:tr>
      <w:tr w:rsidR="00F21BC0" w:rsidRPr="00E21E4F" w14:paraId="5CB60A76" w14:textId="77777777" w:rsidTr="00F21BC0">
        <w:tc>
          <w:tcPr>
            <w:tcW w:w="4162" w:type="dxa"/>
          </w:tcPr>
          <w:p w14:paraId="790717E2" w14:textId="77777777" w:rsidR="00F21BC0" w:rsidRPr="00E21E4F" w:rsidRDefault="00E21E4F" w:rsidP="00E21E4F">
            <w:pPr>
              <w:ind w:firstLineChars="0" w:firstLine="0"/>
              <w:rPr>
                <w:sz w:val="14"/>
                <w:szCs w:val="14"/>
              </w:rPr>
            </w:pPr>
            <w:r>
              <w:rPr>
                <w:rFonts w:hint="eastAsia"/>
                <w:sz w:val="14"/>
                <w:szCs w:val="14"/>
              </w:rPr>
              <w:t>（</w:t>
            </w:r>
            <w:r>
              <w:rPr>
                <w:rFonts w:hint="eastAsia"/>
                <w:sz w:val="14"/>
                <w:szCs w:val="14"/>
              </w:rPr>
              <w:t>b</w:t>
            </w:r>
            <w:r>
              <w:rPr>
                <w:rFonts w:hint="eastAsia"/>
                <w:sz w:val="14"/>
                <w:szCs w:val="14"/>
              </w:rPr>
              <w:t>）训练样本数目为</w:t>
            </w:r>
            <w:r>
              <w:rPr>
                <w:rFonts w:hint="eastAsia"/>
                <w:sz w:val="14"/>
                <w:szCs w:val="14"/>
              </w:rPr>
              <w:t>10</w:t>
            </w:r>
            <w:r>
              <w:rPr>
                <w:rFonts w:hint="eastAsia"/>
                <w:sz w:val="14"/>
                <w:szCs w:val="14"/>
              </w:rPr>
              <w:t>，</w:t>
            </w:r>
            <w:r>
              <w:rPr>
                <w:rFonts w:hint="eastAsia"/>
                <w:sz w:val="14"/>
                <w:szCs w:val="14"/>
              </w:rPr>
              <w:t>9</w:t>
            </w:r>
            <w:r>
              <w:rPr>
                <w:rFonts w:hint="eastAsia"/>
                <w:sz w:val="14"/>
                <w:szCs w:val="14"/>
              </w:rPr>
              <w:t>阶多项式拟合</w:t>
            </w:r>
          </w:p>
        </w:tc>
        <w:tc>
          <w:tcPr>
            <w:tcW w:w="4162" w:type="dxa"/>
          </w:tcPr>
          <w:p w14:paraId="202C4093" w14:textId="77777777" w:rsidR="00F21BC0" w:rsidRPr="00E21E4F" w:rsidRDefault="00E21E4F" w:rsidP="00E21E4F">
            <w:pPr>
              <w:ind w:firstLineChars="0" w:firstLine="0"/>
              <w:rPr>
                <w:sz w:val="14"/>
                <w:szCs w:val="14"/>
              </w:rPr>
            </w:pPr>
            <w:r>
              <w:rPr>
                <w:rFonts w:hint="eastAsia"/>
                <w:sz w:val="14"/>
                <w:szCs w:val="14"/>
              </w:rPr>
              <w:t>（</w:t>
            </w:r>
            <w:r>
              <w:rPr>
                <w:rFonts w:hint="eastAsia"/>
                <w:sz w:val="14"/>
                <w:szCs w:val="14"/>
              </w:rPr>
              <w:t>e</w:t>
            </w:r>
            <w:r>
              <w:rPr>
                <w:rFonts w:hint="eastAsia"/>
                <w:sz w:val="14"/>
                <w:szCs w:val="14"/>
              </w:rPr>
              <w:t>）训练样本数目为</w:t>
            </w:r>
            <w:r>
              <w:rPr>
                <w:rFonts w:hint="eastAsia"/>
                <w:sz w:val="14"/>
                <w:szCs w:val="14"/>
              </w:rPr>
              <w:t>100</w:t>
            </w:r>
            <w:r>
              <w:rPr>
                <w:rFonts w:hint="eastAsia"/>
                <w:sz w:val="14"/>
                <w:szCs w:val="14"/>
              </w:rPr>
              <w:t>，</w:t>
            </w:r>
            <w:r>
              <w:rPr>
                <w:rFonts w:hint="eastAsia"/>
                <w:sz w:val="14"/>
                <w:szCs w:val="14"/>
              </w:rPr>
              <w:t>9</w:t>
            </w:r>
            <w:r>
              <w:rPr>
                <w:rFonts w:hint="eastAsia"/>
                <w:sz w:val="14"/>
                <w:szCs w:val="14"/>
              </w:rPr>
              <w:t>阶多项式拟合</w:t>
            </w:r>
          </w:p>
        </w:tc>
      </w:tr>
      <w:tr w:rsidR="00F21BC0" w:rsidRPr="00E21E4F" w14:paraId="532F142B" w14:textId="77777777" w:rsidTr="00F21BC0">
        <w:tc>
          <w:tcPr>
            <w:tcW w:w="4162" w:type="dxa"/>
          </w:tcPr>
          <w:p w14:paraId="4EBC4083" w14:textId="77777777" w:rsidR="00F21BC0" w:rsidRPr="00E21E4F" w:rsidRDefault="00E21E4F">
            <w:pPr>
              <w:ind w:firstLineChars="0" w:firstLine="0"/>
              <w:rPr>
                <w:sz w:val="14"/>
                <w:szCs w:val="14"/>
              </w:rPr>
            </w:pPr>
            <w:r w:rsidRPr="00E21E4F">
              <w:rPr>
                <w:rFonts w:hint="eastAsia"/>
                <w:noProof/>
                <w:sz w:val="14"/>
                <w:szCs w:val="14"/>
              </w:rPr>
              <w:drawing>
                <wp:inline distT="0" distB="0" distL="0" distR="0" wp14:anchorId="2B84701C" wp14:editId="12CDA78F">
                  <wp:extent cx="2260800" cy="15552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rror_10.png"/>
                          <pic:cNvPicPr/>
                        </pic:nvPicPr>
                        <pic:blipFill>
                          <a:blip r:embed="rId14">
                            <a:extLst>
                              <a:ext uri="{28A0092B-C50C-407E-A947-70E740481C1C}">
                                <a14:useLocalDpi xmlns:a14="http://schemas.microsoft.com/office/drawing/2010/main" val="0"/>
                              </a:ext>
                            </a:extLst>
                          </a:blip>
                          <a:stretch>
                            <a:fillRect/>
                          </a:stretch>
                        </pic:blipFill>
                        <pic:spPr>
                          <a:xfrm>
                            <a:off x="0" y="0"/>
                            <a:ext cx="2260800" cy="1555200"/>
                          </a:xfrm>
                          <a:prstGeom prst="rect">
                            <a:avLst/>
                          </a:prstGeom>
                        </pic:spPr>
                      </pic:pic>
                    </a:graphicData>
                  </a:graphic>
                </wp:inline>
              </w:drawing>
            </w:r>
          </w:p>
        </w:tc>
        <w:tc>
          <w:tcPr>
            <w:tcW w:w="4162" w:type="dxa"/>
          </w:tcPr>
          <w:p w14:paraId="2703ADCB" w14:textId="77777777" w:rsidR="00F21BC0" w:rsidRPr="00E21E4F" w:rsidRDefault="00E21E4F">
            <w:pPr>
              <w:ind w:firstLineChars="0" w:firstLine="0"/>
              <w:rPr>
                <w:sz w:val="14"/>
                <w:szCs w:val="14"/>
              </w:rPr>
            </w:pPr>
            <w:r w:rsidRPr="00E21E4F">
              <w:rPr>
                <w:rFonts w:hint="eastAsia"/>
                <w:noProof/>
                <w:sz w:val="14"/>
                <w:szCs w:val="14"/>
              </w:rPr>
              <w:drawing>
                <wp:inline distT="0" distB="0" distL="0" distR="0" wp14:anchorId="76A1D411" wp14:editId="39517614">
                  <wp:extent cx="2260800" cy="15552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rror_100.png"/>
                          <pic:cNvPicPr/>
                        </pic:nvPicPr>
                        <pic:blipFill>
                          <a:blip r:embed="rId15">
                            <a:extLst>
                              <a:ext uri="{28A0092B-C50C-407E-A947-70E740481C1C}">
                                <a14:useLocalDpi xmlns:a14="http://schemas.microsoft.com/office/drawing/2010/main" val="0"/>
                              </a:ext>
                            </a:extLst>
                          </a:blip>
                          <a:stretch>
                            <a:fillRect/>
                          </a:stretch>
                        </pic:blipFill>
                        <pic:spPr>
                          <a:xfrm>
                            <a:off x="0" y="0"/>
                            <a:ext cx="2260800" cy="1555200"/>
                          </a:xfrm>
                          <a:prstGeom prst="rect">
                            <a:avLst/>
                          </a:prstGeom>
                        </pic:spPr>
                      </pic:pic>
                    </a:graphicData>
                  </a:graphic>
                </wp:inline>
              </w:drawing>
            </w:r>
          </w:p>
        </w:tc>
      </w:tr>
      <w:tr w:rsidR="00F21BC0" w:rsidRPr="00E21E4F" w14:paraId="39307859" w14:textId="77777777" w:rsidTr="00F21BC0">
        <w:tc>
          <w:tcPr>
            <w:tcW w:w="4162" w:type="dxa"/>
          </w:tcPr>
          <w:p w14:paraId="5025A424" w14:textId="77777777" w:rsidR="00F21BC0" w:rsidRPr="00E21E4F" w:rsidRDefault="00E21E4F">
            <w:pPr>
              <w:ind w:firstLineChars="0" w:firstLine="0"/>
              <w:rPr>
                <w:sz w:val="14"/>
                <w:szCs w:val="14"/>
              </w:rPr>
            </w:pPr>
            <w:r>
              <w:rPr>
                <w:rFonts w:hint="eastAsia"/>
                <w:sz w:val="14"/>
                <w:szCs w:val="14"/>
              </w:rPr>
              <w:t>（</w:t>
            </w:r>
            <w:r>
              <w:rPr>
                <w:rFonts w:hint="eastAsia"/>
                <w:sz w:val="14"/>
                <w:szCs w:val="14"/>
              </w:rPr>
              <w:t>c</w:t>
            </w:r>
            <w:r>
              <w:rPr>
                <w:rFonts w:hint="eastAsia"/>
                <w:sz w:val="14"/>
                <w:szCs w:val="14"/>
              </w:rPr>
              <w:t>）训练样本数目为</w:t>
            </w:r>
            <w:r>
              <w:rPr>
                <w:rFonts w:hint="eastAsia"/>
                <w:sz w:val="14"/>
                <w:szCs w:val="14"/>
              </w:rPr>
              <w:t>10</w:t>
            </w:r>
            <w:r>
              <w:rPr>
                <w:rFonts w:hint="eastAsia"/>
                <w:sz w:val="14"/>
                <w:szCs w:val="14"/>
              </w:rPr>
              <w:t>，各阶多项式拟合的训练误差和测试误差</w:t>
            </w:r>
          </w:p>
        </w:tc>
        <w:tc>
          <w:tcPr>
            <w:tcW w:w="4162" w:type="dxa"/>
          </w:tcPr>
          <w:p w14:paraId="4F16CFD8" w14:textId="77777777" w:rsidR="00F21BC0" w:rsidRPr="00E21E4F" w:rsidRDefault="00E21E4F">
            <w:pPr>
              <w:ind w:firstLineChars="0" w:firstLine="0"/>
              <w:rPr>
                <w:sz w:val="14"/>
                <w:szCs w:val="14"/>
              </w:rPr>
            </w:pPr>
            <w:r>
              <w:rPr>
                <w:rFonts w:hint="eastAsia"/>
                <w:sz w:val="14"/>
                <w:szCs w:val="14"/>
              </w:rPr>
              <w:t>（</w:t>
            </w:r>
            <w:r>
              <w:rPr>
                <w:rFonts w:hint="eastAsia"/>
                <w:sz w:val="14"/>
                <w:szCs w:val="14"/>
              </w:rPr>
              <w:t>f</w:t>
            </w:r>
            <w:r>
              <w:rPr>
                <w:rFonts w:hint="eastAsia"/>
                <w:sz w:val="14"/>
                <w:szCs w:val="14"/>
              </w:rPr>
              <w:t>）训练样本数目为</w:t>
            </w:r>
            <w:r>
              <w:rPr>
                <w:rFonts w:hint="eastAsia"/>
                <w:sz w:val="14"/>
                <w:szCs w:val="14"/>
              </w:rPr>
              <w:t>100</w:t>
            </w:r>
            <w:r>
              <w:rPr>
                <w:rFonts w:hint="eastAsia"/>
                <w:sz w:val="14"/>
                <w:szCs w:val="14"/>
              </w:rPr>
              <w:t>，各阶多项式拟合的训练误差和测试误差</w:t>
            </w:r>
          </w:p>
        </w:tc>
      </w:tr>
    </w:tbl>
    <w:p w14:paraId="1385B0DF" w14:textId="71996319" w:rsidR="0083489B" w:rsidRDefault="00E60144">
      <w:pPr>
        <w:pStyle w:val="afa"/>
      </w:pPr>
      <w:r>
        <w:t xml:space="preserve">图1-1 </w:t>
      </w:r>
      <w:r>
        <w:rPr>
          <w:rFonts w:hint="eastAsia"/>
        </w:rPr>
        <w:t xml:space="preserve"> </w:t>
      </w:r>
      <w:r>
        <w:t>多项式拟合示例。</w:t>
      </w:r>
      <w:r w:rsidR="0029383C">
        <w:rPr>
          <w:rFonts w:hint="eastAsia"/>
        </w:rPr>
        <w:t>其中</w:t>
      </w:r>
      <m:oMath>
        <m:r>
          <w:rPr>
            <w:rFonts w:ascii="Cambria Math" w:hAnsi="Cambria Math"/>
          </w:rPr>
          <m:t>x</m:t>
        </m:r>
        <m:r>
          <w:rPr>
            <w:rFonts w:ascii="Cambria Math" w:hAnsi="Cambria Math"/>
          </w:rPr>
          <m:t>～</m:t>
        </m:r>
        <m:r>
          <m:rPr>
            <m:sty m:val="p"/>
          </m:rPr>
          <w:rPr>
            <w:rFonts w:ascii="Cambria Math" w:hAnsi="Cambria Math"/>
          </w:rPr>
          <m:t>Uniform</m:t>
        </m:r>
        <m:d>
          <m:dPr>
            <m:begChr m:val="["/>
            <m:endChr m:val="]"/>
            <m:ctrlPr>
              <w:rPr>
                <w:rFonts w:ascii="Cambria Math" w:hAnsi="Cambria Math"/>
              </w:rPr>
            </m:ctrlPr>
          </m:dPr>
          <m:e>
            <m:r>
              <m:rPr>
                <m:sty m:val="p"/>
              </m:rPr>
              <w:rPr>
                <w:rFonts w:ascii="Cambria Math" w:hAnsi="Cambria Math"/>
              </w:rPr>
              <m:t>0,1</m:t>
            </m:r>
          </m:e>
        </m:d>
      </m:oMath>
      <w:r w:rsidR="0029383C">
        <w:rPr>
          <w:rFonts w:hint="eastAsia"/>
        </w:rPr>
        <w:t>为均匀分布，</w:t>
      </w:r>
      <m:oMath>
        <m:r>
          <w:rPr>
            <w:rFonts w:ascii="Cambria Math" w:hAnsi="Cambria Math"/>
          </w:rPr>
          <m:t xml:space="preserve"> y</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2π</m:t>
                </m:r>
                <m:r>
                  <w:rPr>
                    <w:rFonts w:ascii="Cambria Math" w:hAnsi="Cambria Math"/>
                  </w:rPr>
                  <m:t>x</m:t>
                </m:r>
              </m:e>
            </m:d>
          </m:e>
        </m:func>
        <m:r>
          <m:rPr>
            <m:sty m:val="p"/>
          </m:rPr>
          <w:rPr>
            <w:rFonts w:ascii="Cambria Math" w:hAnsi="Cambria Math"/>
          </w:rPr>
          <m:t>+</m:t>
        </m:r>
        <m:r>
          <w:rPr>
            <w:rFonts w:ascii="Cambria Math" w:hAnsi="Cambria Math"/>
          </w:rPr>
          <m:t>ε</m:t>
        </m:r>
      </m:oMath>
      <w:r w:rsidR="001E5C1D">
        <w:t>，</w:t>
      </w:r>
      <m:oMath>
        <m:r>
          <w:rPr>
            <w:rFonts w:ascii="Cambria Math" w:hAnsi="Cambria Math"/>
          </w:rPr>
          <m:t>ε</m:t>
        </m:r>
        <m:r>
          <m:rPr>
            <m:sty m:val="p"/>
          </m:rPr>
          <w:rPr>
            <w:rFonts w:ascii="Cambria Math" w:hAnsi="Cambria Math"/>
          </w:rPr>
          <m:t>∼</m:t>
        </m:r>
        <m:r>
          <w:rPr>
            <w:rFonts w:ascii="Cambria Math" w:hAnsi="Cambria Math"/>
          </w:rPr>
          <m:t>N</m:t>
        </m:r>
        <m:r>
          <m:rPr>
            <m:sty m:val="p"/>
          </m:rPr>
          <w:rPr>
            <w:rFonts w:ascii="Cambria Math" w:hAnsi="Cambria Math"/>
          </w:rPr>
          <m:t xml:space="preserve">(0, </m:t>
        </m:r>
        <m:sSup>
          <m:sSupPr>
            <m:ctrlPr>
              <w:rPr>
                <w:rFonts w:ascii="Cambria Math" w:hAnsi="Cambria Math"/>
              </w:rPr>
            </m:ctrlPr>
          </m:sSupPr>
          <m:e>
            <m:r>
              <m:rPr>
                <m:sty m:val="p"/>
              </m:rPr>
              <w:rPr>
                <w:rFonts w:ascii="Cambria Math" w:hAnsi="Cambria Math"/>
              </w:rPr>
              <m:t>0.3</m:t>
            </m:r>
          </m:e>
          <m:sup>
            <m:r>
              <m:rPr>
                <m:sty m:val="p"/>
              </m:rPr>
              <w:rPr>
                <w:rFonts w:ascii="Cambria Math" w:hAnsi="Cambria Math"/>
              </w:rPr>
              <m:t>2</m:t>
            </m:r>
          </m:sup>
        </m:sSup>
        <m:r>
          <m:rPr>
            <m:sty m:val="p"/>
          </m:rPr>
          <w:rPr>
            <w:rFonts w:ascii="Cambria Math" w:hAnsi="Cambria Math"/>
          </w:rPr>
          <m:t>)</m:t>
        </m:r>
      </m:oMath>
      <w:r w:rsidR="0029383C">
        <w:rPr>
          <w:rFonts w:hint="eastAsia"/>
        </w:rPr>
        <w:t>服从正态分布</w:t>
      </w:r>
    </w:p>
    <w:p w14:paraId="0ADF19E1" w14:textId="77777777" w:rsidR="0083489B" w:rsidRDefault="00E60144">
      <w:pPr>
        <w:ind w:firstLine="480"/>
      </w:pPr>
      <w:r>
        <w:t>从上述多项式拟合的例子中可以看出，最佳模型不仅与训练数据有关，也与模型复杂度有关，模型复杂度与问题的复杂度相匹配时才是最好的。若样本数目较少，复杂模型会和训练数据拟合得太好，但此时复杂模型在测试数据上性能并不好，我们称之为过拟合（</w:t>
      </w:r>
      <w:r>
        <w:rPr>
          <w:rFonts w:hint="eastAsia"/>
        </w:rPr>
        <w:t>O</w:t>
      </w:r>
      <w:r>
        <w:t>ver-</w:t>
      </w:r>
      <w:r>
        <w:rPr>
          <w:rFonts w:hint="eastAsia"/>
        </w:rPr>
        <w:t>F</w:t>
      </w:r>
      <w:r>
        <w:t>itting</w:t>
      </w:r>
      <w:r>
        <w:t>）。当样本数较多时，训练集上的误差与训练误差基本相等，即训练样本足以代表总体样本，与训练数据拟合</w:t>
      </w:r>
      <w:r>
        <w:lastRenderedPageBreak/>
        <w:t>得的模型就是好的模型。若模型和训练数据拟合得不好，在训练集和测试集上训练都不好，我们称之为欠拟合（</w:t>
      </w:r>
      <w:r>
        <w:rPr>
          <w:rFonts w:hint="eastAsia"/>
        </w:rPr>
        <w:t>U</w:t>
      </w:r>
      <w:r>
        <w:t>nder-</w:t>
      </w:r>
      <w:r>
        <w:rPr>
          <w:rFonts w:hint="eastAsia"/>
        </w:rPr>
        <w:t>F</w:t>
      </w:r>
      <w:r>
        <w:t>itting</w:t>
      </w:r>
      <w:r>
        <w:t>）。事实上上述多项式拟合并不是个例。一般而言，机器学习模型复杂度与预测误差之间的关系如</w:t>
      </w:r>
      <w:r>
        <w:t>1-2</w:t>
      </w:r>
      <w:r>
        <w:t>所示。随着模型复杂度的增加，训练误差总是减小，但测试误差是先减少后增加，呈</w:t>
      </w:r>
      <w:r>
        <w:t>U</w:t>
      </w:r>
      <w:r>
        <w:t>形。</w:t>
      </w:r>
      <w:r>
        <w:t>U</w:t>
      </w:r>
      <w:r>
        <w:t>形底部对应的模型为最佳模型，左侧为欠拟合区域，右侧为过拟合区域。</w:t>
      </w:r>
    </w:p>
    <w:p w14:paraId="2BF08F6D" w14:textId="77777777" w:rsidR="0083489B" w:rsidRDefault="00E60144">
      <w:pPr>
        <w:ind w:firstLine="480"/>
      </w:pPr>
      <w:r>
        <w:t>因此最佳模型不仅要和训练数据拟合得好（训练集上的误差小），还要复杂度小，</w:t>
      </w:r>
      <w:r w:rsidR="000D2EB8">
        <w:rPr>
          <w:rFonts w:hint="eastAsia"/>
        </w:rPr>
        <w:t>所以</w:t>
      </w:r>
      <w:r>
        <w:t>我们引入正则项</w:t>
      </w:r>
      <m:oMath>
        <m:r>
          <w:rPr>
            <w:rFonts w:ascii="Cambria Math" w:hAnsi="Cambria Math"/>
          </w:rPr>
          <m:t>R(f)</m:t>
        </m:r>
      </m:oMath>
      <w:r w:rsidR="000D2EB8">
        <w:rPr>
          <w:rFonts w:hint="eastAsia"/>
        </w:rPr>
        <w:t>对</w:t>
      </w:r>
      <w:r w:rsidR="000D2EB8">
        <w:t>模型</w:t>
      </w:r>
      <w:r>
        <w:t>复杂度</w:t>
      </w:r>
      <w:r w:rsidR="000D2EB8">
        <w:rPr>
          <w:rFonts w:hint="eastAsia"/>
        </w:rPr>
        <w:t>施加惩罚</w:t>
      </w:r>
      <w:r>
        <w:t>。模型</w:t>
      </w:r>
      <m:oMath>
        <m:r>
          <w:rPr>
            <w:rFonts w:ascii="Cambria Math" w:hAnsi="Cambria Math"/>
          </w:rPr>
          <m:t>f</m:t>
        </m:r>
      </m:oMath>
      <w:r>
        <w:t>越复杂，</w:t>
      </w:r>
      <m:oMath>
        <m:r>
          <w:rPr>
            <w:rFonts w:ascii="Cambria Math" w:hAnsi="Cambria Math"/>
          </w:rPr>
          <m:t>R(f)</m:t>
        </m:r>
      </m:oMath>
      <w:r>
        <w:t>的值越大；反之，模型越简单</w:t>
      </w:r>
      <w:r>
        <w:t>/</w:t>
      </w:r>
      <w:r>
        <w:t>越平滑，</w:t>
      </w:r>
      <m:oMath>
        <m:r>
          <w:rPr>
            <w:rFonts w:ascii="Cambria Math" w:hAnsi="Cambria Math"/>
          </w:rPr>
          <m:t>R(f)</m:t>
        </m:r>
      </m:oMath>
      <w:r>
        <w:t>的值越小。模型学习的目标函数中正则参数</w:t>
      </w:r>
      <m:oMath>
        <m:r>
          <w:rPr>
            <w:rFonts w:ascii="Cambria Math" w:hAnsi="Cambria Math"/>
          </w:rPr>
          <m:t>λ</m:t>
        </m:r>
      </m:oMath>
      <w:r w:rsidR="005A204B">
        <w:t>控制</w:t>
      </w:r>
      <w:r>
        <w:t>训练损失和正则项之间的折中。</w:t>
      </w:r>
    </w:p>
    <w:p w14:paraId="46BB1566" w14:textId="77777777" w:rsidR="0083489B" w:rsidRDefault="00FC7FF9">
      <w:pPr>
        <w:pStyle w:val="af9"/>
      </w:pPr>
      <w:r>
        <w:rPr>
          <w:rFonts w:hint="eastAsia"/>
          <w:noProof/>
        </w:rPr>
        <w:drawing>
          <wp:inline distT="0" distB="0" distL="0" distR="0" wp14:anchorId="052BB84F" wp14:editId="794A5668">
            <wp:extent cx="2149268" cy="1490279"/>
            <wp:effectExtent l="0" t="0" r="1016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rror_complex.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76345" cy="1509054"/>
                    </a:xfrm>
                    <a:prstGeom prst="rect">
                      <a:avLst/>
                    </a:prstGeom>
                  </pic:spPr>
                </pic:pic>
              </a:graphicData>
            </a:graphic>
          </wp:inline>
        </w:drawing>
      </w:r>
    </w:p>
    <w:p w14:paraId="1230CADD" w14:textId="3912A002" w:rsidR="0083489B" w:rsidRDefault="00E60144">
      <w:pPr>
        <w:pStyle w:val="afa"/>
      </w:pPr>
      <w:r>
        <w:t>图1-2</w:t>
      </w:r>
      <w:r>
        <w:rPr>
          <w:rFonts w:hint="eastAsia"/>
        </w:rPr>
        <w:t xml:space="preserve"> </w:t>
      </w:r>
      <w:r>
        <w:t xml:space="preserve"> </w:t>
      </w:r>
      <w:r w:rsidR="00D437A6">
        <w:t>模型复杂度与预测误差</w:t>
      </w:r>
    </w:p>
    <w:p w14:paraId="74E34DD5" w14:textId="77777777" w:rsidR="0083489B" w:rsidRDefault="00E60144">
      <w:pPr>
        <w:ind w:firstLine="480"/>
      </w:pPr>
      <w:r>
        <w:t>常用的正则项由</w:t>
      </w:r>
      <w:r>
        <w:t>L1</w:t>
      </w:r>
      <w:r>
        <w:t>正则和</w:t>
      </w:r>
      <w:r>
        <w:t>L2</w:t>
      </w:r>
      <w:r>
        <w:t>正则。</w:t>
      </w:r>
      <w:r>
        <w:t>L1</w:t>
      </w:r>
      <w:r>
        <w:t>正则为参数的</w:t>
      </w:r>
      <w:r>
        <w:t>L1</w:t>
      </w:r>
      <w:r>
        <w:t>范数，即各元素绝对值之和：</w:t>
      </w:r>
    </w:p>
    <w:tbl>
      <w:tblPr>
        <w:tblW w:w="0" w:type="auto"/>
        <w:tblInd w:w="122" w:type="dxa"/>
        <w:tblCellMar>
          <w:right w:w="0" w:type="dxa"/>
        </w:tblCellMar>
        <w:tblLook w:val="04A0" w:firstRow="1" w:lastRow="0" w:firstColumn="1" w:lastColumn="0" w:noHBand="0" w:noVBand="1"/>
      </w:tblPr>
      <w:tblGrid>
        <w:gridCol w:w="7208"/>
        <w:gridCol w:w="883"/>
      </w:tblGrid>
      <w:tr w:rsidR="0083489B" w14:paraId="68895CB6" w14:textId="77777777">
        <w:trPr>
          <w:trHeight w:val="670"/>
        </w:trPr>
        <w:tc>
          <w:tcPr>
            <w:tcW w:w="7208" w:type="dxa"/>
            <w:vAlign w:val="center"/>
          </w:tcPr>
          <w:p w14:paraId="4F2DE481" w14:textId="77777777" w:rsidR="0083489B" w:rsidRDefault="00E60144">
            <w:pPr>
              <w:ind w:firstLine="480"/>
            </w:pPr>
            <m:oMathPara>
              <m:oMath>
                <m:r>
                  <w:rPr>
                    <w:rFonts w:ascii="Cambria Math" w:hAnsi="Cambria Math"/>
                  </w:rPr>
                  <m:t>R</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θ</m:t>
                        </m:r>
                      </m:e>
                    </m:d>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θ</m:t>
                        </m:r>
                      </m:e>
                    </m:d>
                  </m:e>
                  <m:sub>
                    <m:r>
                      <w:rPr>
                        <w:rFonts w:ascii="Cambria Math" w:hAnsi="Cambria Math"/>
                      </w:rPr>
                      <m:t>1</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D</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nary>
                <m:r>
                  <m:rPr>
                    <m:sty m:val="p"/>
                  </m:rPr>
                  <w:rPr>
                    <w:rFonts w:ascii="Cambria Math" w:hAnsi="Cambria Math"/>
                  </w:rPr>
                  <m:t>。</m:t>
                </m:r>
              </m:oMath>
            </m:oMathPara>
          </w:p>
        </w:tc>
        <w:tc>
          <w:tcPr>
            <w:tcW w:w="883" w:type="dxa"/>
            <w:vAlign w:val="center"/>
          </w:tcPr>
          <w:p w14:paraId="2EA41A15" w14:textId="77777777" w:rsidR="0083489B" w:rsidRDefault="00E60144">
            <w:pPr>
              <w:pStyle w:val="aff9"/>
            </w:pPr>
            <w:r>
              <w:rPr>
                <w:rFonts w:hint="eastAsia"/>
              </w:rPr>
              <w:t>（</w:t>
            </w:r>
            <w:r>
              <w:rPr>
                <w:rFonts w:hint="eastAsia"/>
              </w:rPr>
              <w:t>1-2</w:t>
            </w:r>
            <w:r>
              <w:rPr>
                <w:rFonts w:hint="eastAsia"/>
              </w:rPr>
              <w:t>）</w:t>
            </w:r>
          </w:p>
        </w:tc>
      </w:tr>
    </w:tbl>
    <w:p w14:paraId="78B69E16" w14:textId="77777777" w:rsidR="0083489B" w:rsidRDefault="00E60144">
      <w:pPr>
        <w:ind w:firstLine="496"/>
        <w:rPr>
          <w:spacing w:val="4"/>
        </w:rPr>
      </w:pPr>
      <w:r>
        <w:rPr>
          <w:spacing w:val="4"/>
        </w:rPr>
        <w:t>L1</w:t>
      </w:r>
      <w:r>
        <w:rPr>
          <w:spacing w:val="4"/>
        </w:rPr>
        <w:t>正则亦为</w:t>
      </w:r>
      <w:r>
        <w:rPr>
          <w:spacing w:val="4"/>
        </w:rPr>
        <w:t>L0</w:t>
      </w:r>
      <w:r>
        <w:rPr>
          <w:spacing w:val="4"/>
        </w:rPr>
        <w:t>正则（非零元素的数目）的近似，因此我们对</w:t>
      </w:r>
      <w:r>
        <w:rPr>
          <w:spacing w:val="4"/>
        </w:rPr>
        <w:t>L1</w:t>
      </w:r>
      <w:r>
        <w:rPr>
          <w:spacing w:val="4"/>
        </w:rPr>
        <w:t>正则</w:t>
      </w:r>
      <w:r>
        <w:rPr>
          <w:spacing w:val="4"/>
        </w:rPr>
        <w:lastRenderedPageBreak/>
        <w:t>和</w:t>
      </w:r>
      <w:r>
        <w:rPr>
          <w:spacing w:val="4"/>
        </w:rPr>
        <w:t>L0</w:t>
      </w:r>
      <w:r>
        <w:rPr>
          <w:spacing w:val="4"/>
        </w:rPr>
        <w:t>正则不加区分。</w:t>
      </w:r>
    </w:p>
    <w:p w14:paraId="10DBA862" w14:textId="77777777" w:rsidR="0083489B" w:rsidRDefault="00E60144">
      <w:pPr>
        <w:ind w:firstLine="480"/>
      </w:pPr>
      <w:r>
        <w:t>L1</w:t>
      </w:r>
      <w:r>
        <w:t>正则为参数的</w:t>
      </w:r>
      <w:r>
        <w:t>L2</w:t>
      </w:r>
      <w:r>
        <w:t>范数的平方，即各元素平方之和：</w:t>
      </w:r>
    </w:p>
    <w:tbl>
      <w:tblPr>
        <w:tblW w:w="0" w:type="auto"/>
        <w:tblInd w:w="122" w:type="dxa"/>
        <w:tblCellMar>
          <w:right w:w="0" w:type="dxa"/>
        </w:tblCellMar>
        <w:tblLook w:val="04A0" w:firstRow="1" w:lastRow="0" w:firstColumn="1" w:lastColumn="0" w:noHBand="0" w:noVBand="1"/>
      </w:tblPr>
      <w:tblGrid>
        <w:gridCol w:w="7208"/>
        <w:gridCol w:w="883"/>
      </w:tblGrid>
      <w:tr w:rsidR="0083489B" w14:paraId="54D7BC03" w14:textId="77777777">
        <w:trPr>
          <w:trHeight w:val="670"/>
        </w:trPr>
        <w:tc>
          <w:tcPr>
            <w:tcW w:w="7208" w:type="dxa"/>
            <w:vAlign w:val="center"/>
          </w:tcPr>
          <w:p w14:paraId="55D76AC7" w14:textId="77777777" w:rsidR="0083489B" w:rsidRDefault="00E60144">
            <w:pPr>
              <w:ind w:firstLine="480"/>
            </w:pPr>
            <m:oMathPara>
              <m:oMath>
                <m:r>
                  <w:rPr>
                    <w:rFonts w:ascii="Cambria Math" w:hAnsi="Cambria Math"/>
                  </w:rPr>
                  <m:t>R</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θ</m:t>
                        </m:r>
                      </m:e>
                    </m:d>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θ</m:t>
                        </m:r>
                      </m:e>
                    </m:d>
                  </m:e>
                  <m:sub>
                    <m:r>
                      <w:rPr>
                        <w:rFonts w:ascii="Cambria Math" w:hAnsi="Cambria Math"/>
                      </w:rPr>
                      <m:t>2</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D</m:t>
                    </m:r>
                  </m:sup>
                  <m:e>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2</m:t>
                        </m:r>
                      </m:sup>
                    </m:sSubSup>
                  </m:e>
                </m:nary>
                <m:r>
                  <m:rPr>
                    <m:sty m:val="p"/>
                  </m:rPr>
                  <w:rPr>
                    <w:rFonts w:ascii="Cambria Math" w:hAnsi="Cambria Math"/>
                  </w:rPr>
                  <m:t>。</m:t>
                </m:r>
              </m:oMath>
            </m:oMathPara>
          </w:p>
        </w:tc>
        <w:tc>
          <w:tcPr>
            <w:tcW w:w="883" w:type="dxa"/>
            <w:vAlign w:val="center"/>
          </w:tcPr>
          <w:p w14:paraId="44283074" w14:textId="77777777" w:rsidR="0083489B" w:rsidRDefault="00E60144">
            <w:pPr>
              <w:pStyle w:val="aff9"/>
            </w:pPr>
            <w:r>
              <w:rPr>
                <w:rFonts w:hint="eastAsia"/>
              </w:rPr>
              <w:t>（</w:t>
            </w:r>
            <w:r>
              <w:rPr>
                <w:rFonts w:hint="eastAsia"/>
              </w:rPr>
              <w:t>1-3</w:t>
            </w:r>
            <w:r>
              <w:rPr>
                <w:rFonts w:hint="eastAsia"/>
              </w:rPr>
              <w:t>）</w:t>
            </w:r>
          </w:p>
        </w:tc>
      </w:tr>
    </w:tbl>
    <w:p w14:paraId="7354B22D" w14:textId="77777777" w:rsidR="0083489B" w:rsidRDefault="00E60144">
      <w:pPr>
        <w:ind w:firstLine="480"/>
      </w:pPr>
      <w:r>
        <w:t>目标函数最小既要求模型和训练数据拟合得好，又要求模型尽可能简单。这体现了机器学习的基本准则：奥卡姆剃刀（</w:t>
      </w:r>
      <w:r>
        <w:t>Occam's Razor</w:t>
      </w:r>
      <w:r>
        <w:t>）</w:t>
      </w:r>
      <w:r w:rsidR="00EA606E">
        <w:rPr>
          <w:rFonts w:hint="eastAsia"/>
        </w:rPr>
        <w:t>原理</w:t>
      </w:r>
      <w:r>
        <w:t>，即简单有效。</w:t>
      </w:r>
    </w:p>
    <w:p w14:paraId="1344688E" w14:textId="77777777" w:rsidR="0083489B" w:rsidRDefault="00E60144">
      <w:pPr>
        <w:ind w:firstLine="480"/>
      </w:pPr>
      <w:r>
        <w:t>目标函数（损失函数、正则项和正则参数）确定后，通过优化技术可求得最佳的模型参数</w:t>
      </w:r>
      <m:oMath>
        <m:r>
          <m:rPr>
            <m:sty m:val="bi"/>
          </m:rPr>
          <w:rPr>
            <w:rFonts w:ascii="Cambria Math" w:hAnsi="Cambria Math"/>
          </w:rPr>
          <m:t>θ</m:t>
        </m:r>
      </m:oMath>
      <w:r>
        <w:t>。常用的优化技术包括梯度下降法、牛顿法及其改进算法。正则参数</w:t>
      </w:r>
      <m:oMath>
        <m:r>
          <w:rPr>
            <w:rFonts w:ascii="Cambria Math" w:hAnsi="Cambria Math"/>
          </w:rPr>
          <m:t>λ</m:t>
        </m:r>
      </m:oMath>
      <w:r>
        <w:t>的确定在</w:t>
      </w:r>
      <w:r>
        <w:t>1.5</w:t>
      </w:r>
      <w:r>
        <w:t>节模型评估中介绍。</w:t>
      </w:r>
    </w:p>
    <w:p w14:paraId="426BBAF8" w14:textId="77777777" w:rsidR="0083489B" w:rsidRDefault="00E60144">
      <w:pPr>
        <w:pStyle w:val="3"/>
      </w:pPr>
      <w:r>
        <w:rPr>
          <w:b/>
        </w:rPr>
        <w:t>1.3.2</w:t>
      </w:r>
      <w:r>
        <w:rPr>
          <w:rFonts w:hint="eastAsia"/>
        </w:rPr>
        <w:t xml:space="preserve">  </w:t>
      </w:r>
      <w:r>
        <w:t>无监督学习</w:t>
      </w:r>
    </w:p>
    <w:p w14:paraId="39F09C74" w14:textId="77777777" w:rsidR="0083489B" w:rsidRDefault="00E60144">
      <w:pPr>
        <w:ind w:firstLine="480"/>
      </w:pPr>
      <w:r>
        <w:t>无监督学习从无标注的训练数据为</w:t>
      </w:r>
      <m:oMath>
        <m:r>
          <m:rPr>
            <m:scr m:val="script"/>
            <m:sty m:val="p"/>
          </m:rPr>
          <w:rPr>
            <w:rFonts w:ascii="Cambria Math" w:hAnsi="Cambria Math"/>
          </w:rPr>
          <m:t>D</m:t>
        </m:r>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w:r>
        <w:t>中寻找数据的统计规律或隐含的结构。将</w:t>
      </w:r>
      <m:oMath>
        <m:r>
          <w:rPr>
            <w:rFonts w:ascii="Cambria Math" w:hAnsi="Cambria Math"/>
          </w:rPr>
          <m:t>N</m:t>
        </m:r>
      </m:oMath>
      <w:r>
        <w:t>个</w:t>
      </w:r>
      <m:oMath>
        <m:r>
          <w:rPr>
            <w:rFonts w:ascii="Cambria Math" w:hAnsi="Cambria Math"/>
          </w:rPr>
          <m:t>D</m:t>
        </m:r>
      </m:oMath>
      <w:r>
        <w:t>维的样本组成</w:t>
      </w:r>
      <m:oMath>
        <m:r>
          <w:rPr>
            <w:rFonts w:ascii="Cambria Math" w:hAnsi="Cambria Math"/>
          </w:rPr>
          <m:t>D×N</m:t>
        </m:r>
      </m:oMath>
      <w:r>
        <w:t>的数据矩阵，每一列为一个样本，每一行对应一个特征：</w:t>
      </w:r>
    </w:p>
    <w:tbl>
      <w:tblPr>
        <w:tblW w:w="0" w:type="auto"/>
        <w:tblInd w:w="122" w:type="dxa"/>
        <w:tblCellMar>
          <w:right w:w="0" w:type="dxa"/>
        </w:tblCellMar>
        <w:tblLook w:val="04A0" w:firstRow="1" w:lastRow="0" w:firstColumn="1" w:lastColumn="0" w:noHBand="0" w:noVBand="1"/>
      </w:tblPr>
      <w:tblGrid>
        <w:gridCol w:w="7208"/>
        <w:gridCol w:w="883"/>
      </w:tblGrid>
      <w:tr w:rsidR="0083489B" w14:paraId="53EF22E8" w14:textId="77777777">
        <w:trPr>
          <w:trHeight w:val="670"/>
        </w:trPr>
        <w:tc>
          <w:tcPr>
            <w:tcW w:w="7208" w:type="dxa"/>
            <w:vAlign w:val="center"/>
          </w:tcPr>
          <w:p w14:paraId="5EAED83E" w14:textId="77777777" w:rsidR="0083489B" w:rsidRDefault="00E60144">
            <w:pPr>
              <w:ind w:firstLine="480"/>
            </w:pPr>
            <m:oMathPara>
              <m:oMath>
                <m:r>
                  <m:rPr>
                    <m:sty m:val="bi"/>
                  </m:rPr>
                  <w:rPr>
                    <w:rFonts w:ascii="Cambria Math" w:hAnsi="Cambria Math"/>
                  </w:rPr>
                  <m:t>X</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D,1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D,N</m:t>
                              </m:r>
                            </m:sub>
                          </m:sSub>
                        </m:e>
                      </m:mr>
                    </m:m>
                  </m:e>
                </m:d>
                <m:r>
                  <m:rPr>
                    <m:sty m:val="p"/>
                  </m:rPr>
                  <w:rPr>
                    <w:rFonts w:ascii="Cambria Math" w:hAnsi="Cambria Math"/>
                  </w:rPr>
                  <m:t>。</m:t>
                </m:r>
              </m:oMath>
            </m:oMathPara>
          </w:p>
        </w:tc>
        <w:tc>
          <w:tcPr>
            <w:tcW w:w="883" w:type="dxa"/>
            <w:vAlign w:val="center"/>
          </w:tcPr>
          <w:p w14:paraId="74AAB503" w14:textId="77777777" w:rsidR="0083489B" w:rsidRDefault="00E60144">
            <w:pPr>
              <w:pStyle w:val="aff9"/>
            </w:pPr>
            <w:r>
              <w:rPr>
                <w:rFonts w:hint="eastAsia"/>
              </w:rPr>
              <w:t>（</w:t>
            </w:r>
            <w:r>
              <w:rPr>
                <w:rFonts w:hint="eastAsia"/>
              </w:rPr>
              <w:t>1-4</w:t>
            </w:r>
            <w:r>
              <w:rPr>
                <w:rFonts w:hint="eastAsia"/>
              </w:rPr>
              <w:t>）</w:t>
            </w:r>
          </w:p>
        </w:tc>
      </w:tr>
    </w:tbl>
    <w:p w14:paraId="181B1100" w14:textId="77777777" w:rsidR="0083489B" w:rsidRDefault="00E60144">
      <w:pPr>
        <w:ind w:firstLine="480"/>
      </w:pPr>
      <w:r>
        <w:t>假设</w:t>
      </w:r>
      <w:r w:rsidR="007A5192" w:rsidRPr="007A5192">
        <w:rPr>
          <w:rFonts w:ascii="Euclid Math One" w:hAnsi="Euclid Math One"/>
        </w:rPr>
        <w:t>X</w:t>
      </w:r>
      <w:r>
        <w:t>为输入空间，</w:t>
      </w:r>
      <w:r w:rsidR="007A5192" w:rsidRPr="007A5192">
        <w:rPr>
          <w:rFonts w:ascii="Euclid Math One" w:hAnsi="Euclid Math One"/>
        </w:rPr>
        <w:t>Z</w:t>
      </w:r>
      <w:r>
        <w:t>为隐含结构空间，要学习的模型为函数</w:t>
      </w:r>
      <m:oMath>
        <m:r>
          <m:rPr>
            <m:sty m:val="bi"/>
          </m:rPr>
          <w:rPr>
            <w:rFonts w:ascii="Cambria Math" w:hAnsi="Cambria Math"/>
          </w:rPr>
          <m:t>z</m:t>
        </m:r>
        <m:r>
          <w:rPr>
            <w:rFonts w:ascii="Cambria Math" w:hAnsi="Cambria Math"/>
          </w:rPr>
          <m:t>=g(</m:t>
        </m:r>
        <m:r>
          <m:rPr>
            <m:sty m:val="bi"/>
          </m:rPr>
          <w:rPr>
            <w:rFonts w:ascii="Cambria Math" w:hAnsi="Cambria Math"/>
          </w:rPr>
          <m:t>x</m:t>
        </m:r>
        <m:r>
          <w:rPr>
            <w:rFonts w:ascii="Cambria Math" w:hAnsi="Cambria Math"/>
          </w:rPr>
          <m:t>;</m:t>
        </m:r>
        <m:r>
          <m:rPr>
            <m:sty m:val="bi"/>
          </m:rPr>
          <w:rPr>
            <w:rFonts w:ascii="Cambria Math" w:hAnsi="Cambria Math"/>
          </w:rPr>
          <m:t>θ</m:t>
        </m:r>
        <m:r>
          <w:rPr>
            <w:rFonts w:ascii="Cambria Math" w:hAnsi="Cambria Math"/>
          </w:rPr>
          <m:t>)</m:t>
        </m:r>
      </m:oMath>
      <w:r>
        <w:t>，或条件概率分布</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t>。无监督学习在假设空间</w:t>
      </w:r>
      <w:r w:rsidR="007A5192" w:rsidRPr="007A5192">
        <w:rPr>
          <w:rFonts w:ascii="Euclid Math One" w:hAnsi="Euclid Math One"/>
        </w:rPr>
        <w:t>F</w:t>
      </w:r>
      <w:r>
        <w:t>中找出在给定评价指标下的最优模型。无监督学习是困难的，因为数据没有标注，要挖掘数据隐藏的规律通常需要大量的数据。</w:t>
      </w:r>
    </w:p>
    <w:p w14:paraId="6167E3FF" w14:textId="77777777" w:rsidR="0083489B" w:rsidRDefault="00E60144">
      <w:pPr>
        <w:ind w:firstLine="480"/>
        <w:rPr>
          <w:b/>
        </w:rPr>
      </w:pPr>
      <w:r>
        <w:t>无监督学习的基本思想是对训练数据（数据矩阵）</w:t>
      </w:r>
      <m:oMath>
        <m:r>
          <m:rPr>
            <m:sty m:val="bi"/>
          </m:rPr>
          <w:rPr>
            <w:rFonts w:ascii="Cambria Math" w:hAnsi="Cambria Math"/>
          </w:rPr>
          <m:t>X</m:t>
        </m:r>
      </m:oMath>
      <w:r>
        <w:t>进行某种压缩，</w:t>
      </w:r>
      <w:r w:rsidR="00DC6EE6">
        <w:rPr>
          <w:rFonts w:hint="eastAsia"/>
        </w:rPr>
        <w:t>既要</w:t>
      </w:r>
      <w:r w:rsidR="00DC6EE6">
        <w:rPr>
          <w:rFonts w:hint="eastAsia"/>
        </w:rPr>
        <w:lastRenderedPageBreak/>
        <w:t>使得</w:t>
      </w:r>
      <w:r>
        <w:t>压缩得到的结果损失最小</w:t>
      </w:r>
      <w:r w:rsidR="00DC6EE6">
        <w:rPr>
          <w:rFonts w:hint="eastAsia"/>
        </w:rPr>
        <w:t>，</w:t>
      </w:r>
      <w:r>
        <w:t>也需考虑模型的复杂度。</w:t>
      </w:r>
    </w:p>
    <w:p w14:paraId="69A293E9" w14:textId="77777777" w:rsidR="0083489B" w:rsidRDefault="00E60144">
      <w:pPr>
        <w:ind w:firstLine="480"/>
      </w:pPr>
      <w:r>
        <w:t>无监督学习可分为：</w:t>
      </w:r>
      <w:r>
        <w:t xml:space="preserve"> </w:t>
      </w:r>
    </w:p>
    <w:p w14:paraId="1D114F87" w14:textId="77777777" w:rsidR="0083489B" w:rsidRDefault="00E60144">
      <w:pPr>
        <w:pStyle w:val="11"/>
        <w:ind w:firstLine="480"/>
        <w:rPr>
          <w:w w:val="100"/>
        </w:rPr>
      </w:pPr>
      <w:r>
        <w:rPr>
          <w:rFonts w:hint="eastAsia"/>
          <w:w w:val="100"/>
        </w:rPr>
        <w:sym w:font="Wingdings" w:char="F09F"/>
      </w:r>
      <w:r>
        <w:rPr>
          <w:rFonts w:hint="eastAsia"/>
          <w:w w:val="100"/>
        </w:rPr>
        <w:t xml:space="preserve">  </w:t>
      </w:r>
      <w:r>
        <w:rPr>
          <w:rStyle w:val="af4"/>
          <w:w w:val="100"/>
        </w:rPr>
        <w:t>降维</w:t>
      </w:r>
      <w:r>
        <w:rPr>
          <w:rStyle w:val="af4"/>
          <w:w w:val="100"/>
        </w:rPr>
        <w:t xml:space="preserve"> </w:t>
      </w:r>
      <w:r>
        <w:rPr>
          <w:rStyle w:val="af4"/>
          <w:rFonts w:hint="eastAsia"/>
          <w:w w:val="100"/>
        </w:rPr>
        <w:t xml:space="preserve"> </w:t>
      </w:r>
      <w:r>
        <w:rPr>
          <w:w w:val="100"/>
        </w:rPr>
        <w:t>降维挖掘数据矩阵的横向结构，将高维空间中的向量转换为低维空间中的向量。虽然原始数据的维度很高，其蕴含的本质维度可能很低。例如，一幅尺寸为</w:t>
      </w:r>
      <m:oMath>
        <m:r>
          <w:rPr>
            <w:rFonts w:ascii="Cambria Math" w:hAnsi="Cambria Math"/>
            <w:w w:val="100"/>
          </w:rPr>
          <m:t>64×64</m:t>
        </m:r>
      </m:oMath>
      <w:r>
        <w:rPr>
          <w:w w:val="100"/>
        </w:rPr>
        <w:t>人脸图像的维度为</w:t>
      </w:r>
      <w:r w:rsidR="00555B60">
        <w:rPr>
          <w:rFonts w:hint="eastAsia"/>
          <w:w w:val="100"/>
        </w:rPr>
        <w:t>4096</w:t>
      </w:r>
      <w:r>
        <w:rPr>
          <w:w w:val="100"/>
        </w:rPr>
        <w:t>，但假设一组图像是同一个人脸在不同位置点光源下的图像，则其本质维度只有</w:t>
      </w:r>
      <w:r>
        <w:rPr>
          <w:w w:val="100"/>
        </w:rPr>
        <w:t>3</w:t>
      </w:r>
      <w:r>
        <w:rPr>
          <w:w w:val="100"/>
        </w:rPr>
        <w:t>维：点光源的位置。</w:t>
      </w:r>
    </w:p>
    <w:p w14:paraId="3C24A783" w14:textId="77777777" w:rsidR="0083489B" w:rsidRDefault="00E60144">
      <w:pPr>
        <w:pStyle w:val="11"/>
        <w:ind w:firstLine="480"/>
        <w:rPr>
          <w:w w:val="100"/>
        </w:rPr>
      </w:pPr>
      <w:r>
        <w:rPr>
          <w:rFonts w:hint="eastAsia"/>
          <w:w w:val="100"/>
        </w:rPr>
        <w:sym w:font="Wingdings" w:char="F09F"/>
      </w:r>
      <w:r>
        <w:rPr>
          <w:rFonts w:hint="eastAsia"/>
          <w:w w:val="100"/>
        </w:rPr>
        <w:t xml:space="preserve">  </w:t>
      </w:r>
      <w:r>
        <w:rPr>
          <w:rStyle w:val="af4"/>
          <w:w w:val="100"/>
        </w:rPr>
        <w:t>聚类</w:t>
      </w:r>
      <w:r>
        <w:rPr>
          <w:rStyle w:val="af4"/>
          <w:w w:val="100"/>
        </w:rPr>
        <w:t xml:space="preserve"> </w:t>
      </w:r>
      <w:r>
        <w:rPr>
          <w:rStyle w:val="af4"/>
          <w:rFonts w:hint="eastAsia"/>
          <w:w w:val="100"/>
        </w:rPr>
        <w:t xml:space="preserve"> </w:t>
      </w:r>
      <w:r w:rsidR="00555B60">
        <w:rPr>
          <w:w w:val="100"/>
        </w:rPr>
        <w:t>聚类挖掘数据矩阵的纵向结构，将相似样本聚成簇。例如，互联网公司有大量客户，</w:t>
      </w:r>
      <w:r w:rsidR="00555B60">
        <w:rPr>
          <w:rFonts w:hint="eastAsia"/>
          <w:w w:val="100"/>
        </w:rPr>
        <w:t>聚类</w:t>
      </w:r>
      <w:r>
        <w:rPr>
          <w:w w:val="100"/>
        </w:rPr>
        <w:t>算法根据客户信息将客户进行整理归类。</w:t>
      </w:r>
      <w:r>
        <w:rPr>
          <w:w w:val="100"/>
        </w:rPr>
        <w:t xml:space="preserve"> </w:t>
      </w:r>
    </w:p>
    <w:p w14:paraId="653B32A4" w14:textId="77777777" w:rsidR="0083489B" w:rsidRDefault="00E60144">
      <w:pPr>
        <w:pStyle w:val="11"/>
        <w:ind w:firstLine="480"/>
        <w:rPr>
          <w:w w:val="100"/>
        </w:rPr>
      </w:pPr>
      <w:r>
        <w:rPr>
          <w:rFonts w:hint="eastAsia"/>
          <w:w w:val="100"/>
        </w:rPr>
        <w:sym w:font="Wingdings" w:char="F09F"/>
      </w:r>
      <w:r>
        <w:rPr>
          <w:rFonts w:hint="eastAsia"/>
          <w:w w:val="100"/>
        </w:rPr>
        <w:t xml:space="preserve">  </w:t>
      </w:r>
      <w:r>
        <w:rPr>
          <w:rStyle w:val="af4"/>
          <w:w w:val="100"/>
        </w:rPr>
        <w:t>概率密度估计</w:t>
      </w:r>
      <w:r>
        <w:rPr>
          <w:rStyle w:val="af4"/>
          <w:rFonts w:hint="eastAsia"/>
          <w:w w:val="100"/>
        </w:rPr>
        <w:t xml:space="preserve"> </w:t>
      </w:r>
      <w:r>
        <w:rPr>
          <w:b/>
          <w:w w:val="100"/>
        </w:rPr>
        <w:t xml:space="preserve"> </w:t>
      </w:r>
      <w:r>
        <w:rPr>
          <w:w w:val="100"/>
        </w:rPr>
        <w:t>概率密度估计同时挖掘数据的纵向和横向结构，假设数据由含有隐含结构的概率模型生成得到，从数据中学习该概率模型。</w:t>
      </w:r>
      <w:r w:rsidR="00555B60">
        <w:rPr>
          <w:rFonts w:hint="eastAsia"/>
          <w:w w:val="100"/>
        </w:rPr>
        <w:t>但高维数据的概率密度估计是一个很难的问题。</w:t>
      </w:r>
    </w:p>
    <w:p w14:paraId="2B12A68E" w14:textId="77777777" w:rsidR="0083489B" w:rsidRDefault="00E60144">
      <w:pPr>
        <w:pStyle w:val="2"/>
        <w:rPr>
          <w:kern w:val="2"/>
        </w:rPr>
      </w:pPr>
      <w:r>
        <w:rPr>
          <w:rStyle w:val="24"/>
        </w:rPr>
        <w:t> </w:t>
      </w:r>
      <w:r>
        <w:rPr>
          <w:b/>
          <w:bCs/>
          <w:noProof/>
          <w:color w:val="FFFFFF"/>
          <w:kern w:val="2"/>
          <w:sz w:val="20"/>
        </w:rPr>
        <w:drawing>
          <wp:anchor distT="0" distB="0" distL="114300" distR="114300" simplePos="0" relativeHeight="251665408" behindDoc="1" locked="0" layoutInCell="1" allowOverlap="1" wp14:anchorId="33E1DE53" wp14:editId="7B1AEA72">
            <wp:simplePos x="0" y="0"/>
            <wp:positionH relativeFrom="column">
              <wp:posOffset>3810</wp:posOffset>
            </wp:positionH>
            <wp:positionV relativeFrom="paragraph">
              <wp:posOffset>109220</wp:posOffset>
            </wp:positionV>
            <wp:extent cx="4887595" cy="394335"/>
            <wp:effectExtent l="0" t="0" r="8255" b="5715"/>
            <wp:wrapNone/>
            <wp:docPr id="497" name="图片 497" descr="标题2"/>
            <wp:cNvGraphicFramePr/>
            <a:graphic xmlns:a="http://schemas.openxmlformats.org/drawingml/2006/main">
              <a:graphicData uri="http://schemas.openxmlformats.org/drawingml/2006/picture">
                <pic:pic xmlns:pic="http://schemas.openxmlformats.org/drawingml/2006/picture">
                  <pic:nvPicPr>
                    <pic:cNvPr id="497" name="图片 497" descr="标题2"/>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887595" cy="394335"/>
                    </a:xfrm>
                    <a:prstGeom prst="rect">
                      <a:avLst/>
                    </a:prstGeom>
                    <a:noFill/>
                    <a:ln>
                      <a:noFill/>
                    </a:ln>
                  </pic:spPr>
                </pic:pic>
              </a:graphicData>
            </a:graphic>
          </wp:anchor>
        </w:drawing>
      </w:r>
      <w:r>
        <w:rPr>
          <w:rStyle w:val="24"/>
          <w:rFonts w:hint="cs"/>
        </w:rPr>
        <w:t> </w:t>
      </w:r>
      <w:r>
        <w:rPr>
          <w:rStyle w:val="24"/>
          <w:rFonts w:hint="eastAsia"/>
        </w:rPr>
        <w:t>1.4</w:t>
      </w:r>
      <w:r>
        <w:rPr>
          <w:rFonts w:hint="eastAsia"/>
          <w:color w:val="FFFFFF"/>
          <w:kern w:val="2"/>
        </w:rPr>
        <w:t xml:space="preserve">  </w:t>
      </w:r>
      <w:r>
        <w:t>机器学习项目的一般步骤</w:t>
      </w:r>
    </w:p>
    <w:p w14:paraId="058C5B6C" w14:textId="77777777" w:rsidR="0083489B" w:rsidRDefault="00E60144">
      <w:pPr>
        <w:ind w:firstLine="480"/>
      </w:pPr>
      <w:r>
        <w:t>一般而言，完成一个机器学习任务的一般步骤如下。</w:t>
      </w:r>
    </w:p>
    <w:p w14:paraId="749BFCCC" w14:textId="77777777" w:rsidR="0083489B" w:rsidRDefault="00E60144">
      <w:pPr>
        <w:pStyle w:val="4"/>
        <w:ind w:firstLine="552"/>
      </w:pPr>
      <w:r>
        <w:t>1</w:t>
      </w:r>
      <w:r>
        <w:rPr>
          <w:rFonts w:hint="eastAsia"/>
        </w:rPr>
        <w:t>．</w:t>
      </w:r>
      <w:r>
        <w:t>明确任务，收集数据</w:t>
      </w:r>
    </w:p>
    <w:p w14:paraId="1F3E11A7" w14:textId="77777777" w:rsidR="0083489B" w:rsidRDefault="00E60144">
      <w:pPr>
        <w:ind w:firstLine="468"/>
      </w:pPr>
      <w:r>
        <w:rPr>
          <w:spacing w:val="-3"/>
        </w:rPr>
        <w:t>我们首先要明确</w:t>
      </w:r>
      <w:r w:rsidR="00555B60">
        <w:rPr>
          <w:spacing w:val="-3"/>
        </w:rPr>
        <w:t>可以获得什么样的数据，目标是什么，是否可以归为标准的机器学习</w:t>
      </w:r>
      <w:r w:rsidR="00555B60">
        <w:rPr>
          <w:rFonts w:hint="eastAsia"/>
          <w:spacing w:val="-3"/>
        </w:rPr>
        <w:t>任务</w:t>
      </w:r>
      <w:r>
        <w:rPr>
          <w:spacing w:val="-3"/>
        </w:rPr>
        <w:t>，</w:t>
      </w:r>
      <w:r>
        <w:t>如是否为分类、回归还是聚类。如果我们可以控制数据收集，应确保获取的数据有代表性，否则容易过拟合。对分类问题，数据偏斜不能过于严重。</w:t>
      </w:r>
    </w:p>
    <w:p w14:paraId="2B37EABE" w14:textId="77777777" w:rsidR="0083489B" w:rsidRDefault="00E60144">
      <w:pPr>
        <w:pStyle w:val="4"/>
        <w:ind w:firstLine="552"/>
      </w:pPr>
      <w:r>
        <w:t>2</w:t>
      </w:r>
      <w:r>
        <w:rPr>
          <w:rFonts w:hint="eastAsia"/>
        </w:rPr>
        <w:t>．</w:t>
      </w:r>
      <w:r>
        <w:t>数据预处理和特征工程</w:t>
      </w:r>
    </w:p>
    <w:p w14:paraId="1B3541E8" w14:textId="77777777" w:rsidR="0083489B" w:rsidRDefault="00E60144">
      <w:pPr>
        <w:ind w:firstLine="480"/>
      </w:pPr>
      <w:r>
        <w:t>拿到数据后，我们对数据进行探索式分析，以确定后续怎样进行特征变换</w:t>
      </w:r>
      <w:r>
        <w:lastRenderedPageBreak/>
        <w:t>和选用哪些机器学习模型。对数据进行探索式分析包括：</w:t>
      </w:r>
    </w:p>
    <w:p w14:paraId="652E34AD" w14:textId="77777777" w:rsidR="0083489B" w:rsidRDefault="00E60144">
      <w:pPr>
        <w:pStyle w:val="11"/>
        <w:ind w:firstLine="480"/>
        <w:rPr>
          <w:w w:val="100"/>
        </w:rPr>
      </w:pPr>
      <w:r>
        <w:rPr>
          <w:rFonts w:hint="eastAsia"/>
          <w:w w:val="100"/>
        </w:rPr>
        <w:sym w:font="Wingdings" w:char="F09F"/>
      </w:r>
      <w:r>
        <w:rPr>
          <w:rFonts w:hint="eastAsia"/>
          <w:w w:val="100"/>
        </w:rPr>
        <w:t xml:space="preserve">  </w:t>
      </w:r>
      <w:r>
        <w:rPr>
          <w:w w:val="100"/>
        </w:rPr>
        <w:t>特征的数据类型（连续值、离散值、文本、时间、地理位置</w:t>
      </w:r>
      <w:r>
        <w:rPr>
          <w:rFonts w:hint="eastAsia"/>
          <w:w w:val="100"/>
        </w:rPr>
        <w:t>等</w:t>
      </w:r>
      <w:r>
        <w:rPr>
          <w:w w:val="100"/>
        </w:rPr>
        <w:t>）；</w:t>
      </w:r>
    </w:p>
    <w:p w14:paraId="38A7B10E" w14:textId="77777777" w:rsidR="0083489B" w:rsidRDefault="00E60144">
      <w:pPr>
        <w:pStyle w:val="11"/>
        <w:ind w:firstLine="480"/>
        <w:rPr>
          <w:w w:val="100"/>
        </w:rPr>
      </w:pPr>
      <w:r>
        <w:rPr>
          <w:rFonts w:hint="eastAsia"/>
          <w:w w:val="100"/>
        </w:rPr>
        <w:sym w:font="Wingdings" w:char="F09F"/>
      </w:r>
      <w:r>
        <w:rPr>
          <w:rFonts w:hint="eastAsia"/>
          <w:w w:val="100"/>
        </w:rPr>
        <w:t xml:space="preserve">  </w:t>
      </w:r>
      <w:r w:rsidR="00555B60">
        <w:rPr>
          <w:w w:val="100"/>
        </w:rPr>
        <w:t>特征</w:t>
      </w:r>
      <w:r w:rsidR="00555B60">
        <w:rPr>
          <w:rFonts w:hint="eastAsia"/>
          <w:w w:val="100"/>
        </w:rPr>
        <w:t>是否有</w:t>
      </w:r>
      <w:r w:rsidR="00555B60">
        <w:rPr>
          <w:w w:val="100"/>
        </w:rPr>
        <w:t>缺失值</w:t>
      </w:r>
      <w:r>
        <w:rPr>
          <w:w w:val="100"/>
        </w:rPr>
        <w:t>；</w:t>
      </w:r>
    </w:p>
    <w:p w14:paraId="1440489F" w14:textId="77777777" w:rsidR="0083489B" w:rsidRDefault="00E60144">
      <w:pPr>
        <w:pStyle w:val="11"/>
        <w:ind w:firstLine="480"/>
        <w:rPr>
          <w:w w:val="100"/>
        </w:rPr>
      </w:pPr>
      <w:r>
        <w:rPr>
          <w:rFonts w:hint="eastAsia"/>
          <w:w w:val="100"/>
        </w:rPr>
        <w:sym w:font="Wingdings" w:char="F09F"/>
      </w:r>
      <w:r>
        <w:rPr>
          <w:rFonts w:hint="eastAsia"/>
          <w:w w:val="100"/>
        </w:rPr>
        <w:t xml:space="preserve">  </w:t>
      </w:r>
      <w:r w:rsidR="00555B60">
        <w:rPr>
          <w:w w:val="100"/>
        </w:rPr>
        <w:t>特征的分布</w:t>
      </w:r>
      <w:r>
        <w:rPr>
          <w:w w:val="100"/>
        </w:rPr>
        <w:t>（高斯分布</w:t>
      </w:r>
      <w:r>
        <w:rPr>
          <w:rFonts w:hint="eastAsia"/>
          <w:w w:val="100"/>
        </w:rPr>
        <w:t>、</w:t>
      </w:r>
      <w:r>
        <w:rPr>
          <w:w w:val="100"/>
        </w:rPr>
        <w:t>均匀分布</w:t>
      </w:r>
      <w:r>
        <w:rPr>
          <w:rFonts w:hint="eastAsia"/>
          <w:w w:val="100"/>
        </w:rPr>
        <w:t>、</w:t>
      </w:r>
      <w:r>
        <w:rPr>
          <w:w w:val="100"/>
        </w:rPr>
        <w:t>指数分布</w:t>
      </w:r>
      <w:r>
        <w:rPr>
          <w:rFonts w:hint="eastAsia"/>
          <w:w w:val="100"/>
        </w:rPr>
        <w:t>等</w:t>
      </w:r>
      <w:r>
        <w:rPr>
          <w:w w:val="100"/>
        </w:rPr>
        <w:t>）；</w:t>
      </w:r>
    </w:p>
    <w:p w14:paraId="012EA9C6" w14:textId="77777777" w:rsidR="0083489B" w:rsidRDefault="00E60144">
      <w:pPr>
        <w:pStyle w:val="11"/>
        <w:ind w:firstLine="480"/>
        <w:rPr>
          <w:w w:val="100"/>
        </w:rPr>
      </w:pPr>
      <w:r>
        <w:rPr>
          <w:rFonts w:hint="eastAsia"/>
          <w:w w:val="100"/>
        </w:rPr>
        <w:sym w:font="Wingdings" w:char="F09F"/>
      </w:r>
      <w:r>
        <w:rPr>
          <w:rFonts w:hint="eastAsia"/>
          <w:w w:val="100"/>
        </w:rPr>
        <w:t xml:space="preserve">  </w:t>
      </w:r>
      <w:r>
        <w:rPr>
          <w:w w:val="100"/>
        </w:rPr>
        <w:t>特征</w:t>
      </w:r>
      <w:r w:rsidR="00555B60">
        <w:rPr>
          <w:rFonts w:hint="eastAsia"/>
          <w:w w:val="100"/>
        </w:rPr>
        <w:t>与标签之间的关系</w:t>
      </w:r>
      <w:r>
        <w:rPr>
          <w:w w:val="100"/>
        </w:rPr>
        <w:t>；</w:t>
      </w:r>
    </w:p>
    <w:p w14:paraId="7633B245" w14:textId="77777777" w:rsidR="0083489B" w:rsidRDefault="00E60144">
      <w:pPr>
        <w:pStyle w:val="11"/>
        <w:ind w:firstLine="480"/>
        <w:rPr>
          <w:w w:val="100"/>
        </w:rPr>
      </w:pPr>
      <w:r>
        <w:rPr>
          <w:rFonts w:hint="eastAsia"/>
          <w:w w:val="100"/>
        </w:rPr>
        <w:sym w:font="Wingdings" w:char="F09F"/>
      </w:r>
      <w:r>
        <w:rPr>
          <w:rFonts w:hint="eastAsia"/>
          <w:w w:val="100"/>
        </w:rPr>
        <w:t xml:space="preserve">  </w:t>
      </w:r>
      <w:r>
        <w:rPr>
          <w:w w:val="100"/>
        </w:rPr>
        <w:t>特征与特征之间的相关性。</w:t>
      </w:r>
    </w:p>
    <w:p w14:paraId="384AFAC0" w14:textId="77777777" w:rsidR="0083489B" w:rsidRDefault="00E60144">
      <w:pPr>
        <w:ind w:firstLine="480"/>
      </w:pPr>
      <w:r>
        <w:t>原始数据通常有噪声，需要进行数据清洗：</w:t>
      </w:r>
      <w:r>
        <w:t xml:space="preserve"> </w:t>
      </w:r>
    </w:p>
    <w:p w14:paraId="2F827C88" w14:textId="77777777" w:rsidR="0083489B" w:rsidRDefault="00E60144">
      <w:pPr>
        <w:pStyle w:val="11"/>
        <w:ind w:firstLine="480"/>
        <w:rPr>
          <w:w w:val="100"/>
        </w:rPr>
      </w:pPr>
      <w:r>
        <w:rPr>
          <w:rFonts w:hint="eastAsia"/>
          <w:w w:val="100"/>
        </w:rPr>
        <w:sym w:font="Wingdings" w:char="F09F"/>
      </w:r>
      <w:r>
        <w:rPr>
          <w:rFonts w:hint="eastAsia"/>
          <w:w w:val="100"/>
        </w:rPr>
        <w:t xml:space="preserve">  </w:t>
      </w:r>
      <w:r>
        <w:rPr>
          <w:w w:val="100"/>
        </w:rPr>
        <w:t>处理或删除异常值；</w:t>
      </w:r>
    </w:p>
    <w:p w14:paraId="3BF02CA5" w14:textId="77777777" w:rsidR="0083489B" w:rsidRDefault="00E60144">
      <w:pPr>
        <w:pStyle w:val="11"/>
        <w:ind w:firstLine="480"/>
        <w:rPr>
          <w:w w:val="100"/>
        </w:rPr>
      </w:pPr>
      <w:r>
        <w:rPr>
          <w:rFonts w:hint="eastAsia"/>
          <w:w w:val="100"/>
        </w:rPr>
        <w:sym w:font="Wingdings" w:char="F09F"/>
      </w:r>
      <w:r>
        <w:rPr>
          <w:rFonts w:hint="eastAsia"/>
          <w:w w:val="100"/>
        </w:rPr>
        <w:t xml:space="preserve">  </w:t>
      </w:r>
      <w:r>
        <w:rPr>
          <w:w w:val="100"/>
        </w:rPr>
        <w:t>填充缺失值（零</w:t>
      </w:r>
      <w:r>
        <w:rPr>
          <w:rFonts w:hint="eastAsia"/>
          <w:w w:val="100"/>
        </w:rPr>
        <w:t>、</w:t>
      </w:r>
      <w:r>
        <w:rPr>
          <w:w w:val="100"/>
        </w:rPr>
        <w:t>均值</w:t>
      </w:r>
      <w:r>
        <w:rPr>
          <w:rFonts w:hint="eastAsia"/>
          <w:w w:val="100"/>
        </w:rPr>
        <w:t>、</w:t>
      </w:r>
      <w:r>
        <w:rPr>
          <w:w w:val="100"/>
        </w:rPr>
        <w:t>中位数</w:t>
      </w:r>
      <w:r>
        <w:rPr>
          <w:rFonts w:hint="eastAsia"/>
          <w:w w:val="100"/>
        </w:rPr>
        <w:t>等</w:t>
      </w:r>
      <w:r>
        <w:rPr>
          <w:w w:val="100"/>
        </w:rPr>
        <w:t>）或删除它们所在的行（或列）。</w:t>
      </w:r>
    </w:p>
    <w:p w14:paraId="07ED9B79" w14:textId="77777777" w:rsidR="0083489B" w:rsidRDefault="00E60144">
      <w:pPr>
        <w:ind w:firstLine="480"/>
      </w:pPr>
      <w:r>
        <w:t>原始数据可能不符合机器学习算法的要求，这样我们需要将其转换为算法可接受的格式。在机器学习中，这个过程被称为特征工程。特征工程包括从原始数据中进行特征构建、特征提取和特征选择。特征工程直接关系到系统的性能，特征工程做得好，有时能甚至能使简单模型的效果比复杂模型效果好。但特征工程与业务场景高度相关，本书不做重点描述，读者可参考</w:t>
      </w:r>
      <w:proofErr w:type="spellStart"/>
      <w:r>
        <w:t>Scikit</w:t>
      </w:r>
      <w:proofErr w:type="spellEnd"/>
      <w:r>
        <w:t>-Learn</w:t>
      </w:r>
      <w:r>
        <w:t>的相关模块：</w:t>
      </w:r>
      <m:oMath>
        <m:r>
          <m:rPr>
            <m:sty m:val="p"/>
          </m:rPr>
          <w:rPr>
            <w:rFonts w:ascii="Cambria Math" w:hAnsi="Cambria Math"/>
          </w:rPr>
          <m:t>preprocessing</m:t>
        </m:r>
      </m:oMath>
      <w:r>
        <w:t>、</w:t>
      </w:r>
      <m:oMath>
        <m:r>
          <m:rPr>
            <m:sty m:val="p"/>
          </m:rPr>
          <w:rPr>
            <w:rFonts w:ascii="Cambria Math" w:hAnsi="Cambria Math"/>
          </w:rPr>
          <m:t>feature_extraction</m:t>
        </m:r>
      </m:oMath>
      <w:r>
        <w:t>和</w:t>
      </w:r>
      <m:oMath>
        <m:r>
          <m:rPr>
            <m:sty m:val="p"/>
          </m:rPr>
          <w:rPr>
            <w:rFonts w:ascii="Cambria Math" w:hAnsi="Cambria Math"/>
          </w:rPr>
          <m:t>feature_selection</m:t>
        </m:r>
      </m:oMath>
      <w:r w:rsidR="00555B60">
        <w:t>。不过在后续章节的案例分析中，我们</w:t>
      </w:r>
      <w:r>
        <w:t>会给出具体案例中特征工程的做法。</w:t>
      </w:r>
    </w:p>
    <w:p w14:paraId="41722927" w14:textId="77777777" w:rsidR="0083489B" w:rsidRDefault="00E60144">
      <w:pPr>
        <w:pStyle w:val="4"/>
        <w:ind w:firstLine="552"/>
      </w:pPr>
      <w:r>
        <w:t>3</w:t>
      </w:r>
      <w:r>
        <w:rPr>
          <w:rFonts w:hint="eastAsia"/>
        </w:rPr>
        <w:t>．</w:t>
      </w:r>
      <w:r>
        <w:t>训练模型</w:t>
      </w:r>
    </w:p>
    <w:p w14:paraId="53A19FD9" w14:textId="77777777" w:rsidR="0083489B" w:rsidRDefault="00E60144">
      <w:pPr>
        <w:ind w:firstLine="480"/>
      </w:pPr>
      <w:r>
        <w:t>首先根据数据的特点和要解决的问题选择合适的模型，需要考虑的因素包括：要解决的问题是分类还是回归，样本数、特征维度、对内存的消耗程度、时间复杂度要求等。</w:t>
      </w:r>
    </w:p>
    <w:p w14:paraId="7A7E2A22" w14:textId="77777777" w:rsidR="0083489B" w:rsidRDefault="00E60144">
      <w:pPr>
        <w:ind w:firstLine="480"/>
      </w:pPr>
      <w:r>
        <w:lastRenderedPageBreak/>
        <w:t>模型类型确定好后，我们根据训练数据，采用优化算法得到最佳的模型参数。这里特指给定模型超参数的情况下，根据训练数据对模型参数的训练。</w:t>
      </w:r>
    </w:p>
    <w:p w14:paraId="5523668B" w14:textId="77777777" w:rsidR="0083489B" w:rsidRDefault="00E60144">
      <w:pPr>
        <w:pStyle w:val="4"/>
        <w:ind w:firstLine="552"/>
      </w:pPr>
      <w:r>
        <w:t>4</w:t>
      </w:r>
      <w:r>
        <w:rPr>
          <w:rFonts w:hint="eastAsia"/>
        </w:rPr>
        <w:t>．</w:t>
      </w:r>
      <w:r>
        <w:t>模型评估与超参数调优</w:t>
      </w:r>
    </w:p>
    <w:p w14:paraId="4A21B6A4" w14:textId="77777777" w:rsidR="0083489B" w:rsidRDefault="00E60144">
      <w:pPr>
        <w:ind w:firstLine="480"/>
      </w:pPr>
      <w:r>
        <w:t>模型训练好后，我们对模型的性能进行评估。模型评估在验证集上进行，根据验证集上不同超参数对应</w:t>
      </w:r>
      <w:r w:rsidR="00555B60">
        <w:rPr>
          <w:rFonts w:hint="eastAsia"/>
        </w:rPr>
        <w:t>模型</w:t>
      </w:r>
      <w:r>
        <w:t>的性能，对超参数进行调优。验证集可以是一个独立与训练集的数据集，也可以采用交差验证的方式，循环地从训练数据中分出一部分数据作为验证集。</w:t>
      </w:r>
    </w:p>
    <w:p w14:paraId="0A688ABF" w14:textId="77777777" w:rsidR="0083489B" w:rsidRDefault="00E60144">
      <w:pPr>
        <w:ind w:firstLine="480"/>
      </w:pPr>
      <w:r>
        <w:t>模型评估判断模型是过拟合还是欠拟合，并且通过增加训练的数据量、降低模型复杂度来降低过拟合的风险，提高特征的数量和质量、增加模型复杂来防止欠拟合。通过分析误差产生的原因，还可提出针对性的模型迭代方案，进一步提升系统性能。</w:t>
      </w:r>
    </w:p>
    <w:p w14:paraId="679F7AB4" w14:textId="77777777" w:rsidR="0083489B" w:rsidRDefault="00E60144">
      <w:pPr>
        <w:pStyle w:val="4"/>
        <w:ind w:firstLine="552"/>
      </w:pPr>
      <w:r>
        <w:t>5</w:t>
      </w:r>
      <w:r>
        <w:rPr>
          <w:rFonts w:hint="eastAsia"/>
        </w:rPr>
        <w:t>．</w:t>
      </w:r>
      <w:r>
        <w:t>模型融合（可选）</w:t>
      </w:r>
    </w:p>
    <w:p w14:paraId="6C3349DE" w14:textId="77777777" w:rsidR="0083489B" w:rsidRDefault="00E60144">
      <w:pPr>
        <w:ind w:firstLine="480"/>
      </w:pPr>
      <w:r>
        <w:t>工程上，主要提升算法准确度的方法是分别在模型的前端（数据预处理和特征工程）与后端（模型融合）上下功夫。一般来说，模型融合后都能使得效果有一定提升。第</w:t>
      </w:r>
      <w:r>
        <w:t>7</w:t>
      </w:r>
      <w:r>
        <w:t>章介绍的集成学习可对模型进行融合。</w:t>
      </w:r>
    </w:p>
    <w:p w14:paraId="06A5BADE" w14:textId="77777777" w:rsidR="0083489B" w:rsidRDefault="00E60144">
      <w:pPr>
        <w:pStyle w:val="4"/>
        <w:ind w:firstLine="552"/>
      </w:pPr>
      <w:r>
        <w:t>6</w:t>
      </w:r>
      <w:r>
        <w:rPr>
          <w:rFonts w:hint="eastAsia"/>
        </w:rPr>
        <w:t>．</w:t>
      </w:r>
      <w:r>
        <w:t>模型应用</w:t>
      </w:r>
    </w:p>
    <w:p w14:paraId="1EFE9BCF" w14:textId="77777777" w:rsidR="0083489B" w:rsidRDefault="00E60144">
      <w:pPr>
        <w:ind w:firstLine="480"/>
      </w:pPr>
      <w:r>
        <w:t>最后是模型应用，包括系统启动、监控和维护。需要将准备好的生成环境数据载入机器学习模型，并定期检查系统的性能，定期根据新数据更新模型。</w:t>
      </w:r>
    </w:p>
    <w:p w14:paraId="28AC20C7" w14:textId="77777777" w:rsidR="0083489B" w:rsidRDefault="00E60144">
      <w:pPr>
        <w:pStyle w:val="2"/>
        <w:rPr>
          <w:kern w:val="2"/>
        </w:rPr>
      </w:pPr>
      <w:r>
        <w:rPr>
          <w:rStyle w:val="24"/>
        </w:rPr>
        <w:t> </w:t>
      </w:r>
      <w:r>
        <w:rPr>
          <w:b/>
          <w:bCs/>
          <w:noProof/>
          <w:color w:val="FFFFFF"/>
          <w:kern w:val="2"/>
          <w:sz w:val="20"/>
        </w:rPr>
        <w:drawing>
          <wp:anchor distT="0" distB="0" distL="114300" distR="114300" simplePos="0" relativeHeight="251667456" behindDoc="1" locked="0" layoutInCell="1" allowOverlap="1" wp14:anchorId="52A0FE84" wp14:editId="0550E566">
            <wp:simplePos x="0" y="0"/>
            <wp:positionH relativeFrom="column">
              <wp:posOffset>3810</wp:posOffset>
            </wp:positionH>
            <wp:positionV relativeFrom="paragraph">
              <wp:posOffset>109220</wp:posOffset>
            </wp:positionV>
            <wp:extent cx="4887595" cy="394335"/>
            <wp:effectExtent l="0" t="0" r="8255" b="5715"/>
            <wp:wrapNone/>
            <wp:docPr id="492" name="图片 492" descr="标题2"/>
            <wp:cNvGraphicFramePr/>
            <a:graphic xmlns:a="http://schemas.openxmlformats.org/drawingml/2006/main">
              <a:graphicData uri="http://schemas.openxmlformats.org/drawingml/2006/picture">
                <pic:pic xmlns:pic="http://schemas.openxmlformats.org/drawingml/2006/picture">
                  <pic:nvPicPr>
                    <pic:cNvPr id="492" name="图片 492" descr="标题2"/>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887595" cy="394335"/>
                    </a:xfrm>
                    <a:prstGeom prst="rect">
                      <a:avLst/>
                    </a:prstGeom>
                    <a:noFill/>
                    <a:ln>
                      <a:noFill/>
                    </a:ln>
                  </pic:spPr>
                </pic:pic>
              </a:graphicData>
            </a:graphic>
          </wp:anchor>
        </w:drawing>
      </w:r>
      <w:r>
        <w:rPr>
          <w:rStyle w:val="24"/>
          <w:rFonts w:hint="cs"/>
        </w:rPr>
        <w:t> </w:t>
      </w:r>
      <w:r>
        <w:rPr>
          <w:rStyle w:val="24"/>
          <w:rFonts w:hint="eastAsia"/>
        </w:rPr>
        <w:t>1.5</w:t>
      </w:r>
      <w:r>
        <w:rPr>
          <w:rFonts w:hint="eastAsia"/>
          <w:color w:val="FFFFFF"/>
          <w:kern w:val="2"/>
        </w:rPr>
        <w:t xml:space="preserve">  </w:t>
      </w:r>
      <w:r>
        <w:t>模型评估</w:t>
      </w:r>
    </w:p>
    <w:p w14:paraId="6E723E31" w14:textId="77777777" w:rsidR="0083489B" w:rsidRDefault="00E60144">
      <w:pPr>
        <w:ind w:firstLine="480"/>
      </w:pPr>
      <w:r>
        <w:t>模型评估对模型的性能或优劣通过评价指标来衡量。不同的机器学习任务</w:t>
      </w:r>
      <w:r>
        <w:lastRenderedPageBreak/>
        <w:t>有不同的评价指标，每个指标的着重点不</w:t>
      </w:r>
      <w:r w:rsidR="00555B60">
        <w:rPr>
          <w:rFonts w:hint="eastAsia"/>
        </w:rPr>
        <w:t>尽相同</w:t>
      </w:r>
      <w:r>
        <w:t>。</w:t>
      </w:r>
      <w:r>
        <w:t>2.4</w:t>
      </w:r>
      <w:r>
        <w:t>节和</w:t>
      </w:r>
      <w:r>
        <w:t>3.5</w:t>
      </w:r>
      <w:r>
        <w:t>节分别介绍了回归任务和分类任务中常用的评价指标。模型评估需要在验证集上完成，</w:t>
      </w:r>
      <w:r>
        <w:t>1.5.1</w:t>
      </w:r>
      <w:r>
        <w:t>节讨论验证集的划分。模型评估的目的是为了选择合适的模型，具体实现时，通常假设空间</w:t>
      </w:r>
      <w:r w:rsidR="00555B60" w:rsidRPr="00555B60">
        <w:rPr>
          <w:rFonts w:ascii="Euclid Math One" w:hAnsi="Euclid Math One"/>
        </w:rPr>
        <w:t>F</w:t>
      </w:r>
      <w:r>
        <w:t>为某个函数族，不同的模型体现为同一个函数族的超参数不同，因此模型评估的目的是为了超参数调优。</w:t>
      </w:r>
      <w:r>
        <w:t>1.5.2</w:t>
      </w:r>
      <w:r>
        <w:t>节介绍超参数的</w:t>
      </w:r>
      <w:r w:rsidR="00555B60">
        <w:rPr>
          <w:rFonts w:hint="eastAsia"/>
        </w:rPr>
        <w:t>搜索</w:t>
      </w:r>
      <w:r>
        <w:t>方法。</w:t>
      </w:r>
    </w:p>
    <w:p w14:paraId="2FC8DE14" w14:textId="77777777" w:rsidR="0083489B" w:rsidRDefault="00E60144">
      <w:pPr>
        <w:pStyle w:val="3"/>
      </w:pPr>
      <w:r>
        <w:rPr>
          <w:b/>
        </w:rPr>
        <w:t>1.5.1</w:t>
      </w:r>
      <w:r>
        <w:rPr>
          <w:rFonts w:hint="eastAsia"/>
        </w:rPr>
        <w:t xml:space="preserve"> </w:t>
      </w:r>
      <w:r>
        <w:t xml:space="preserve"> </w:t>
      </w:r>
      <w:r>
        <w:t>交叉验证</w:t>
      </w:r>
    </w:p>
    <w:p w14:paraId="47FC7DE8" w14:textId="77777777" w:rsidR="0083489B" w:rsidRDefault="00E60144">
      <w:pPr>
        <w:ind w:firstLine="472"/>
      </w:pPr>
      <w:r>
        <w:rPr>
          <w:spacing w:val="-2"/>
        </w:rPr>
        <w:t>机器学习算法不仅关心模型与过去的训练数据拟合得有多好，更关心学习好的模型在未来</w:t>
      </w:r>
      <w:r w:rsidR="00FA6BB5">
        <w:rPr>
          <w:rFonts w:hint="eastAsia"/>
          <w:spacing w:val="-2"/>
        </w:rPr>
        <w:t>的</w:t>
      </w:r>
      <w:r>
        <w:t>测试数据上的预测性能。模型在新的测试数据上的性能称为泛化（</w:t>
      </w:r>
      <w:r>
        <w:t>Generalization</w:t>
      </w:r>
      <w:r>
        <w:t>）性能。通常给定一个任务时只给了训练集，没有专门的验证集。因此我们需要从训练集中分离一部分样本作为验证集。</w:t>
      </w:r>
    </w:p>
    <w:p w14:paraId="3C77028D" w14:textId="6719FAB3" w:rsidR="0083489B" w:rsidRDefault="005E54F1" w:rsidP="007329DD">
      <w:pPr>
        <w:ind w:firstLine="480"/>
      </w:pPr>
      <w:r>
        <w:t>当训练样本较多时，可以直接从训练集中</w:t>
      </w:r>
      <w:r>
        <w:rPr>
          <w:rFonts w:hint="eastAsia"/>
        </w:rPr>
        <w:t>留出</w:t>
      </w:r>
      <w:r w:rsidR="00E60144">
        <w:t>一部分样本作为验证集</w:t>
      </w:r>
      <w:r w:rsidR="007329DD">
        <w:rPr>
          <w:rFonts w:hint="eastAsia"/>
        </w:rPr>
        <w:t>，</w:t>
      </w:r>
      <w:r>
        <w:rPr>
          <w:rFonts w:hint="eastAsia"/>
        </w:rPr>
        <w:t>称为留出法（</w:t>
      </w:r>
      <w:r>
        <w:t>Hold-Out</w:t>
      </w:r>
      <w:r>
        <w:rPr>
          <w:rFonts w:hint="eastAsia"/>
        </w:rPr>
        <w:t>），</w:t>
      </w:r>
      <w:r w:rsidR="007329DD">
        <w:rPr>
          <w:rFonts w:hint="eastAsia"/>
        </w:rPr>
        <w:t>如图</w:t>
      </w:r>
      <w:r w:rsidR="007329DD">
        <w:rPr>
          <w:rFonts w:hint="eastAsia"/>
        </w:rPr>
        <w:t>1-3</w:t>
      </w:r>
      <w:r w:rsidR="007329DD">
        <w:rPr>
          <w:rFonts w:hint="eastAsia"/>
        </w:rPr>
        <w:t>（</w:t>
      </w:r>
      <w:r w:rsidR="007329DD">
        <w:rPr>
          <w:rFonts w:hint="eastAsia"/>
        </w:rPr>
        <w:t>a</w:t>
      </w:r>
      <w:r w:rsidR="007329DD">
        <w:rPr>
          <w:rFonts w:hint="eastAsia"/>
        </w:rPr>
        <w:t>）所示</w:t>
      </w:r>
      <w:r w:rsidR="00E60144">
        <w:t>。</w:t>
      </w:r>
      <w:proofErr w:type="spellStart"/>
      <w:r w:rsidR="00E60144">
        <w:t>Scikit</w:t>
      </w:r>
      <w:proofErr w:type="spellEnd"/>
      <w:r w:rsidR="00E60144">
        <w:t>-Learn</w:t>
      </w:r>
      <w:r w:rsidR="00E60144">
        <w:t>中可以通过调用</w:t>
      </w:r>
      <m:oMath>
        <m:r>
          <m:rPr>
            <m:sty m:val="p"/>
          </m:rPr>
          <w:rPr>
            <w:rFonts w:ascii="Cambria Math" w:hAnsi="Cambria Math"/>
          </w:rPr>
          <m:t>train_test_split</m:t>
        </m:r>
      </m:oMath>
      <w:r w:rsidR="00EA606E">
        <w:rPr>
          <w:rFonts w:hint="eastAsia"/>
        </w:rPr>
        <w:t>函数</w:t>
      </w:r>
      <w:r w:rsidR="00E60144">
        <w:t>实现。</w:t>
      </w:r>
    </w:p>
    <w:p w14:paraId="3CA9A9D3" w14:textId="77777777" w:rsidR="0083489B" w:rsidRDefault="00E60144">
      <w:pPr>
        <w:ind w:firstLine="480"/>
      </w:pPr>
      <w:r>
        <w:t>当训练样本没那么多时，可以采用交叉验证方式，将训练数据分成</w:t>
      </w:r>
      <w:r w:rsidR="00FA6BB5">
        <w:rPr>
          <w:rFonts w:hint="eastAsia"/>
        </w:rPr>
        <w:t>样本数目大致相等的</w:t>
      </w:r>
      <m:oMath>
        <m:r>
          <w:rPr>
            <w:rFonts w:ascii="Cambria Math" w:hAnsi="Cambria Math"/>
          </w:rPr>
          <m:t>K</m:t>
        </m:r>
      </m:oMath>
      <w:r w:rsidR="00FA6BB5">
        <w:rPr>
          <w:rFonts w:hint="eastAsia"/>
        </w:rPr>
        <w:t>份（</w:t>
      </w:r>
      <m:oMath>
        <m:r>
          <w:rPr>
            <w:rFonts w:ascii="Cambria Math" w:hAnsi="Cambria Math"/>
          </w:rPr>
          <m:t>K</m:t>
        </m:r>
      </m:oMath>
      <w:r>
        <w:t>折</w:t>
      </w:r>
      <w:r w:rsidR="00FA6BB5">
        <w:rPr>
          <w:rFonts w:hint="eastAsia"/>
        </w:rPr>
        <w:t>）</w:t>
      </w:r>
      <w:r>
        <w:t>，每折样本轮流作为验证集，其余的</w:t>
      </w:r>
      <m:oMath>
        <m:r>
          <w:rPr>
            <w:rFonts w:ascii="Cambria Math" w:hAnsi="Cambria Math"/>
          </w:rPr>
          <m:t>K-1</m:t>
        </m:r>
      </m:oMath>
      <w:r>
        <w:rPr>
          <w:iCs/>
        </w:rPr>
        <w:t>折数据为训练集</w:t>
      </w:r>
      <w:r>
        <w:t>。图</w:t>
      </w:r>
      <w:r>
        <w:t>1-3</w:t>
      </w:r>
      <w:r w:rsidR="007329DD">
        <w:rPr>
          <w:rFonts w:hint="eastAsia"/>
        </w:rPr>
        <w:t>（</w:t>
      </w:r>
      <w:r w:rsidR="007329DD">
        <w:rPr>
          <w:rFonts w:hint="eastAsia"/>
        </w:rPr>
        <w:t>b</w:t>
      </w:r>
      <w:r w:rsidR="007329DD">
        <w:rPr>
          <w:rFonts w:hint="eastAsia"/>
        </w:rPr>
        <w:t>）</w:t>
      </w:r>
      <w:r>
        <w:t>给出了</w:t>
      </w:r>
      <w:r>
        <w:t>5</w:t>
      </w:r>
      <w:r>
        <w:t>折交叉验证中验证集划分的示意图。</w:t>
      </w:r>
      <w:proofErr w:type="spellStart"/>
      <w:r>
        <w:t>Scikit</w:t>
      </w:r>
      <w:proofErr w:type="spellEnd"/>
      <w:r>
        <w:t>-Learn</w:t>
      </w:r>
      <w:r>
        <w:t>的</w:t>
      </w:r>
      <m:oMath>
        <m:r>
          <m:rPr>
            <m:sty m:val="p"/>
          </m:rPr>
          <w:rPr>
            <w:rFonts w:ascii="Cambria Math" w:hAnsi="Cambria Math"/>
          </w:rPr>
          <m:t>Kfold</m:t>
        </m:r>
      </m:oMath>
      <w:r>
        <w:t>类实现了</w:t>
      </w:r>
      <m:oMath>
        <m:r>
          <w:rPr>
            <w:rFonts w:ascii="Cambria Math" w:hAnsi="Cambria Math"/>
          </w:rPr>
          <m:t>K</m:t>
        </m:r>
      </m:oMath>
      <w:r>
        <w:t>折交叉验证。对分类任务，我们</w:t>
      </w:r>
      <w:r w:rsidR="00FA6BB5">
        <w:rPr>
          <w:rFonts w:hint="eastAsia"/>
        </w:rPr>
        <w:t>还</w:t>
      </w:r>
      <w:r>
        <w:t>希望每折数据中</w:t>
      </w:r>
      <w:r w:rsidR="00FA6BB5">
        <w:rPr>
          <w:rFonts w:hint="eastAsia"/>
        </w:rPr>
        <w:t>各</w:t>
      </w:r>
      <w:r>
        <w:t>个类别的样本分布同总体训练数据的分布相同，因此采用分层（</w:t>
      </w:r>
      <w:r>
        <w:t>Stratified</w:t>
      </w:r>
      <w:r>
        <w:t>）交叉验证，即先将数据按类别分层，然后对每层的数据进行交叉验证。</w:t>
      </w:r>
      <w:proofErr w:type="spellStart"/>
      <w:r>
        <w:t>Scikit</w:t>
      </w:r>
      <w:proofErr w:type="spellEnd"/>
      <w:r>
        <w:t>-Learn</w:t>
      </w:r>
      <w:r>
        <w:t>的</w:t>
      </w:r>
      <m:oMath>
        <m:r>
          <m:rPr>
            <m:sty m:val="p"/>
          </m:rPr>
          <w:rPr>
            <w:rFonts w:ascii="Cambria Math" w:hAnsi="Cambria Math"/>
          </w:rPr>
          <m:t>StratifiedKFold</m:t>
        </m:r>
      </m:oMath>
      <w:r>
        <w:t>类实现了分层的</w:t>
      </w:r>
      <m:oMath>
        <m:r>
          <w:rPr>
            <w:rFonts w:ascii="Cambria Math" w:hAnsi="Cambria Math"/>
          </w:rPr>
          <m:t>K</m:t>
        </m:r>
      </m:oMath>
      <w:r>
        <w:t>折交叉验证。</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9"/>
        <w:gridCol w:w="4155"/>
      </w:tblGrid>
      <w:tr w:rsidR="007329DD" w:rsidRPr="007329DD" w14:paraId="286B4680" w14:textId="77777777" w:rsidTr="007329DD">
        <w:tc>
          <w:tcPr>
            <w:tcW w:w="4162" w:type="dxa"/>
            <w:vAlign w:val="bottom"/>
          </w:tcPr>
          <w:p w14:paraId="53E4CBE2" w14:textId="77777777" w:rsidR="007329DD" w:rsidRPr="007329DD" w:rsidRDefault="007329DD" w:rsidP="007329DD">
            <w:pPr>
              <w:ind w:firstLineChars="0" w:firstLine="0"/>
              <w:jc w:val="center"/>
              <w:rPr>
                <w:sz w:val="14"/>
                <w:szCs w:val="14"/>
              </w:rPr>
            </w:pPr>
            <w:r w:rsidRPr="007329DD">
              <w:rPr>
                <w:noProof/>
                <w:sz w:val="14"/>
                <w:szCs w:val="14"/>
              </w:rPr>
              <w:lastRenderedPageBreak/>
              <w:drawing>
                <wp:inline distT="0" distB="0" distL="0" distR="0" wp14:anchorId="0B7D2C8F" wp14:editId="5C232DC2">
                  <wp:extent cx="2505600" cy="676800"/>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屏幕快照 2020-03-22 下午5.51.4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5600" cy="676800"/>
                          </a:xfrm>
                          <a:prstGeom prst="rect">
                            <a:avLst/>
                          </a:prstGeom>
                        </pic:spPr>
                      </pic:pic>
                    </a:graphicData>
                  </a:graphic>
                </wp:inline>
              </w:drawing>
            </w:r>
          </w:p>
        </w:tc>
        <w:tc>
          <w:tcPr>
            <w:tcW w:w="4162" w:type="dxa"/>
            <w:vAlign w:val="bottom"/>
          </w:tcPr>
          <w:p w14:paraId="0B6E7AD7" w14:textId="77777777" w:rsidR="007329DD" w:rsidRPr="007329DD" w:rsidRDefault="007329DD" w:rsidP="007329DD">
            <w:pPr>
              <w:ind w:firstLineChars="0" w:firstLine="0"/>
              <w:jc w:val="center"/>
              <w:rPr>
                <w:sz w:val="14"/>
                <w:szCs w:val="14"/>
              </w:rPr>
            </w:pPr>
            <w:r w:rsidRPr="007329DD">
              <w:rPr>
                <w:noProof/>
                <w:sz w:val="14"/>
                <w:szCs w:val="14"/>
              </w:rPr>
              <w:drawing>
                <wp:inline distT="0" distB="0" distL="0" distR="0" wp14:anchorId="4C9F5413" wp14:editId="17694CA0">
                  <wp:extent cx="2505075" cy="12236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05600" cy="1224000"/>
                          </a:xfrm>
                          <a:prstGeom prst="rect">
                            <a:avLst/>
                          </a:prstGeom>
                        </pic:spPr>
                      </pic:pic>
                    </a:graphicData>
                  </a:graphic>
                </wp:inline>
              </w:drawing>
            </w:r>
          </w:p>
        </w:tc>
      </w:tr>
      <w:tr w:rsidR="007329DD" w:rsidRPr="007329DD" w14:paraId="2EAA1FA4" w14:textId="77777777" w:rsidTr="007329DD">
        <w:tc>
          <w:tcPr>
            <w:tcW w:w="4162" w:type="dxa"/>
            <w:vAlign w:val="bottom"/>
          </w:tcPr>
          <w:p w14:paraId="367C5F69" w14:textId="5216B33A" w:rsidR="007329DD" w:rsidRPr="007329DD" w:rsidRDefault="007329DD" w:rsidP="007329DD">
            <w:pPr>
              <w:ind w:firstLineChars="0" w:firstLine="0"/>
              <w:jc w:val="center"/>
              <w:rPr>
                <w:sz w:val="14"/>
                <w:szCs w:val="14"/>
              </w:rPr>
            </w:pPr>
            <w:r w:rsidRPr="007329DD">
              <w:rPr>
                <w:rFonts w:hint="eastAsia"/>
                <w:sz w:val="14"/>
                <w:szCs w:val="14"/>
              </w:rPr>
              <w:t>（</w:t>
            </w:r>
            <w:r w:rsidRPr="007329DD">
              <w:rPr>
                <w:rFonts w:hint="eastAsia"/>
                <w:sz w:val="14"/>
                <w:szCs w:val="14"/>
              </w:rPr>
              <w:t>a</w:t>
            </w:r>
            <w:r w:rsidRPr="007329DD">
              <w:rPr>
                <w:rFonts w:hint="eastAsia"/>
                <w:sz w:val="14"/>
                <w:szCs w:val="14"/>
              </w:rPr>
              <w:t>）</w:t>
            </w:r>
            <w:r w:rsidR="005E54F1">
              <w:rPr>
                <w:rFonts w:hint="eastAsia"/>
                <w:sz w:val="14"/>
                <w:szCs w:val="14"/>
              </w:rPr>
              <w:t>留出法</w:t>
            </w:r>
          </w:p>
        </w:tc>
        <w:tc>
          <w:tcPr>
            <w:tcW w:w="4162" w:type="dxa"/>
            <w:vAlign w:val="bottom"/>
          </w:tcPr>
          <w:p w14:paraId="5C6520DA" w14:textId="4BE6A863" w:rsidR="007329DD" w:rsidRPr="007329DD" w:rsidRDefault="007329DD" w:rsidP="005E54F1">
            <w:pPr>
              <w:ind w:firstLineChars="0" w:firstLine="0"/>
              <w:jc w:val="center"/>
              <w:rPr>
                <w:sz w:val="14"/>
                <w:szCs w:val="14"/>
              </w:rPr>
            </w:pPr>
            <w:r w:rsidRPr="007329DD">
              <w:rPr>
                <w:rFonts w:hint="eastAsia"/>
                <w:sz w:val="14"/>
                <w:szCs w:val="14"/>
              </w:rPr>
              <w:t>（</w:t>
            </w:r>
            <w:r w:rsidRPr="007329DD">
              <w:rPr>
                <w:rFonts w:hint="eastAsia"/>
                <w:sz w:val="14"/>
                <w:szCs w:val="14"/>
              </w:rPr>
              <w:t>b</w:t>
            </w:r>
            <w:r w:rsidRPr="007329DD">
              <w:rPr>
                <w:rFonts w:hint="eastAsia"/>
                <w:sz w:val="14"/>
                <w:szCs w:val="14"/>
              </w:rPr>
              <w:t>）</w:t>
            </w:r>
            <w:r w:rsidRPr="007329DD">
              <w:rPr>
                <w:rFonts w:hint="eastAsia"/>
                <w:sz w:val="14"/>
                <w:szCs w:val="14"/>
              </w:rPr>
              <w:t>5</w:t>
            </w:r>
            <w:r w:rsidRPr="007329DD">
              <w:rPr>
                <w:rFonts w:hint="eastAsia"/>
                <w:sz w:val="14"/>
                <w:szCs w:val="14"/>
              </w:rPr>
              <w:t>折交叉验证</w:t>
            </w:r>
          </w:p>
        </w:tc>
      </w:tr>
    </w:tbl>
    <w:p w14:paraId="4F8CA541" w14:textId="05D97E3D" w:rsidR="0083489B" w:rsidRDefault="00E60144">
      <w:pPr>
        <w:pStyle w:val="afa"/>
      </w:pPr>
      <w:r>
        <w:t xml:space="preserve">图1-3 </w:t>
      </w:r>
      <w:r>
        <w:rPr>
          <w:rFonts w:hint="eastAsia"/>
        </w:rPr>
        <w:t xml:space="preserve"> </w:t>
      </w:r>
      <w:r w:rsidR="00D437A6">
        <w:rPr>
          <w:rFonts w:hint="eastAsia"/>
        </w:rPr>
        <w:t>验证集</w:t>
      </w:r>
    </w:p>
    <w:p w14:paraId="61AC7DD0" w14:textId="7D44F722" w:rsidR="0083489B" w:rsidRDefault="00E60144">
      <w:pPr>
        <w:snapToGrid w:val="0"/>
        <w:spacing w:line="312" w:lineRule="atLeast"/>
        <w:ind w:firstLine="480"/>
      </w:pPr>
      <w:r>
        <w:t>令在留出第</w:t>
      </w:r>
      <m:oMath>
        <m:r>
          <w:rPr>
            <w:rFonts w:ascii="Cambria Math" w:hAnsi="Cambria Math"/>
          </w:rPr>
          <m:t>k</m:t>
        </m:r>
      </m:oMath>
      <w:r>
        <w:t>折的数据上训练的模型在第</w:t>
      </w:r>
      <m:oMath>
        <m:r>
          <w:rPr>
            <w:rFonts w:ascii="Cambria Math" w:hAnsi="Cambria Math"/>
          </w:rPr>
          <m:t>k</m:t>
        </m:r>
      </m:oMath>
      <w:r>
        <w:t>折的验证数据上的训练为</w:t>
      </w:r>
      <m:oMath>
        <m:sSub>
          <m:sSubPr>
            <m:ctrlPr>
              <w:rPr>
                <w:rFonts w:ascii="Cambria Math" w:hAnsi="Cambria Math"/>
                <w:i/>
              </w:rPr>
            </m:ctrlPr>
          </m:sSubPr>
          <m:e>
            <m:r>
              <w:rPr>
                <w:rFonts w:ascii="Cambria Math" w:hAnsi="Cambria Math"/>
              </w:rPr>
              <m:t>e</m:t>
            </m:r>
          </m:e>
          <m:sub>
            <m:r>
              <w:rPr>
                <w:rFonts w:ascii="Cambria Math" w:hAnsi="Cambria Math"/>
              </w:rPr>
              <m:t>k</m:t>
            </m:r>
          </m:sub>
        </m:sSub>
      </m:oMath>
      <w:r>
        <w:t>，则</w:t>
      </w:r>
      <m:oMath>
        <m:r>
          <w:rPr>
            <w:rFonts w:ascii="Cambria Math" w:hAnsi="Cambria Math"/>
          </w:rPr>
          <m:t>K</m:t>
        </m:r>
      </m:oMath>
      <w:r>
        <w:t>折交叉验证得到的测试误差的估计为：</w:t>
      </w: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K</m:t>
            </m:r>
          </m:den>
        </m:f>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e</m:t>
                </m:r>
              </m:e>
              <m:sub>
                <m:r>
                  <w:rPr>
                    <w:rFonts w:ascii="Cambria Math" w:hAnsi="Cambria Math"/>
                  </w:rPr>
                  <m:t>k</m:t>
                </m:r>
              </m:sub>
            </m:sSub>
          </m:e>
        </m:nary>
      </m:oMath>
      <w:r w:rsidRPr="001D4F84">
        <w:t>。</w:t>
      </w:r>
    </w:p>
    <w:p w14:paraId="31636E2E" w14:textId="77777777" w:rsidR="00315DED" w:rsidRPr="001D4F84" w:rsidRDefault="00315DED">
      <w:pPr>
        <w:snapToGrid w:val="0"/>
        <w:spacing w:line="312" w:lineRule="atLeast"/>
        <w:ind w:firstLine="480"/>
      </w:pPr>
      <w:r>
        <w:rPr>
          <w:rFonts w:hint="eastAsia"/>
        </w:rPr>
        <w:t>另外，记得找到最佳超参数后，在给定超参数为最佳值的情况下，用全体训练数据再次训练模型。这个模型才是最终对测试样本做预测的模型。</w:t>
      </w:r>
    </w:p>
    <w:p w14:paraId="4E86977A" w14:textId="77777777" w:rsidR="001D4F84" w:rsidRDefault="001D4F84" w:rsidP="001D4F84">
      <w:pPr>
        <w:ind w:firstLine="480"/>
      </w:pPr>
      <w:r>
        <w:t>在与时间有关的应用中，验证集的划分最好是按照时间拆分，比如评估的时候选取一个时间点，用在这个时间点之前的数据做训练，预测在这个时间点之后。这样更接近真实应用场景中我们根据历史数据</w:t>
      </w:r>
      <w:bookmarkStart w:id="3" w:name="_GoBack"/>
      <w:bookmarkEnd w:id="3"/>
      <w:r>
        <w:t>预测未来的情形。</w:t>
      </w:r>
    </w:p>
    <w:p w14:paraId="1C6E0913" w14:textId="77777777" w:rsidR="001D26C2" w:rsidRDefault="001D26C2">
      <w:pPr>
        <w:snapToGrid w:val="0"/>
        <w:spacing w:line="312" w:lineRule="atLeast"/>
        <w:ind w:firstLine="480"/>
        <w:rPr>
          <w:iCs/>
          <w:lang w:val="is-IS"/>
        </w:rPr>
      </w:pPr>
      <w:r>
        <w:rPr>
          <w:rFonts w:hint="eastAsia"/>
          <w:iCs/>
          <w:lang w:val="is-IS"/>
        </w:rPr>
        <w:t>例</w:t>
      </w:r>
      <w:r w:rsidR="00DB5066">
        <w:rPr>
          <w:rFonts w:hint="eastAsia"/>
          <w:iCs/>
          <w:lang w:val="is-IS"/>
        </w:rPr>
        <w:t>1-4</w:t>
      </w:r>
      <w:r>
        <w:rPr>
          <w:rFonts w:hint="eastAsia"/>
          <w:iCs/>
          <w:lang w:val="is-IS"/>
        </w:rPr>
        <w:t>:</w:t>
      </w:r>
      <w:r w:rsidR="000B0384">
        <w:rPr>
          <w:rFonts w:hint="eastAsia"/>
          <w:iCs/>
          <w:lang w:val="is-IS"/>
        </w:rPr>
        <w:t xml:space="preserve"> </w:t>
      </w:r>
      <w:r w:rsidR="000B0384">
        <w:rPr>
          <w:rFonts w:hint="eastAsia"/>
          <w:iCs/>
          <w:lang w:val="is-IS"/>
        </w:rPr>
        <w:t>在鸢尾花分类数据集上</w:t>
      </w:r>
      <w:r>
        <w:rPr>
          <w:rFonts w:hint="eastAsia"/>
          <w:iCs/>
          <w:lang w:val="is-IS"/>
        </w:rPr>
        <w:t>寻找</w:t>
      </w:r>
      <w:r w:rsidR="00833868">
        <w:rPr>
          <w:rFonts w:hint="eastAsia"/>
          <w:iCs/>
          <w:lang w:val="is-IS"/>
        </w:rPr>
        <w:t>最佳的</w:t>
      </w:r>
      <w:r w:rsidR="00EB4A54">
        <w:rPr>
          <w:rFonts w:hint="eastAsia"/>
        </w:rPr>
        <w:t>K</w:t>
      </w:r>
      <w:r w:rsidR="00EB4A54">
        <w:rPr>
          <w:rFonts w:hint="eastAsia"/>
        </w:rPr>
        <w:t>近邻</w:t>
      </w:r>
      <w:r>
        <w:rPr>
          <w:rFonts w:hint="eastAsia"/>
          <w:iCs/>
          <w:lang w:val="is-IS"/>
        </w:rPr>
        <w:t>分类模型超参数</w:t>
      </w:r>
    </w:p>
    <w:p w14:paraId="445EEB01" w14:textId="77777777" w:rsidR="00833868" w:rsidRDefault="00EB4A54" w:rsidP="00A96668">
      <w:pPr>
        <w:snapToGrid w:val="0"/>
        <w:spacing w:line="312" w:lineRule="atLeast"/>
        <w:ind w:firstLine="480"/>
      </w:pPr>
      <w:r>
        <w:rPr>
          <w:rFonts w:hint="eastAsia"/>
        </w:rPr>
        <w:t>K</w:t>
      </w:r>
      <w:r w:rsidR="00833868">
        <w:rPr>
          <w:rFonts w:hint="eastAsia"/>
        </w:rPr>
        <w:t>近邻</w:t>
      </w:r>
      <w:r>
        <w:rPr>
          <w:rFonts w:hint="eastAsia"/>
        </w:rPr>
        <w:t>（</w:t>
      </w:r>
      <w:r w:rsidRPr="00EB4A54">
        <w:t>K-Nearest Neighbors</w:t>
      </w:r>
      <w:r>
        <w:rPr>
          <w:rFonts w:hint="eastAsia"/>
        </w:rPr>
        <w:t>，</w:t>
      </w:r>
      <w:r>
        <w:rPr>
          <w:rFonts w:hint="eastAsia"/>
        </w:rPr>
        <w:t>KNN</w:t>
      </w:r>
      <w:r>
        <w:rPr>
          <w:rFonts w:hint="eastAsia"/>
        </w:rPr>
        <w:t>）</w:t>
      </w:r>
      <w:r w:rsidR="001D4F84">
        <w:rPr>
          <w:rFonts w:hint="eastAsia"/>
        </w:rPr>
        <w:t>模型</w:t>
      </w:r>
      <w:r w:rsidR="00833868">
        <w:rPr>
          <w:rFonts w:hint="eastAsia"/>
        </w:rPr>
        <w:t>是机器学习中最基本的分类算法之一。</w:t>
      </w:r>
      <w:r>
        <w:rPr>
          <w:rFonts w:hint="eastAsia"/>
        </w:rPr>
        <w:t>KNN</w:t>
      </w:r>
      <w:r w:rsidR="001D4F84">
        <w:rPr>
          <w:rFonts w:hint="eastAsia"/>
        </w:rPr>
        <w:t>模型</w:t>
      </w:r>
      <w:r w:rsidR="00A96668">
        <w:rPr>
          <w:rFonts w:hint="eastAsia"/>
        </w:rPr>
        <w:t>计算</w:t>
      </w:r>
      <w:r>
        <w:rPr>
          <w:rFonts w:hint="eastAsia"/>
        </w:rPr>
        <w:t>测试样本和每个训练样本之间的距离，记录</w:t>
      </w:r>
      <w:r w:rsidR="0063672C">
        <w:rPr>
          <w:rFonts w:hint="eastAsia"/>
        </w:rPr>
        <w:t>离</w:t>
      </w:r>
      <w:r w:rsidR="00A96668">
        <w:rPr>
          <w:rFonts w:hint="eastAsia"/>
        </w:rPr>
        <w:t>其</w:t>
      </w:r>
      <w:r>
        <w:rPr>
          <w:rFonts w:hint="eastAsia"/>
        </w:rPr>
        <w:t>最近的</w:t>
      </w:r>
      <w:r>
        <w:rPr>
          <w:rFonts w:hint="eastAsia"/>
        </w:rPr>
        <w:t>K</w:t>
      </w:r>
      <w:r>
        <w:rPr>
          <w:rFonts w:hint="eastAsia"/>
        </w:rPr>
        <w:t>个邻居，</w:t>
      </w:r>
      <w:r w:rsidR="0063672C">
        <w:rPr>
          <w:rFonts w:hint="eastAsia"/>
        </w:rPr>
        <w:t>并用</w:t>
      </w:r>
      <w:r>
        <w:rPr>
          <w:rFonts w:hint="eastAsia"/>
        </w:rPr>
        <w:t>这</w:t>
      </w:r>
      <w:r>
        <w:rPr>
          <w:rFonts w:hint="eastAsia"/>
        </w:rPr>
        <w:t>K</w:t>
      </w:r>
      <w:r>
        <w:rPr>
          <w:rFonts w:hint="eastAsia"/>
        </w:rPr>
        <w:t>个邻居的标签</w:t>
      </w:r>
      <w:r w:rsidR="00A96668">
        <w:rPr>
          <w:rFonts w:hint="eastAsia"/>
        </w:rPr>
        <w:t>的</w:t>
      </w:r>
      <w:r>
        <w:rPr>
          <w:rFonts w:hint="eastAsia"/>
        </w:rPr>
        <w:t>投票</w:t>
      </w:r>
      <w:r w:rsidR="00A96668">
        <w:rPr>
          <w:rFonts w:hint="eastAsia"/>
        </w:rPr>
        <w:t>结果</w:t>
      </w:r>
      <w:r w:rsidR="0063672C">
        <w:rPr>
          <w:rFonts w:hint="eastAsia"/>
        </w:rPr>
        <w:t>作</w:t>
      </w:r>
      <w:r w:rsidR="00A96668">
        <w:rPr>
          <w:rFonts w:hint="eastAsia"/>
        </w:rPr>
        <w:t>为该测试样本的标签。</w:t>
      </w:r>
      <w:r w:rsidR="00833868">
        <w:rPr>
          <w:rFonts w:hint="eastAsia"/>
        </w:rPr>
        <w:t>KNN</w:t>
      </w:r>
      <w:r w:rsidR="00833868">
        <w:rPr>
          <w:rFonts w:hint="eastAsia"/>
        </w:rPr>
        <w:t>算法也可以用于回归问题，唯一的区别是使用最近邻的平均值，而不是从最近邻投票。</w:t>
      </w:r>
    </w:p>
    <w:p w14:paraId="14266E65" w14:textId="721A346F" w:rsidR="00961856" w:rsidRDefault="00A96668" w:rsidP="00833868">
      <w:pPr>
        <w:snapToGrid w:val="0"/>
        <w:spacing w:line="312" w:lineRule="atLeast"/>
        <w:ind w:firstLine="480"/>
      </w:pPr>
      <w:r>
        <w:rPr>
          <w:rFonts w:hint="eastAsia"/>
        </w:rPr>
        <w:t>在</w:t>
      </w:r>
      <w:r>
        <w:rPr>
          <w:rFonts w:hint="eastAsia"/>
        </w:rPr>
        <w:t>KNN</w:t>
      </w:r>
      <w:r w:rsidR="001D4F84">
        <w:rPr>
          <w:rFonts w:hint="eastAsia"/>
        </w:rPr>
        <w:t>模型</w:t>
      </w:r>
      <w:r>
        <w:rPr>
          <w:rFonts w:hint="eastAsia"/>
        </w:rPr>
        <w:t>中，参数</w:t>
      </w:r>
      <w:r>
        <w:rPr>
          <w:rFonts w:hint="eastAsia"/>
        </w:rPr>
        <w:t>K</w:t>
      </w:r>
      <w:r w:rsidR="00480889">
        <w:rPr>
          <w:rFonts w:hint="eastAsia"/>
        </w:rPr>
        <w:t>是一个很重要的参数。</w:t>
      </w:r>
      <w:r w:rsidR="00480889">
        <w:rPr>
          <w:rFonts w:hint="eastAsia"/>
        </w:rPr>
        <w:t>K</w:t>
      </w:r>
      <w:r w:rsidR="00480889">
        <w:rPr>
          <w:rFonts w:hint="eastAsia"/>
        </w:rPr>
        <w:t>越大，决策边界越平滑，但过于平滑的决策边界可能和问题的复杂度不匹配。</w:t>
      </w:r>
      <w:r w:rsidR="00961856">
        <w:rPr>
          <w:rFonts w:hint="eastAsia"/>
        </w:rPr>
        <w:t>K</w:t>
      </w:r>
      <w:r w:rsidR="00961856">
        <w:rPr>
          <w:rFonts w:hint="eastAsia"/>
        </w:rPr>
        <w:t>的选择通过模型在验证集的性能比较实现。</w:t>
      </w:r>
    </w:p>
    <w:p w14:paraId="734C05A3" w14:textId="77777777" w:rsidR="005F79FB" w:rsidRDefault="00480889" w:rsidP="005F79FB">
      <w:pPr>
        <w:snapToGrid w:val="0"/>
        <w:spacing w:line="312" w:lineRule="atLeast"/>
        <w:ind w:firstLine="480"/>
      </w:pPr>
      <w:r>
        <w:rPr>
          <w:rFonts w:hint="eastAsia"/>
        </w:rPr>
        <w:t>本例中我们</w:t>
      </w:r>
      <w:r w:rsidR="005F79FB">
        <w:rPr>
          <w:rFonts w:hint="eastAsia"/>
        </w:rPr>
        <w:t>以鸢尾花分类</w:t>
      </w:r>
      <w:r w:rsidR="005F79FB">
        <w:rPr>
          <w:rFonts w:hint="eastAsia"/>
          <w:iCs/>
          <w:lang w:val="is-IS"/>
        </w:rPr>
        <w:t>（</w:t>
      </w:r>
      <w:r w:rsidR="005F79FB">
        <w:rPr>
          <w:rFonts w:hint="eastAsia"/>
          <w:iCs/>
          <w:lang w:val="is-IS"/>
        </w:rPr>
        <w:t>Iris</w:t>
      </w:r>
      <w:r w:rsidR="005F79FB">
        <w:rPr>
          <w:rFonts w:hint="eastAsia"/>
          <w:iCs/>
          <w:lang w:val="is-IS"/>
        </w:rPr>
        <w:t>）</w:t>
      </w:r>
      <w:r w:rsidR="005F79FB">
        <w:rPr>
          <w:rFonts w:hint="eastAsia"/>
        </w:rPr>
        <w:t>数据集为例探讨参数</w:t>
      </w:r>
      <w:r w:rsidR="005F79FB">
        <w:rPr>
          <w:rFonts w:hint="eastAsia"/>
        </w:rPr>
        <w:t>K</w:t>
      </w:r>
      <w:r w:rsidR="005F79FB">
        <w:rPr>
          <w:rFonts w:hint="eastAsia"/>
        </w:rPr>
        <w:t>的取值对</w:t>
      </w:r>
      <w:r w:rsidR="005F79FB">
        <w:rPr>
          <w:rFonts w:hint="eastAsia"/>
        </w:rPr>
        <w:t>KNN</w:t>
      </w:r>
      <w:r w:rsidR="005F79FB">
        <w:rPr>
          <w:rFonts w:hint="eastAsia"/>
        </w:rPr>
        <w:t>的影响。</w:t>
      </w:r>
      <w:r w:rsidR="005F79FB">
        <w:rPr>
          <w:rFonts w:hint="eastAsia"/>
        </w:rPr>
        <w:t>Iris</w:t>
      </w:r>
      <w:r w:rsidR="005F79FB">
        <w:rPr>
          <w:rFonts w:hint="eastAsia"/>
        </w:rPr>
        <w:t>数据集是含</w:t>
      </w:r>
      <w:r w:rsidR="005F79FB">
        <w:rPr>
          <w:rFonts w:hint="eastAsia"/>
        </w:rPr>
        <w:t>150</w:t>
      </w:r>
      <w:r w:rsidR="005F79FB">
        <w:rPr>
          <w:rFonts w:hint="eastAsia"/>
        </w:rPr>
        <w:t>个样本，分为</w:t>
      </w:r>
      <w:r w:rsidR="005F79FB">
        <w:rPr>
          <w:rFonts w:hint="eastAsia"/>
        </w:rPr>
        <w:t>3</w:t>
      </w:r>
      <w:r w:rsidR="005F79FB">
        <w:rPr>
          <w:rFonts w:hint="eastAsia"/>
        </w:rPr>
        <w:t>类（</w:t>
      </w:r>
      <w:proofErr w:type="spellStart"/>
      <w:r w:rsidR="005F79FB">
        <w:rPr>
          <w:rFonts w:hint="eastAsia"/>
        </w:rPr>
        <w:t>Setosa</w:t>
      </w:r>
      <w:proofErr w:type="spellEnd"/>
      <w:r w:rsidR="005F79FB">
        <w:rPr>
          <w:rFonts w:hint="eastAsia"/>
        </w:rPr>
        <w:t>，</w:t>
      </w:r>
      <w:proofErr w:type="spellStart"/>
      <w:r w:rsidR="005F79FB">
        <w:rPr>
          <w:rFonts w:hint="eastAsia"/>
        </w:rPr>
        <w:t>Versicolour</w:t>
      </w:r>
      <w:proofErr w:type="spellEnd"/>
      <w:r w:rsidR="005F79FB">
        <w:rPr>
          <w:rFonts w:hint="eastAsia"/>
        </w:rPr>
        <w:t>，</w:t>
      </w:r>
      <w:proofErr w:type="spellStart"/>
      <w:r w:rsidR="005F79FB">
        <w:rPr>
          <w:rFonts w:hint="eastAsia"/>
        </w:rPr>
        <w:t>Virginica</w:t>
      </w:r>
      <w:proofErr w:type="spellEnd"/>
      <w:r w:rsidR="005F79FB">
        <w:rPr>
          <w:rFonts w:hint="eastAsia"/>
        </w:rPr>
        <w:t>），每类</w:t>
      </w:r>
      <w:r w:rsidR="005F79FB">
        <w:rPr>
          <w:rFonts w:hint="eastAsia"/>
        </w:rPr>
        <w:t>50</w:t>
      </w:r>
      <w:r w:rsidR="005F79FB">
        <w:rPr>
          <w:rFonts w:hint="eastAsia"/>
        </w:rPr>
        <w:t>个数据。每个样本有</w:t>
      </w:r>
      <w:r w:rsidR="005F79FB">
        <w:rPr>
          <w:rFonts w:hint="eastAsia"/>
        </w:rPr>
        <w:t>4</w:t>
      </w:r>
      <w:r w:rsidR="005F79FB">
        <w:rPr>
          <w:rFonts w:hint="eastAsia"/>
        </w:rPr>
        <w:t>个属性：花萼长度、花萼宽度、花瓣长度、花瓣宽度。</w:t>
      </w:r>
    </w:p>
    <w:p w14:paraId="72922DA1" w14:textId="7C04A997" w:rsidR="00961856" w:rsidRDefault="00961856" w:rsidP="005F79FB">
      <w:pPr>
        <w:snapToGrid w:val="0"/>
        <w:spacing w:line="312" w:lineRule="atLeast"/>
        <w:ind w:firstLine="480"/>
      </w:pPr>
      <w:r>
        <w:rPr>
          <w:rFonts w:hint="eastAsia"/>
        </w:rPr>
        <w:t>图</w:t>
      </w:r>
      <w:r>
        <w:rPr>
          <w:rFonts w:hint="eastAsia"/>
        </w:rPr>
        <w:t>1-4</w:t>
      </w:r>
      <w:r>
        <w:rPr>
          <w:rFonts w:hint="eastAsia"/>
        </w:rPr>
        <w:t>给出当取</w:t>
      </w:r>
      <w:r>
        <w:rPr>
          <w:rFonts w:hint="eastAsia"/>
        </w:rPr>
        <w:t>2</w:t>
      </w:r>
      <w:r>
        <w:rPr>
          <w:rFonts w:hint="eastAsia"/>
        </w:rPr>
        <w:t>维特征（花萼长度、花萼宽度）、</w:t>
      </w:r>
      <w:r>
        <w:rPr>
          <w:rFonts w:hint="eastAsia"/>
        </w:rPr>
        <w:t>K</w:t>
      </w:r>
      <w:r>
        <w:rPr>
          <w:rFonts w:hint="eastAsia"/>
        </w:rPr>
        <w:t>分别取</w:t>
      </w:r>
      <w:r>
        <w:rPr>
          <w:rFonts w:hint="eastAsia"/>
        </w:rPr>
        <w:t>3</w:t>
      </w:r>
      <w:r w:rsidR="00700B83">
        <w:rPr>
          <w:rFonts w:hint="eastAsia"/>
        </w:rPr>
        <w:t>和</w:t>
      </w:r>
      <w:r>
        <w:rPr>
          <w:rFonts w:hint="eastAsia"/>
        </w:rPr>
        <w:t>1</w:t>
      </w:r>
      <w:r w:rsidR="00D34DBB">
        <w:rPr>
          <w:rFonts w:hint="eastAsia"/>
        </w:rPr>
        <w:t>4</w:t>
      </w:r>
      <w:r>
        <w:rPr>
          <w:rFonts w:hint="eastAsia"/>
        </w:rPr>
        <w:t>的时候</w:t>
      </w:r>
      <w:r w:rsidR="009932B8">
        <w:rPr>
          <w:rFonts w:hint="eastAsia"/>
        </w:rPr>
        <w:t>，</w:t>
      </w:r>
      <w:r w:rsidR="009932B8">
        <w:rPr>
          <w:rFonts w:hint="eastAsia"/>
        </w:rPr>
        <w:t>KNN</w:t>
      </w:r>
      <w:r>
        <w:rPr>
          <w:rFonts w:hint="eastAsia"/>
        </w:rPr>
        <w:t>的决策边界。可以看出，当</w:t>
      </w:r>
      <w:r>
        <w:rPr>
          <w:rFonts w:hint="eastAsia"/>
        </w:rPr>
        <w:t>K</w:t>
      </w:r>
      <w:r>
        <w:rPr>
          <w:rFonts w:hint="eastAsia"/>
        </w:rPr>
        <w:t>等于</w:t>
      </w:r>
      <w:r>
        <w:rPr>
          <w:rFonts w:hint="eastAsia"/>
        </w:rPr>
        <w:t>3</w:t>
      </w:r>
      <w:r>
        <w:rPr>
          <w:rFonts w:hint="eastAsia"/>
        </w:rPr>
        <w:t>时，训练样本基本被分类正确，单决策边界很不光滑；当</w:t>
      </w:r>
      <w:r>
        <w:rPr>
          <w:rFonts w:hint="eastAsia"/>
        </w:rPr>
        <w:t>K</w:t>
      </w:r>
      <w:r>
        <w:rPr>
          <w:rFonts w:hint="eastAsia"/>
        </w:rPr>
        <w:t>等于</w:t>
      </w:r>
      <w:r>
        <w:rPr>
          <w:rFonts w:hint="eastAsia"/>
        </w:rPr>
        <w:t>1</w:t>
      </w:r>
      <w:r w:rsidR="00D34DBB">
        <w:rPr>
          <w:rFonts w:hint="eastAsia"/>
        </w:rPr>
        <w:t>4</w:t>
      </w:r>
      <w:r>
        <w:rPr>
          <w:rFonts w:hint="eastAsia"/>
        </w:rPr>
        <w:t>时，分类正确率和决策边界的光滑性取得了较好的折中。</w:t>
      </w:r>
    </w:p>
    <w:tbl>
      <w:tblPr>
        <w:tblStyle w:val="afffa"/>
        <w:tblW w:w="0" w:type="auto"/>
        <w:tblLook w:val="04A0" w:firstRow="1" w:lastRow="0" w:firstColumn="1" w:lastColumn="0" w:noHBand="0" w:noVBand="1"/>
      </w:tblPr>
      <w:tblGrid>
        <w:gridCol w:w="4163"/>
        <w:gridCol w:w="4161"/>
      </w:tblGrid>
      <w:tr w:rsidR="00A223A0" w14:paraId="7186717A" w14:textId="77777777" w:rsidTr="00A223A0">
        <w:tc>
          <w:tcPr>
            <w:tcW w:w="4163" w:type="dxa"/>
          </w:tcPr>
          <w:p w14:paraId="3FCA4D79" w14:textId="4659A353" w:rsidR="00A223A0" w:rsidRDefault="00A223A0" w:rsidP="005F79FB">
            <w:pPr>
              <w:snapToGrid w:val="0"/>
              <w:spacing w:line="312" w:lineRule="atLeast"/>
              <w:ind w:firstLineChars="0" w:firstLine="0"/>
            </w:pPr>
            <w:r>
              <w:rPr>
                <w:rFonts w:hint="eastAsia"/>
                <w:noProof/>
              </w:rPr>
              <w:lastRenderedPageBreak/>
              <w:drawing>
                <wp:inline distT="0" distB="0" distL="0" distR="0" wp14:anchorId="77DB840F" wp14:editId="3B663CA5">
                  <wp:extent cx="2542446" cy="1720372"/>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n3_iris.png"/>
                          <pic:cNvPicPr/>
                        </pic:nvPicPr>
                        <pic:blipFill>
                          <a:blip r:embed="rId19">
                            <a:extLst>
                              <a:ext uri="{28A0092B-C50C-407E-A947-70E740481C1C}">
                                <a14:useLocalDpi xmlns:a14="http://schemas.microsoft.com/office/drawing/2010/main" val="0"/>
                              </a:ext>
                            </a:extLst>
                          </a:blip>
                          <a:stretch>
                            <a:fillRect/>
                          </a:stretch>
                        </pic:blipFill>
                        <pic:spPr>
                          <a:xfrm>
                            <a:off x="0" y="0"/>
                            <a:ext cx="2563744" cy="1734783"/>
                          </a:xfrm>
                          <a:prstGeom prst="rect">
                            <a:avLst/>
                          </a:prstGeom>
                        </pic:spPr>
                      </pic:pic>
                    </a:graphicData>
                  </a:graphic>
                </wp:inline>
              </w:drawing>
            </w:r>
          </w:p>
        </w:tc>
        <w:tc>
          <w:tcPr>
            <w:tcW w:w="4161" w:type="dxa"/>
          </w:tcPr>
          <w:p w14:paraId="4F0AEF2D" w14:textId="54EF82E3" w:rsidR="00A223A0" w:rsidRDefault="00A223A0" w:rsidP="005F79FB">
            <w:pPr>
              <w:snapToGrid w:val="0"/>
              <w:spacing w:line="312" w:lineRule="atLeast"/>
              <w:ind w:firstLineChars="0" w:firstLine="0"/>
            </w:pPr>
            <w:r>
              <w:rPr>
                <w:rFonts w:hint="eastAsia"/>
                <w:noProof/>
              </w:rPr>
              <w:drawing>
                <wp:inline distT="0" distB="0" distL="0" distR="0" wp14:anchorId="037D123D" wp14:editId="7031647B">
                  <wp:extent cx="2537004" cy="1720372"/>
                  <wp:effectExtent l="0" t="0" r="317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n14_iris.png"/>
                          <pic:cNvPicPr/>
                        </pic:nvPicPr>
                        <pic:blipFill>
                          <a:blip r:embed="rId20">
                            <a:extLst>
                              <a:ext uri="{28A0092B-C50C-407E-A947-70E740481C1C}">
                                <a14:useLocalDpi xmlns:a14="http://schemas.microsoft.com/office/drawing/2010/main" val="0"/>
                              </a:ext>
                            </a:extLst>
                          </a:blip>
                          <a:stretch>
                            <a:fillRect/>
                          </a:stretch>
                        </pic:blipFill>
                        <pic:spPr>
                          <a:xfrm>
                            <a:off x="0" y="0"/>
                            <a:ext cx="2545812" cy="1726345"/>
                          </a:xfrm>
                          <a:prstGeom prst="rect">
                            <a:avLst/>
                          </a:prstGeom>
                        </pic:spPr>
                      </pic:pic>
                    </a:graphicData>
                  </a:graphic>
                </wp:inline>
              </w:drawing>
            </w:r>
          </w:p>
        </w:tc>
      </w:tr>
      <w:tr w:rsidR="00A223A0" w14:paraId="3F2AE450" w14:textId="77777777" w:rsidTr="00A223A0">
        <w:tc>
          <w:tcPr>
            <w:tcW w:w="4163" w:type="dxa"/>
          </w:tcPr>
          <w:p w14:paraId="4DBC573F" w14:textId="13459635" w:rsidR="00A223A0" w:rsidRDefault="00A223A0" w:rsidP="005F79FB">
            <w:pPr>
              <w:snapToGrid w:val="0"/>
              <w:spacing w:line="312" w:lineRule="atLeast"/>
              <w:ind w:firstLineChars="0" w:firstLine="0"/>
            </w:pPr>
            <w:r w:rsidRPr="001D4F84">
              <w:rPr>
                <w:rFonts w:hint="eastAsia"/>
                <w:sz w:val="14"/>
                <w:szCs w:val="14"/>
              </w:rPr>
              <w:t>（</w:t>
            </w:r>
            <w:r w:rsidRPr="001D4F84">
              <w:rPr>
                <w:rFonts w:hint="eastAsia"/>
                <w:sz w:val="14"/>
                <w:szCs w:val="14"/>
              </w:rPr>
              <w:t>a</w:t>
            </w:r>
            <w:r w:rsidRPr="001D4F84">
              <w:rPr>
                <w:rFonts w:hint="eastAsia"/>
                <w:sz w:val="14"/>
                <w:szCs w:val="14"/>
              </w:rPr>
              <w:t>）</w:t>
            </w:r>
            <w:r>
              <w:rPr>
                <w:rFonts w:hint="eastAsia"/>
                <w:sz w:val="14"/>
                <w:szCs w:val="14"/>
              </w:rPr>
              <w:t>K=3</w:t>
            </w:r>
          </w:p>
        </w:tc>
        <w:tc>
          <w:tcPr>
            <w:tcW w:w="4161" w:type="dxa"/>
          </w:tcPr>
          <w:p w14:paraId="4D6BE487" w14:textId="6FA02234" w:rsidR="00A223A0" w:rsidRDefault="00A223A0" w:rsidP="005F79FB">
            <w:pPr>
              <w:snapToGrid w:val="0"/>
              <w:spacing w:line="312" w:lineRule="atLeast"/>
              <w:ind w:firstLineChars="0" w:firstLine="0"/>
            </w:pPr>
            <w:r w:rsidRPr="00D34DBB">
              <w:rPr>
                <w:rFonts w:hint="eastAsia"/>
                <w:sz w:val="14"/>
                <w:szCs w:val="14"/>
              </w:rPr>
              <w:t>（</w:t>
            </w:r>
            <w:r w:rsidRPr="00D34DBB">
              <w:rPr>
                <w:rFonts w:hint="eastAsia"/>
                <w:sz w:val="14"/>
                <w:szCs w:val="14"/>
              </w:rPr>
              <w:t>b</w:t>
            </w:r>
            <w:r w:rsidRPr="00D34DBB">
              <w:rPr>
                <w:rFonts w:hint="eastAsia"/>
                <w:sz w:val="14"/>
                <w:szCs w:val="14"/>
              </w:rPr>
              <w:t>）</w:t>
            </w:r>
            <w:r w:rsidRPr="00D34DBB">
              <w:rPr>
                <w:rFonts w:hint="eastAsia"/>
                <w:sz w:val="14"/>
                <w:szCs w:val="14"/>
              </w:rPr>
              <w:t>K=14</w:t>
            </w:r>
          </w:p>
        </w:tc>
      </w:tr>
    </w:tbl>
    <w:p w14:paraId="0ECC92EA" w14:textId="686C0E1A" w:rsidR="00D34DBB" w:rsidRDefault="00D34DBB" w:rsidP="00D34DBB">
      <w:pPr>
        <w:snapToGrid w:val="0"/>
        <w:spacing w:line="312" w:lineRule="atLeast"/>
        <w:ind w:firstLine="280"/>
        <w:jc w:val="center"/>
        <w:rPr>
          <w:sz w:val="14"/>
          <w:szCs w:val="14"/>
        </w:rPr>
      </w:pPr>
      <w:r w:rsidRPr="001D4F84">
        <w:rPr>
          <w:rFonts w:hint="eastAsia"/>
          <w:sz w:val="14"/>
          <w:szCs w:val="14"/>
        </w:rPr>
        <w:t>图</w:t>
      </w:r>
      <w:r>
        <w:rPr>
          <w:rFonts w:hint="eastAsia"/>
          <w:sz w:val="14"/>
          <w:szCs w:val="14"/>
        </w:rPr>
        <w:t>1-4 Iris</w:t>
      </w:r>
      <w:r>
        <w:rPr>
          <w:rFonts w:hint="eastAsia"/>
          <w:sz w:val="14"/>
          <w:szCs w:val="14"/>
        </w:rPr>
        <w:t>数据集上</w:t>
      </w:r>
      <w:r w:rsidR="00C25DD0">
        <w:rPr>
          <w:rFonts w:hint="eastAsia"/>
          <w:sz w:val="14"/>
          <w:szCs w:val="14"/>
        </w:rPr>
        <w:t>，</w:t>
      </w:r>
      <w:r w:rsidR="00C25DD0">
        <w:rPr>
          <w:rFonts w:hint="eastAsia"/>
          <w:sz w:val="14"/>
          <w:szCs w:val="14"/>
        </w:rPr>
        <w:t>K</w:t>
      </w:r>
      <w:r w:rsidR="00C25DD0">
        <w:rPr>
          <w:rFonts w:hint="eastAsia"/>
          <w:sz w:val="14"/>
          <w:szCs w:val="14"/>
        </w:rPr>
        <w:t>取不同值时，</w:t>
      </w:r>
      <w:r>
        <w:rPr>
          <w:rFonts w:hint="eastAsia"/>
          <w:sz w:val="14"/>
          <w:szCs w:val="14"/>
        </w:rPr>
        <w:t>采用</w:t>
      </w:r>
      <w:r>
        <w:rPr>
          <w:rFonts w:hint="eastAsia"/>
          <w:sz w:val="14"/>
          <w:szCs w:val="14"/>
        </w:rPr>
        <w:t>KNN</w:t>
      </w:r>
      <w:r>
        <w:rPr>
          <w:rFonts w:hint="eastAsia"/>
          <w:sz w:val="14"/>
          <w:szCs w:val="14"/>
        </w:rPr>
        <w:t>模型</w:t>
      </w:r>
      <w:r w:rsidR="009932B8">
        <w:rPr>
          <w:rFonts w:hint="eastAsia"/>
          <w:sz w:val="14"/>
          <w:szCs w:val="14"/>
        </w:rPr>
        <w:t>的决策边界</w:t>
      </w:r>
    </w:p>
    <w:p w14:paraId="1465E64C" w14:textId="77777777" w:rsidR="00C25DD0" w:rsidRPr="001D4F84" w:rsidRDefault="00C25DD0" w:rsidP="00D34DBB">
      <w:pPr>
        <w:snapToGrid w:val="0"/>
        <w:spacing w:line="312" w:lineRule="atLeast"/>
        <w:ind w:firstLine="280"/>
        <w:jc w:val="center"/>
        <w:rPr>
          <w:sz w:val="14"/>
          <w:szCs w:val="14"/>
        </w:rPr>
      </w:pPr>
    </w:p>
    <w:p w14:paraId="46813FD7" w14:textId="3B3B6EE6" w:rsidR="0063672C" w:rsidRDefault="00850873" w:rsidP="00961856">
      <w:pPr>
        <w:snapToGrid w:val="0"/>
        <w:spacing w:line="312" w:lineRule="atLeast"/>
        <w:ind w:firstLine="480"/>
      </w:pPr>
      <w:r>
        <w:rPr>
          <w:rFonts w:hint="eastAsia"/>
        </w:rPr>
        <w:t>我们从所有</w:t>
      </w:r>
      <w:r>
        <w:rPr>
          <w:rFonts w:hint="eastAsia"/>
        </w:rPr>
        <w:t>150</w:t>
      </w:r>
      <w:r>
        <w:rPr>
          <w:rFonts w:hint="eastAsia"/>
        </w:rPr>
        <w:t>个样本中随机抽取其中</w:t>
      </w:r>
      <w:r>
        <w:rPr>
          <w:rFonts w:hint="eastAsia"/>
        </w:rPr>
        <w:t>20%</w:t>
      </w:r>
      <w:r>
        <w:rPr>
          <w:rFonts w:hint="eastAsia"/>
        </w:rPr>
        <w:t>的数据作为验证集，其余样本为训练集。图</w:t>
      </w:r>
      <w:r>
        <w:rPr>
          <w:rFonts w:hint="eastAsia"/>
        </w:rPr>
        <w:t>1-4</w:t>
      </w:r>
      <w:r>
        <w:rPr>
          <w:rFonts w:hint="eastAsia"/>
        </w:rPr>
        <w:t>（</w:t>
      </w:r>
      <w:r>
        <w:rPr>
          <w:rFonts w:hint="eastAsia"/>
        </w:rPr>
        <w:t>a</w:t>
      </w:r>
      <w:r>
        <w:rPr>
          <w:rFonts w:hint="eastAsia"/>
        </w:rPr>
        <w:t>）给出</w:t>
      </w:r>
      <w:r>
        <w:rPr>
          <w:rFonts w:hint="eastAsia"/>
        </w:rPr>
        <w:t>K</w:t>
      </w:r>
      <w:r>
        <w:rPr>
          <w:rFonts w:hint="eastAsia"/>
        </w:rPr>
        <w:t>从</w:t>
      </w:r>
      <w:r>
        <w:rPr>
          <w:rFonts w:hint="eastAsia"/>
        </w:rPr>
        <w:t>1</w:t>
      </w:r>
      <w:r>
        <w:rPr>
          <w:rFonts w:hint="eastAsia"/>
        </w:rPr>
        <w:t>～</w:t>
      </w:r>
      <w:r>
        <w:rPr>
          <w:rFonts w:hint="eastAsia"/>
        </w:rPr>
        <w:t>40</w:t>
      </w:r>
      <w:r>
        <w:rPr>
          <w:rFonts w:hint="eastAsia"/>
        </w:rPr>
        <w:t>对应的</w:t>
      </w:r>
      <w:r>
        <w:rPr>
          <w:rFonts w:hint="eastAsia"/>
        </w:rPr>
        <w:t>KNN</w:t>
      </w:r>
      <w:r>
        <w:rPr>
          <w:rFonts w:hint="eastAsia"/>
        </w:rPr>
        <w:t>分类</w:t>
      </w:r>
      <w:r w:rsidR="001D4F84">
        <w:rPr>
          <w:rFonts w:hint="eastAsia"/>
        </w:rPr>
        <w:t>器的</w:t>
      </w:r>
      <w:r>
        <w:rPr>
          <w:rFonts w:hint="eastAsia"/>
        </w:rPr>
        <w:t>正确率，当</w:t>
      </w:r>
      <w:r>
        <w:rPr>
          <w:rFonts w:hint="eastAsia"/>
        </w:rPr>
        <w:t>K</w:t>
      </w:r>
      <w:r>
        <w:rPr>
          <w:rFonts w:hint="eastAsia"/>
        </w:rPr>
        <w:t>取</w:t>
      </w:r>
      <w:r w:rsidR="002945AC">
        <w:rPr>
          <w:rFonts w:hint="eastAsia"/>
        </w:rPr>
        <w:t>9</w:t>
      </w:r>
      <w:r w:rsidR="002945AC">
        <w:rPr>
          <w:rFonts w:hint="eastAsia"/>
        </w:rPr>
        <w:t>时验证集上的性能最好</w:t>
      </w:r>
      <w:r w:rsidR="00DF58F0">
        <w:rPr>
          <w:rFonts w:hint="eastAsia"/>
        </w:rPr>
        <w:t>（</w:t>
      </w:r>
      <w:r w:rsidR="00DF58F0">
        <w:rPr>
          <w:rFonts w:hint="eastAsia"/>
        </w:rPr>
        <w:t>0.9</w:t>
      </w:r>
      <w:r w:rsidR="00DF58F0">
        <w:rPr>
          <w:rFonts w:hint="eastAsia"/>
        </w:rPr>
        <w:t>）</w:t>
      </w:r>
      <w:r w:rsidR="002945AC">
        <w:rPr>
          <w:rFonts w:hint="eastAsia"/>
        </w:rPr>
        <w:t>。</w:t>
      </w:r>
      <w:r w:rsidR="0063672C">
        <w:rPr>
          <w:rFonts w:hint="eastAsia"/>
        </w:rPr>
        <w:t>由于本数据集样本数较少，为了使得泛化误差估计更准确，我们采用</w:t>
      </w:r>
      <w:r w:rsidR="0063672C">
        <w:rPr>
          <w:rFonts w:hint="eastAsia"/>
        </w:rPr>
        <w:t>15</w:t>
      </w:r>
      <w:r w:rsidR="0063672C">
        <w:rPr>
          <w:rFonts w:hint="eastAsia"/>
        </w:rPr>
        <w:t>折交叉验证寻找最佳的</w:t>
      </w:r>
      <w:r w:rsidR="0063672C">
        <w:rPr>
          <w:rFonts w:hint="eastAsia"/>
        </w:rPr>
        <w:t>K</w:t>
      </w:r>
      <w:r w:rsidR="0063672C">
        <w:rPr>
          <w:rFonts w:hint="eastAsia"/>
        </w:rPr>
        <w:t>。不同</w:t>
      </w:r>
      <w:r w:rsidR="0063672C">
        <w:rPr>
          <w:rFonts w:hint="eastAsia"/>
        </w:rPr>
        <w:t>K</w:t>
      </w:r>
      <w:r w:rsidR="0063672C">
        <w:rPr>
          <w:rFonts w:hint="eastAsia"/>
        </w:rPr>
        <w:t>对应的交叉验证的正确率如图</w:t>
      </w:r>
      <w:r w:rsidR="0063672C">
        <w:rPr>
          <w:rFonts w:hint="eastAsia"/>
        </w:rPr>
        <w:t>1-4</w:t>
      </w:r>
      <w:r w:rsidR="0063672C">
        <w:rPr>
          <w:rFonts w:hint="eastAsia"/>
        </w:rPr>
        <w:t>（</w:t>
      </w:r>
      <w:r w:rsidR="0063672C">
        <w:rPr>
          <w:rFonts w:hint="eastAsia"/>
        </w:rPr>
        <w:t>b</w:t>
      </w:r>
      <w:r w:rsidR="0063672C">
        <w:rPr>
          <w:rFonts w:hint="eastAsia"/>
        </w:rPr>
        <w:t>）所示，当</w:t>
      </w:r>
      <w:r w:rsidR="0063672C">
        <w:rPr>
          <w:rFonts w:hint="eastAsia"/>
        </w:rPr>
        <w:t>K</w:t>
      </w:r>
      <w:r w:rsidR="0063672C">
        <w:rPr>
          <w:rFonts w:hint="eastAsia"/>
        </w:rPr>
        <w:t>取</w:t>
      </w:r>
      <w:r w:rsidR="0063672C">
        <w:rPr>
          <w:rFonts w:hint="eastAsia"/>
        </w:rPr>
        <w:t>14</w:t>
      </w:r>
      <w:r w:rsidR="0063672C">
        <w:rPr>
          <w:rFonts w:hint="eastAsia"/>
        </w:rPr>
        <w:t>时验证集上的性能最好（</w:t>
      </w:r>
      <w:r w:rsidR="0063672C">
        <w:rPr>
          <w:rFonts w:hint="eastAsia"/>
        </w:rPr>
        <w:t>0.96</w:t>
      </w:r>
      <w:r w:rsidR="0063672C">
        <w:rPr>
          <w:rFonts w:hint="eastAsia"/>
        </w:rPr>
        <w:t>）。</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2"/>
        <w:gridCol w:w="4152"/>
      </w:tblGrid>
      <w:tr w:rsidR="00E2169F" w14:paraId="40DED353" w14:textId="77777777" w:rsidTr="001D4F84">
        <w:tc>
          <w:tcPr>
            <w:tcW w:w="4162" w:type="dxa"/>
          </w:tcPr>
          <w:p w14:paraId="677AFE3C" w14:textId="77777777" w:rsidR="001D4F84" w:rsidRDefault="001D4F84">
            <w:pPr>
              <w:snapToGrid w:val="0"/>
              <w:spacing w:line="312" w:lineRule="atLeast"/>
              <w:ind w:firstLineChars="0" w:firstLine="0"/>
            </w:pPr>
            <w:r>
              <w:rPr>
                <w:rFonts w:hint="eastAsia"/>
                <w:noProof/>
              </w:rPr>
              <w:drawing>
                <wp:inline distT="0" distB="0" distL="0" distR="0" wp14:anchorId="3DAD42EF" wp14:editId="3AED9621">
                  <wp:extent cx="2530800" cy="12960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nn_iris_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0800" cy="1296000"/>
                          </a:xfrm>
                          <a:prstGeom prst="rect">
                            <a:avLst/>
                          </a:prstGeom>
                        </pic:spPr>
                      </pic:pic>
                    </a:graphicData>
                  </a:graphic>
                </wp:inline>
              </w:drawing>
            </w:r>
          </w:p>
        </w:tc>
        <w:tc>
          <w:tcPr>
            <w:tcW w:w="4162" w:type="dxa"/>
          </w:tcPr>
          <w:p w14:paraId="7478298C" w14:textId="77777777" w:rsidR="001D4F84" w:rsidRDefault="00E2169F">
            <w:pPr>
              <w:snapToGrid w:val="0"/>
              <w:spacing w:line="312" w:lineRule="atLeast"/>
              <w:ind w:firstLineChars="0" w:firstLine="0"/>
            </w:pPr>
            <w:r>
              <w:rPr>
                <w:rFonts w:hint="eastAsia"/>
                <w:noProof/>
              </w:rPr>
              <w:drawing>
                <wp:inline distT="0" distB="0" distL="0" distR="0" wp14:anchorId="47A53885" wp14:editId="28761990">
                  <wp:extent cx="2527200" cy="12960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nn_iris_cv.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27200" cy="1296000"/>
                          </a:xfrm>
                          <a:prstGeom prst="rect">
                            <a:avLst/>
                          </a:prstGeom>
                        </pic:spPr>
                      </pic:pic>
                    </a:graphicData>
                  </a:graphic>
                </wp:inline>
              </w:drawing>
            </w:r>
          </w:p>
        </w:tc>
      </w:tr>
      <w:tr w:rsidR="001D4F84" w:rsidRPr="001D4F84" w14:paraId="645D4355" w14:textId="77777777" w:rsidTr="00C25DD0">
        <w:trPr>
          <w:trHeight w:val="289"/>
        </w:trPr>
        <w:tc>
          <w:tcPr>
            <w:tcW w:w="4162" w:type="dxa"/>
          </w:tcPr>
          <w:p w14:paraId="3F5DED8C" w14:textId="77777777" w:rsidR="001D4F84" w:rsidRPr="001D4F84" w:rsidRDefault="001D4F84" w:rsidP="001D4F84">
            <w:pPr>
              <w:ind w:firstLineChars="0" w:firstLine="0"/>
              <w:jc w:val="center"/>
              <w:rPr>
                <w:sz w:val="14"/>
                <w:szCs w:val="14"/>
              </w:rPr>
            </w:pPr>
            <w:r w:rsidRPr="001D4F84">
              <w:rPr>
                <w:rFonts w:hint="eastAsia"/>
                <w:sz w:val="14"/>
                <w:szCs w:val="14"/>
              </w:rPr>
              <w:t>（</w:t>
            </w:r>
            <w:r w:rsidRPr="001D4F84">
              <w:rPr>
                <w:rFonts w:hint="eastAsia"/>
                <w:sz w:val="14"/>
                <w:szCs w:val="14"/>
              </w:rPr>
              <w:t>a</w:t>
            </w:r>
            <w:r w:rsidRPr="001D4F84">
              <w:rPr>
                <w:rFonts w:hint="eastAsia"/>
                <w:sz w:val="14"/>
                <w:szCs w:val="14"/>
              </w:rPr>
              <w:t>）</w:t>
            </w:r>
            <w:r>
              <w:rPr>
                <w:rFonts w:hint="eastAsia"/>
                <w:sz w:val="14"/>
                <w:szCs w:val="14"/>
              </w:rPr>
              <w:t>20%</w:t>
            </w:r>
            <w:r>
              <w:rPr>
                <w:rFonts w:hint="eastAsia"/>
                <w:sz w:val="14"/>
                <w:szCs w:val="14"/>
              </w:rPr>
              <w:t>数据作为</w:t>
            </w:r>
            <w:r w:rsidRPr="001D4F84">
              <w:rPr>
                <w:rFonts w:hint="eastAsia"/>
                <w:sz w:val="14"/>
                <w:szCs w:val="14"/>
              </w:rPr>
              <w:t>独立验证集</w:t>
            </w:r>
          </w:p>
        </w:tc>
        <w:tc>
          <w:tcPr>
            <w:tcW w:w="4162" w:type="dxa"/>
          </w:tcPr>
          <w:p w14:paraId="116ED7E6" w14:textId="77777777" w:rsidR="001D4F84" w:rsidRPr="001D4F84" w:rsidRDefault="001D4F84" w:rsidP="001D4F84">
            <w:pPr>
              <w:ind w:firstLineChars="0" w:firstLine="0"/>
              <w:jc w:val="center"/>
              <w:rPr>
                <w:sz w:val="14"/>
                <w:szCs w:val="14"/>
              </w:rPr>
            </w:pPr>
            <w:r w:rsidRPr="001D4F84">
              <w:rPr>
                <w:rFonts w:hint="eastAsia"/>
                <w:sz w:val="14"/>
                <w:szCs w:val="14"/>
              </w:rPr>
              <w:t>（</w:t>
            </w:r>
            <w:r w:rsidRPr="001D4F84">
              <w:rPr>
                <w:rFonts w:hint="eastAsia"/>
                <w:sz w:val="14"/>
                <w:szCs w:val="14"/>
              </w:rPr>
              <w:t>b</w:t>
            </w:r>
            <w:r w:rsidRPr="001D4F84">
              <w:rPr>
                <w:rFonts w:hint="eastAsia"/>
                <w:sz w:val="14"/>
                <w:szCs w:val="14"/>
              </w:rPr>
              <w:t>）</w:t>
            </w:r>
            <w:r w:rsidRPr="001D4F84">
              <w:rPr>
                <w:rFonts w:hint="eastAsia"/>
                <w:sz w:val="14"/>
                <w:szCs w:val="14"/>
              </w:rPr>
              <w:t>15</w:t>
            </w:r>
            <w:r w:rsidRPr="001D4F84">
              <w:rPr>
                <w:rFonts w:hint="eastAsia"/>
                <w:sz w:val="14"/>
                <w:szCs w:val="14"/>
              </w:rPr>
              <w:t>折交叉验证</w:t>
            </w:r>
          </w:p>
        </w:tc>
      </w:tr>
    </w:tbl>
    <w:p w14:paraId="68ECF73B" w14:textId="32A5697C" w:rsidR="00833868" w:rsidRDefault="001D4F84" w:rsidP="001D4F84">
      <w:pPr>
        <w:snapToGrid w:val="0"/>
        <w:spacing w:line="312" w:lineRule="atLeast"/>
        <w:ind w:firstLine="280"/>
        <w:jc w:val="center"/>
        <w:rPr>
          <w:sz w:val="14"/>
          <w:szCs w:val="14"/>
        </w:rPr>
      </w:pPr>
      <w:r w:rsidRPr="001D4F84">
        <w:rPr>
          <w:rFonts w:hint="eastAsia"/>
          <w:sz w:val="14"/>
          <w:szCs w:val="14"/>
        </w:rPr>
        <w:t>图</w:t>
      </w:r>
      <w:r w:rsidR="00D34DBB">
        <w:rPr>
          <w:rFonts w:hint="eastAsia"/>
          <w:sz w:val="14"/>
          <w:szCs w:val="14"/>
        </w:rPr>
        <w:t>1-5</w:t>
      </w:r>
      <w:r>
        <w:rPr>
          <w:rFonts w:hint="eastAsia"/>
          <w:sz w:val="14"/>
          <w:szCs w:val="14"/>
        </w:rPr>
        <w:t xml:space="preserve"> Iris</w:t>
      </w:r>
      <w:r>
        <w:rPr>
          <w:rFonts w:hint="eastAsia"/>
          <w:sz w:val="14"/>
          <w:szCs w:val="14"/>
        </w:rPr>
        <w:t>数据集上采用</w:t>
      </w:r>
      <w:r>
        <w:rPr>
          <w:rFonts w:hint="eastAsia"/>
          <w:sz w:val="14"/>
          <w:szCs w:val="14"/>
        </w:rPr>
        <w:t>KNN</w:t>
      </w:r>
      <w:r>
        <w:rPr>
          <w:rFonts w:hint="eastAsia"/>
          <w:sz w:val="14"/>
          <w:szCs w:val="14"/>
        </w:rPr>
        <w:t>模型寻找最佳的超参数</w:t>
      </w:r>
      <w:r>
        <w:rPr>
          <w:rFonts w:hint="eastAsia"/>
          <w:sz w:val="14"/>
          <w:szCs w:val="14"/>
        </w:rPr>
        <w:t>K</w:t>
      </w:r>
    </w:p>
    <w:p w14:paraId="2440A5D6" w14:textId="77777777" w:rsidR="00C25DD0" w:rsidRPr="001D4F84" w:rsidRDefault="00C25DD0" w:rsidP="001D4F84">
      <w:pPr>
        <w:snapToGrid w:val="0"/>
        <w:spacing w:line="312" w:lineRule="atLeast"/>
        <w:ind w:firstLine="280"/>
        <w:jc w:val="center"/>
        <w:rPr>
          <w:sz w:val="14"/>
          <w:szCs w:val="14"/>
        </w:rPr>
      </w:pPr>
    </w:p>
    <w:p w14:paraId="65D58D17" w14:textId="77777777" w:rsidR="0083489B" w:rsidRDefault="00E60144">
      <w:pPr>
        <w:pStyle w:val="3"/>
      </w:pPr>
      <w:r>
        <w:rPr>
          <w:b/>
        </w:rPr>
        <w:t xml:space="preserve">1.5.2 </w:t>
      </w:r>
      <w:r>
        <w:rPr>
          <w:rFonts w:hint="eastAsia"/>
          <w:b/>
        </w:rPr>
        <w:t xml:space="preserve"> </w:t>
      </w:r>
      <w:r>
        <w:t>超参数调优</w:t>
      </w:r>
      <w:bookmarkStart w:id="4" w:name="header-n87"/>
      <w:bookmarkEnd w:id="4"/>
    </w:p>
    <w:p w14:paraId="4C929275" w14:textId="3B8F5980" w:rsidR="0083489B" w:rsidRDefault="00E60144">
      <w:pPr>
        <w:ind w:firstLine="480"/>
      </w:pPr>
      <w:r>
        <w:rPr>
          <w:noProof/>
        </w:rPr>
        <mc:AlternateContent>
          <mc:Choice Requires="wps">
            <w:drawing>
              <wp:anchor distT="0" distB="0" distL="114300" distR="114300" simplePos="0" relativeHeight="251669504" behindDoc="0" locked="0" layoutInCell="1" allowOverlap="1" wp14:anchorId="55BF7B95" wp14:editId="2DF4EDE7">
                <wp:simplePos x="0" y="0"/>
                <wp:positionH relativeFrom="column">
                  <wp:posOffset>3067050</wp:posOffset>
                </wp:positionH>
                <wp:positionV relativeFrom="paragraph">
                  <wp:posOffset>234950</wp:posOffset>
                </wp:positionV>
                <wp:extent cx="2083435" cy="1204595"/>
                <wp:effectExtent l="0" t="0" r="12065" b="14605"/>
                <wp:wrapSquare wrapText="bothSides"/>
                <wp:docPr id="495" name="文本框 495"/>
                <wp:cNvGraphicFramePr/>
                <a:graphic xmlns:a="http://schemas.openxmlformats.org/drawingml/2006/main">
                  <a:graphicData uri="http://schemas.microsoft.com/office/word/2010/wordprocessingShape">
                    <wps:wsp>
                      <wps:cNvSpPr txBox="1"/>
                      <wps:spPr>
                        <a:xfrm>
                          <a:off x="0" y="0"/>
                          <a:ext cx="2083435" cy="1204595"/>
                        </a:xfrm>
                        <a:prstGeom prst="rect">
                          <a:avLst/>
                        </a:prstGeom>
                        <a:noFill/>
                        <a:ln w="6350">
                          <a:noFill/>
                        </a:ln>
                        <a:effectLst/>
                      </wps:spPr>
                      <wps:txbx>
                        <w:txbxContent>
                          <w:p w14:paraId="5BAFABD8" w14:textId="77777777" w:rsidR="007869DD" w:rsidRDefault="007869DD">
                            <w:pPr>
                              <w:pStyle w:val="af9"/>
                              <w:spacing w:before="0"/>
                            </w:pPr>
                            <w:r>
                              <w:rPr>
                                <w:noProof/>
                              </w:rPr>
                              <w:drawing>
                                <wp:inline distT="0" distB="0" distL="0" distR="0" wp14:anchorId="3A0DC083" wp14:editId="3C9F470B">
                                  <wp:extent cx="2073275" cy="975360"/>
                                  <wp:effectExtent l="0" t="0" r="3175" b="0"/>
                                  <wp:docPr id="496" name="图片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496"/>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73600" cy="975600"/>
                                          </a:xfrm>
                                          <a:prstGeom prst="rect">
                                            <a:avLst/>
                                          </a:prstGeom>
                                        </pic:spPr>
                                      </pic:pic>
                                    </a:graphicData>
                                  </a:graphic>
                                </wp:inline>
                              </w:drawing>
                            </w:r>
                          </w:p>
                          <w:p w14:paraId="7D605475" w14:textId="6EA18C0D" w:rsidR="007869DD" w:rsidRDefault="007869DD">
                            <w:pPr>
                              <w:pStyle w:val="afa"/>
                            </w:pPr>
                            <w:r>
                              <w:t>图1-</w:t>
                            </w:r>
                            <w:r>
                              <w:rPr>
                                <w:rFonts w:hint="eastAsia"/>
                              </w:rPr>
                              <w:t xml:space="preserve">6 </w:t>
                            </w:r>
                            <w:r>
                              <w:t xml:space="preserve"> 超参数搜索方式</w:t>
                            </w:r>
                          </w:p>
                        </w:txbxContent>
                      </wps:txbx>
                      <wps:bodyPr rot="0" spcFirstLastPara="0" vertOverflow="overflow" horzOverflow="overflow" vert="horz" wrap="none" lIns="0" tIns="0" rIns="0" bIns="0" numCol="1" spcCol="0" rtlCol="0" fromWordArt="0" anchor="t" anchorCtr="0" forceAA="0" compatLnSpc="1">
                        <a:noAutofit/>
                      </wps:bodyPr>
                    </wps:wsp>
                  </a:graphicData>
                </a:graphic>
              </wp:anchor>
            </w:drawing>
          </mc:Choice>
          <mc:Fallback>
            <w:pict>
              <v:shape w14:anchorId="55BF7B95" id="文本框 495" o:spid="_x0000_s1028" type="#_x0000_t202" style="position:absolute;left:0;text-align:left;margin-left:241.5pt;margin-top:18.5pt;width:164.05pt;height:94.8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" filled="f" stroked="f" strokeweight=".5pt">
                <v:textbox inset="0,0,0,0">
                  <w:txbxContent>
                    <w:p w14:paraId="5BAFABD8" w14:textId="77777777" w:rsidR="007869DD" w:rsidRDefault="007869DD">
                      <w:pPr>
                        <w:pStyle w:val="af9"/>
                        <w:spacing w:before="0"/>
                      </w:pPr>
                      <w:r>
                        <w:rPr>
                          <w:noProof/>
                        </w:rPr>
                        <w:drawing>
                          <wp:inline distT="0" distB="0" distL="0" distR="0" wp14:anchorId="3A0DC083" wp14:editId="3C9F470B">
                            <wp:extent cx="2073275" cy="975360"/>
                            <wp:effectExtent l="0" t="0" r="3175" b="0"/>
                            <wp:docPr id="496" name="图片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496"/>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73600" cy="975600"/>
                                    </a:xfrm>
                                    <a:prstGeom prst="rect">
                                      <a:avLst/>
                                    </a:prstGeom>
                                  </pic:spPr>
                                </pic:pic>
                              </a:graphicData>
                            </a:graphic>
                          </wp:inline>
                        </w:drawing>
                      </w:r>
                    </w:p>
                    <w:p w14:paraId="7D605475" w14:textId="6EA18C0D" w:rsidR="007869DD" w:rsidRDefault="007869DD">
                      <w:pPr>
                        <w:pStyle w:val="afa"/>
                      </w:pPr>
                      <w:r>
                        <w:t>图1-</w:t>
                      </w:r>
                      <w:r>
                        <w:rPr>
                          <w:rFonts w:hint="eastAsia"/>
                        </w:rPr>
                        <w:t xml:space="preserve">6 </w:t>
                      </w:r>
                      <w:r>
                        <w:t xml:space="preserve"> 超参数搜索方式</w:t>
                      </w:r>
                    </w:p>
                  </w:txbxContent>
                </v:textbox>
                <w10:wrap type="square"/>
              </v:shape>
            </w:pict>
          </mc:Fallback>
        </mc:AlternateContent>
      </w:r>
      <w:r>
        <w:t>模型评估的目的是为了超参数调优。当模型超参数较少时，可采用网络搜索；当超参数更多时，为减少搜索时间，可采用随机搜索方式。二者的差异如图</w:t>
      </w:r>
      <w:r>
        <w:t>1-</w:t>
      </w:r>
      <w:r w:rsidR="00C25DD0">
        <w:rPr>
          <w:rFonts w:hint="eastAsia"/>
        </w:rPr>
        <w:t>6</w:t>
      </w:r>
      <w:r>
        <w:t>所示。</w:t>
      </w:r>
    </w:p>
    <w:p w14:paraId="2E0969F2" w14:textId="77777777" w:rsidR="0083489B" w:rsidRDefault="00E60144">
      <w:pPr>
        <w:pStyle w:val="4"/>
        <w:ind w:firstLine="552"/>
      </w:pPr>
      <w:r>
        <w:t>1</w:t>
      </w:r>
      <w:r>
        <w:rPr>
          <w:rFonts w:hint="eastAsia"/>
        </w:rPr>
        <w:t>．</w:t>
      </w:r>
      <w:r>
        <w:t>网格搜索</w:t>
      </w:r>
    </w:p>
    <w:p w14:paraId="3A3241C8" w14:textId="77777777" w:rsidR="0083489B" w:rsidRDefault="00E60144">
      <w:pPr>
        <w:ind w:firstLine="480"/>
      </w:pPr>
      <w:r>
        <w:t>如果有</w:t>
      </w:r>
      <w:r>
        <w:t>3</w:t>
      </w:r>
      <w:r>
        <w:t>个或更少的超参数时，常见的超参数搜索方法是网格搜索。对于</w:t>
      </w:r>
      <w:r>
        <w:lastRenderedPageBreak/>
        <w:t>每个超参数，使用者选择一个较小的有限值集去探索。这些超参数笛卡尔乘积得到一组组超参数。网格搜索使用每组超参数训练模型，挑选验证误差最小的一组超参数作为最佳模型。</w:t>
      </w:r>
      <w:proofErr w:type="spellStart"/>
      <w:r>
        <w:t>Scikit</w:t>
      </w:r>
      <w:proofErr w:type="spellEnd"/>
      <w:r>
        <w:t>-Learn</w:t>
      </w:r>
      <w:r>
        <w:t>中</w:t>
      </w:r>
      <m:oMath>
        <m:r>
          <m:rPr>
            <m:sty m:val="p"/>
          </m:rPr>
          <w:rPr>
            <w:rFonts w:ascii="Cambria Math" w:hAnsi="Cambria Math"/>
          </w:rPr>
          <m:t>GridSearchCV</m:t>
        </m:r>
      </m:oMath>
      <w:r>
        <w:t>函数了实现内嵌交叉验证的网格搜索，提供了在参数网格上穷举候选参数组合的方法。参数网格由参数</w:t>
      </w:r>
      <m:oMath>
        <m:r>
          <m:rPr>
            <m:sty m:val="p"/>
          </m:rPr>
          <w:rPr>
            <w:rFonts w:ascii="Cambria Math" w:hAnsi="Cambria Math"/>
          </w:rPr>
          <m:t>param_grid</m:t>
        </m:r>
      </m:oMath>
      <w:r>
        <w:t>指定</w:t>
      </w:r>
      <w:r>
        <w:rPr>
          <w:rFonts w:hint="eastAsia"/>
        </w:rPr>
        <w:t>，代码如下。</w:t>
      </w:r>
    </w:p>
    <w:p w14:paraId="35125978" w14:textId="77777777" w:rsidR="0083489B" w:rsidRDefault="0083489B">
      <w:pPr>
        <w:pStyle w:val="afd"/>
        <w:ind w:firstLine="480"/>
        <w:rPr>
          <w:kern w:val="2"/>
        </w:rPr>
      </w:pPr>
    </w:p>
    <w:p w14:paraId="1BFF12D5" w14:textId="77777777" w:rsidR="0083489B" w:rsidRDefault="00E60144">
      <w:pPr>
        <w:pStyle w:val="afff6"/>
        <w:ind w:left="144" w:right="144" w:firstLine="612"/>
      </w:pPr>
      <w:proofErr w:type="spellStart"/>
      <w:r>
        <w:t>param_grid</w:t>
      </w:r>
      <w:proofErr w:type="spellEnd"/>
      <w:r>
        <w:t xml:space="preserve"> = [</w:t>
      </w:r>
    </w:p>
    <w:p w14:paraId="23823EBC" w14:textId="77777777" w:rsidR="0083489B" w:rsidRDefault="00E60144">
      <w:pPr>
        <w:pStyle w:val="afff6"/>
        <w:ind w:left="144" w:right="144" w:firstLine="612"/>
      </w:pPr>
      <w:r>
        <w:t xml:space="preserve">　　</w:t>
      </w:r>
      <w:r>
        <w:t>{'C': [1,10,100,1000], 'kernel': ['linear']},</w:t>
      </w:r>
    </w:p>
    <w:p w14:paraId="56AD8577" w14:textId="77777777" w:rsidR="0083489B" w:rsidRDefault="00E60144">
      <w:pPr>
        <w:pStyle w:val="afff6"/>
        <w:ind w:left="144" w:right="144" w:firstLine="612"/>
      </w:pPr>
      <w:r>
        <w:t xml:space="preserve">　　</w:t>
      </w:r>
      <w:r>
        <w:t>{'C': [1,10,100,1000], 'gamma': [0.001,0.0001], 'kernel</w:t>
      </w:r>
      <w:proofErr w:type="gramStart"/>
      <w:r>
        <w:t>':[</w:t>
      </w:r>
      <w:proofErr w:type="gramEnd"/>
      <w:r>
        <w:t>'</w:t>
      </w:r>
      <w:proofErr w:type="spellStart"/>
      <w:r>
        <w:t>rbf</w:t>
      </w:r>
      <w:proofErr w:type="spellEnd"/>
      <w:r>
        <w:t>']}</w:t>
      </w:r>
    </w:p>
    <w:p w14:paraId="59E617E5" w14:textId="77777777" w:rsidR="0083489B" w:rsidRDefault="00E60144">
      <w:pPr>
        <w:pStyle w:val="afff6"/>
        <w:ind w:left="144" w:right="144" w:firstLine="612"/>
      </w:pPr>
      <w:r>
        <w:t xml:space="preserve">　　</w:t>
      </w:r>
      <w:r>
        <w:t>]</w:t>
      </w:r>
    </w:p>
    <w:p w14:paraId="6B2F9B15" w14:textId="77777777" w:rsidR="0083489B" w:rsidRDefault="0083489B">
      <w:pPr>
        <w:pStyle w:val="afd"/>
        <w:ind w:firstLine="480"/>
        <w:rPr>
          <w:kern w:val="2"/>
        </w:rPr>
      </w:pPr>
    </w:p>
    <w:p w14:paraId="1C5D6E3D" w14:textId="77777777" w:rsidR="0083489B" w:rsidRDefault="00E60144">
      <w:pPr>
        <w:ind w:firstLine="480"/>
      </w:pPr>
      <w:r>
        <w:t>上面的参数指定了要搜索的两个网格（每个网格是一个字典）：第一个里面有</w:t>
      </w:r>
      <w:r>
        <w:t>4</w:t>
      </w:r>
      <w:r>
        <w:t>种参数组合，第二个里面有</w:t>
      </w:r>
      <m:oMath>
        <m:r>
          <m:rPr>
            <m:sty m:val="p"/>
          </m:rPr>
          <w:rPr>
            <w:rFonts w:ascii="Cambria Math" w:hAnsi="Cambria Math"/>
          </w:rPr>
          <m:t>4×2=8</m:t>
        </m:r>
      </m:oMath>
      <w:r>
        <w:t>种参数组合。</w:t>
      </w:r>
    </w:p>
    <w:p w14:paraId="475AEC82" w14:textId="77777777" w:rsidR="0083489B" w:rsidRDefault="00E60144">
      <w:pPr>
        <w:pStyle w:val="4"/>
        <w:ind w:firstLine="552"/>
      </w:pPr>
      <w:bookmarkStart w:id="5" w:name="header-n89"/>
      <w:bookmarkEnd w:id="5"/>
      <w:r>
        <w:t>2</w:t>
      </w:r>
      <w:r>
        <w:rPr>
          <w:rFonts w:hint="eastAsia"/>
        </w:rPr>
        <w:t>．</w:t>
      </w:r>
      <w:r>
        <w:t>随机搜索</w:t>
      </w:r>
    </w:p>
    <w:p w14:paraId="0630029C" w14:textId="77777777" w:rsidR="0083489B" w:rsidRDefault="00E60144">
      <w:pPr>
        <w:ind w:firstLine="480"/>
      </w:pPr>
      <w:r>
        <w:t>如果超参数较多，我们为每个超参数定义一个边缘分布，在这些边缘分布上进行搜索。</w:t>
      </w:r>
      <w:proofErr w:type="spellStart"/>
      <w:r>
        <w:t>Scikit</w:t>
      </w:r>
      <w:proofErr w:type="spellEnd"/>
      <w:r>
        <w:t>-Learn</w:t>
      </w:r>
      <w:r>
        <w:t>中</w:t>
      </w:r>
      <m:oMath>
        <m:r>
          <m:rPr>
            <m:sty m:val="p"/>
          </m:rPr>
          <w:rPr>
            <w:rFonts w:ascii="Cambria Math" w:hAnsi="Cambria Math"/>
          </w:rPr>
          <m:t>RandomizedSearchCV</m:t>
        </m:r>
      </m:oMath>
      <w:r>
        <w:t>函数实现了内嵌交叉验证的随机搜索，依据某种分布对参数空间采样，随机得到一些候选参数组合方案。指定参数的采样范围和分布可以用一个字典完成。另外，计算预算（共要采样多少参数组合或者迭代做多少次）可以用参数</w:t>
      </w:r>
      <m:oMath>
        <m:r>
          <w:rPr>
            <w:rFonts w:ascii="Cambria Math" w:hAnsi="Cambria Math"/>
          </w:rPr>
          <m:t>n_iter</m:t>
        </m:r>
      </m:oMath>
      <w:r>
        <w:t>来指定。</w:t>
      </w:r>
      <w:r>
        <w:rPr>
          <w:spacing w:val="-2"/>
        </w:rPr>
        <w:t>针对每一个参数，既可以使用可能取值范围内的概率分布，也可以指定一个离散的取值列表（离</w:t>
      </w:r>
      <w:r>
        <w:t>散的列表将被均匀采样）。</w:t>
      </w:r>
    </w:p>
    <w:p w14:paraId="7AE0C3CE" w14:textId="77777777" w:rsidR="0083489B" w:rsidRDefault="00E60144">
      <w:pPr>
        <w:ind w:firstLine="480"/>
      </w:pPr>
      <w:r>
        <w:t>例如：</w:t>
      </w:r>
    </w:p>
    <w:p w14:paraId="1BC4AB53" w14:textId="77777777" w:rsidR="0083489B" w:rsidRDefault="0083489B">
      <w:pPr>
        <w:pStyle w:val="afd"/>
        <w:ind w:firstLine="480"/>
        <w:rPr>
          <w:kern w:val="2"/>
        </w:rPr>
      </w:pPr>
    </w:p>
    <w:p w14:paraId="62ED61CC" w14:textId="77777777" w:rsidR="00E70C62" w:rsidRDefault="00E60144">
      <w:pPr>
        <w:pStyle w:val="afff6"/>
        <w:ind w:left="144" w:right="144" w:firstLine="612"/>
      </w:pPr>
      <w:r>
        <w:t xml:space="preserve">{'C': </w:t>
      </w:r>
      <w:proofErr w:type="spellStart"/>
      <w:proofErr w:type="gramStart"/>
      <w:r>
        <w:t>scpiy.stats</w:t>
      </w:r>
      <w:proofErr w:type="gramEnd"/>
      <w:r>
        <w:t>.expon</w:t>
      </w:r>
      <w:proofErr w:type="spellEnd"/>
      <w:r>
        <w:t xml:space="preserve">(scale=100), </w:t>
      </w:r>
    </w:p>
    <w:p w14:paraId="47CDB65C" w14:textId="77777777" w:rsidR="0083489B" w:rsidRDefault="00E60144">
      <w:pPr>
        <w:pStyle w:val="afff6"/>
        <w:ind w:left="144" w:right="144" w:firstLine="612"/>
      </w:pPr>
      <w:r>
        <w:t xml:space="preserve">'gamma': </w:t>
      </w:r>
      <w:proofErr w:type="spellStart"/>
      <w:proofErr w:type="gramStart"/>
      <w:r>
        <w:t>scipy.stats</w:t>
      </w:r>
      <w:proofErr w:type="gramEnd"/>
      <w:r>
        <w:t>.expon</w:t>
      </w:r>
      <w:proofErr w:type="spellEnd"/>
      <w:r>
        <w:t>(scale=.1)</w:t>
      </w:r>
      <w:r w:rsidR="00E70C62">
        <w:t xml:space="preserve"> </w:t>
      </w:r>
      <w:r>
        <w:t>}</w:t>
      </w:r>
    </w:p>
    <w:p w14:paraId="39D9CCCD" w14:textId="77777777" w:rsidR="0083489B" w:rsidRDefault="0083489B">
      <w:pPr>
        <w:pStyle w:val="afd"/>
        <w:ind w:firstLine="480"/>
        <w:rPr>
          <w:kern w:val="2"/>
        </w:rPr>
      </w:pPr>
    </w:p>
    <w:p w14:paraId="7392A518" w14:textId="77777777" w:rsidR="0083489B" w:rsidRDefault="00E60144">
      <w:pPr>
        <w:ind w:firstLine="480"/>
      </w:pPr>
      <w:r>
        <w:lastRenderedPageBreak/>
        <w:t>在该例中，参数</w:t>
      </w:r>
      <m:oMath>
        <m:r>
          <m:rPr>
            <m:sty m:val="p"/>
          </m:rPr>
          <w:rPr>
            <w:rFonts w:ascii="Cambria Math" w:hAnsi="Cambria Math"/>
          </w:rPr>
          <m:t>C</m:t>
        </m:r>
      </m:oMath>
      <w:r w:rsidR="00E70C62">
        <w:rPr>
          <w:rFonts w:hint="eastAsia"/>
        </w:rPr>
        <w:t>和</w:t>
      </w:r>
      <m:oMath>
        <m:r>
          <m:rPr>
            <m:sty m:val="p"/>
          </m:rPr>
          <w:rPr>
            <w:rFonts w:ascii="Cambria Math" w:hAnsi="Cambria Math"/>
          </w:rPr>
          <m:t>gamma</m:t>
        </m:r>
      </m:oMath>
      <w:r w:rsidR="00E70C62">
        <w:rPr>
          <w:rFonts w:hint="eastAsia"/>
        </w:rPr>
        <w:t>均</w:t>
      </w:r>
      <w:r>
        <w:t>服从指数分布。</w:t>
      </w:r>
    </w:p>
    <w:p w14:paraId="5BD474A4" w14:textId="77777777" w:rsidR="0083489B" w:rsidRDefault="00E60144">
      <w:pPr>
        <w:ind w:firstLine="480"/>
      </w:pPr>
      <w:r>
        <w:t>所以网格搜索是通过排列组合调整超参数，随机搜索是通过边缘分布调整超参数。通常随机搜索的运行时间却比网络搜索少得多，随机搜索得到的超参数组合的性能稍微差一点。另外超参数搜索可以并行进行，每组超参数的评估相互独立。</w:t>
      </w:r>
    </w:p>
    <w:p w14:paraId="008B9937" w14:textId="77777777" w:rsidR="0083489B" w:rsidRDefault="00E60144">
      <w:pPr>
        <w:pStyle w:val="2"/>
        <w:rPr>
          <w:kern w:val="2"/>
        </w:rPr>
      </w:pPr>
      <w:bookmarkStart w:id="6" w:name="header-n217"/>
      <w:bookmarkStart w:id="7" w:name="header-n192"/>
      <w:bookmarkStart w:id="8" w:name="header-n93"/>
      <w:bookmarkStart w:id="9" w:name="header-n220"/>
      <w:bookmarkStart w:id="10" w:name="header-n204"/>
      <w:bookmarkStart w:id="11" w:name="header-n212"/>
      <w:bookmarkEnd w:id="6"/>
      <w:bookmarkEnd w:id="7"/>
      <w:bookmarkEnd w:id="8"/>
      <w:bookmarkEnd w:id="9"/>
      <w:bookmarkEnd w:id="10"/>
      <w:bookmarkEnd w:id="11"/>
      <w:r>
        <w:rPr>
          <w:rStyle w:val="24"/>
        </w:rPr>
        <w:t> </w:t>
      </w:r>
      <w:r>
        <w:rPr>
          <w:b/>
          <w:bCs/>
          <w:noProof/>
          <w:color w:val="FFFFFF"/>
          <w:kern w:val="2"/>
          <w:sz w:val="20"/>
        </w:rPr>
        <w:drawing>
          <wp:anchor distT="0" distB="0" distL="114300" distR="114300" simplePos="0" relativeHeight="251671552" behindDoc="1" locked="0" layoutInCell="1" allowOverlap="1" wp14:anchorId="28578A8A" wp14:editId="416A9EE2">
            <wp:simplePos x="0" y="0"/>
            <wp:positionH relativeFrom="column">
              <wp:posOffset>3810</wp:posOffset>
            </wp:positionH>
            <wp:positionV relativeFrom="paragraph">
              <wp:posOffset>109220</wp:posOffset>
            </wp:positionV>
            <wp:extent cx="4887595" cy="394335"/>
            <wp:effectExtent l="0" t="0" r="8255" b="5715"/>
            <wp:wrapNone/>
            <wp:docPr id="498" name="图片 498" descr="标题2"/>
            <wp:cNvGraphicFramePr/>
            <a:graphic xmlns:a="http://schemas.openxmlformats.org/drawingml/2006/main">
              <a:graphicData uri="http://schemas.openxmlformats.org/drawingml/2006/picture">
                <pic:pic xmlns:pic="http://schemas.openxmlformats.org/drawingml/2006/picture">
                  <pic:nvPicPr>
                    <pic:cNvPr id="498" name="图片 498" descr="标题2"/>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887595" cy="394335"/>
                    </a:xfrm>
                    <a:prstGeom prst="rect">
                      <a:avLst/>
                    </a:prstGeom>
                    <a:noFill/>
                    <a:ln>
                      <a:noFill/>
                    </a:ln>
                  </pic:spPr>
                </pic:pic>
              </a:graphicData>
            </a:graphic>
          </wp:anchor>
        </w:drawing>
      </w:r>
      <w:r>
        <w:rPr>
          <w:rStyle w:val="24"/>
          <w:rFonts w:hint="cs"/>
        </w:rPr>
        <w:t> </w:t>
      </w:r>
      <w:r>
        <w:rPr>
          <w:rStyle w:val="24"/>
          <w:rFonts w:hint="eastAsia"/>
        </w:rPr>
        <w:t>1.6</w:t>
      </w:r>
      <w:r>
        <w:rPr>
          <w:rFonts w:hint="eastAsia"/>
          <w:color w:val="FFFFFF"/>
          <w:kern w:val="2"/>
        </w:rPr>
        <w:t xml:space="preserve">  </w:t>
      </w:r>
      <w:r>
        <w:rPr>
          <w:rFonts w:hint="eastAsia"/>
          <w:kern w:val="2"/>
        </w:rPr>
        <w:t>小结</w:t>
      </w:r>
    </w:p>
    <w:p w14:paraId="06817A19" w14:textId="77777777" w:rsidR="0083489B" w:rsidRDefault="00E60144">
      <w:pPr>
        <w:ind w:firstLine="480"/>
      </w:pPr>
      <w:r>
        <w:t>本章回顾了机器学习的发展历史，介绍了机器学习的定义和完成一个机器学习项目的基本步骤，介绍了监督学习和无监督学习中的一些基本概念，尤其是模型复杂度、过拟</w:t>
      </w:r>
      <w:r w:rsidR="00EA606E">
        <w:t>合、正则、模型评估、超参数调优等概念。这些概念可能略显抽象，</w:t>
      </w:r>
      <w:r w:rsidR="00EA606E">
        <w:rPr>
          <w:rFonts w:hint="eastAsia"/>
        </w:rPr>
        <w:t>读者</w:t>
      </w:r>
      <w:r>
        <w:t>可以在学习具体机器学习模型时再参照此处的综述加深理解。</w:t>
      </w:r>
    </w:p>
    <w:p w14:paraId="3035BD84" w14:textId="77777777" w:rsidR="0024488A" w:rsidRDefault="0024488A" w:rsidP="0024488A">
      <w:pPr>
        <w:pStyle w:val="2"/>
        <w:rPr>
          <w:kern w:val="2"/>
        </w:rPr>
      </w:pPr>
      <w:r>
        <w:rPr>
          <w:rStyle w:val="24"/>
        </w:rPr>
        <w:t> </w:t>
      </w:r>
      <w:r>
        <w:rPr>
          <w:b/>
          <w:bCs/>
          <w:noProof/>
          <w:color w:val="FFFFFF"/>
          <w:kern w:val="2"/>
          <w:sz w:val="20"/>
        </w:rPr>
        <w:drawing>
          <wp:anchor distT="0" distB="0" distL="114300" distR="114300" simplePos="0" relativeHeight="251673600" behindDoc="1" locked="0" layoutInCell="1" allowOverlap="1" wp14:anchorId="325E1A45" wp14:editId="5F229E8F">
            <wp:simplePos x="0" y="0"/>
            <wp:positionH relativeFrom="column">
              <wp:posOffset>3810</wp:posOffset>
            </wp:positionH>
            <wp:positionV relativeFrom="paragraph">
              <wp:posOffset>109220</wp:posOffset>
            </wp:positionV>
            <wp:extent cx="4887595" cy="394335"/>
            <wp:effectExtent l="0" t="0" r="8255" b="5715"/>
            <wp:wrapNone/>
            <wp:docPr id="19" name="图片 19" descr="标题2"/>
            <wp:cNvGraphicFramePr/>
            <a:graphic xmlns:a="http://schemas.openxmlformats.org/drawingml/2006/main">
              <a:graphicData uri="http://schemas.openxmlformats.org/drawingml/2006/picture">
                <pic:pic xmlns:pic="http://schemas.openxmlformats.org/drawingml/2006/picture">
                  <pic:nvPicPr>
                    <pic:cNvPr id="498" name="图片 498" descr="标题2"/>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887595" cy="394335"/>
                    </a:xfrm>
                    <a:prstGeom prst="rect">
                      <a:avLst/>
                    </a:prstGeom>
                    <a:noFill/>
                    <a:ln>
                      <a:noFill/>
                    </a:ln>
                  </pic:spPr>
                </pic:pic>
              </a:graphicData>
            </a:graphic>
          </wp:anchor>
        </w:drawing>
      </w:r>
      <w:r>
        <w:rPr>
          <w:rStyle w:val="24"/>
          <w:rFonts w:hint="cs"/>
        </w:rPr>
        <w:t> </w:t>
      </w:r>
      <w:r>
        <w:rPr>
          <w:rStyle w:val="24"/>
          <w:rFonts w:hint="eastAsia"/>
        </w:rPr>
        <w:t>1.7</w:t>
      </w:r>
      <w:r>
        <w:rPr>
          <w:rFonts w:hint="eastAsia"/>
          <w:color w:val="FFFFFF"/>
          <w:kern w:val="2"/>
        </w:rPr>
        <w:t xml:space="preserve">  </w:t>
      </w:r>
      <w:r>
        <w:rPr>
          <w:rFonts w:hint="eastAsia"/>
          <w:kern w:val="2"/>
        </w:rPr>
        <w:t>练习</w:t>
      </w:r>
    </w:p>
    <w:p w14:paraId="18B44B47" w14:textId="4B2F6181" w:rsidR="0083489B" w:rsidRDefault="00CE5BCB" w:rsidP="00BC27A0">
      <w:pPr>
        <w:pStyle w:val="afffb"/>
        <w:numPr>
          <w:ilvl w:val="0"/>
          <w:numId w:val="3"/>
        </w:numPr>
        <w:ind w:firstLineChars="0"/>
      </w:pPr>
      <w:r>
        <w:rPr>
          <w:rFonts w:hint="eastAsia"/>
        </w:rPr>
        <w:t>对例</w:t>
      </w:r>
      <w:r w:rsidR="00DB5066">
        <w:rPr>
          <w:rFonts w:hint="eastAsia"/>
        </w:rPr>
        <w:t>1-4</w:t>
      </w:r>
      <w:r>
        <w:rPr>
          <w:rFonts w:hint="eastAsia"/>
        </w:rPr>
        <w:t>中的</w:t>
      </w:r>
      <w:r w:rsidR="00DB5066">
        <w:t>Iris</w:t>
      </w:r>
      <w:r>
        <w:rPr>
          <w:rFonts w:hint="eastAsia"/>
        </w:rPr>
        <w:t>数据集，请用留一交叉验证</w:t>
      </w:r>
      <w:r w:rsidR="00AF6254">
        <w:rPr>
          <w:rFonts w:hint="eastAsia"/>
        </w:rPr>
        <w:t>（交叉验证的折数为</w:t>
      </w:r>
      <w:r w:rsidR="007661B6">
        <w:rPr>
          <w:rFonts w:hint="eastAsia"/>
        </w:rPr>
        <w:t>训练</w:t>
      </w:r>
      <w:r w:rsidR="00AF6254">
        <w:rPr>
          <w:rFonts w:hint="eastAsia"/>
        </w:rPr>
        <w:t>样本数目）</w:t>
      </w:r>
      <w:r>
        <w:rPr>
          <w:rFonts w:hint="eastAsia"/>
        </w:rPr>
        <w:t>选择</w:t>
      </w:r>
      <w:r>
        <w:rPr>
          <w:rFonts w:hint="eastAsia"/>
        </w:rPr>
        <w:t>KNN</w:t>
      </w:r>
      <w:r>
        <w:rPr>
          <w:rFonts w:hint="eastAsia"/>
        </w:rPr>
        <w:t>模型中最佳的超参数</w:t>
      </w:r>
      <w:r>
        <w:rPr>
          <w:rFonts w:hint="eastAsia"/>
        </w:rPr>
        <w:t>K</w:t>
      </w:r>
      <w:r>
        <w:rPr>
          <w:rFonts w:hint="eastAsia"/>
        </w:rPr>
        <w:t>。</w:t>
      </w:r>
    </w:p>
    <w:p w14:paraId="57B8A092" w14:textId="77777777" w:rsidR="00CE5BCB" w:rsidRDefault="00CE5BCB" w:rsidP="00CE5BCB">
      <w:pPr>
        <w:pStyle w:val="afffb"/>
        <w:numPr>
          <w:ilvl w:val="0"/>
          <w:numId w:val="3"/>
        </w:numPr>
        <w:ind w:firstLineChars="0"/>
      </w:pPr>
      <w:r>
        <w:rPr>
          <w:rFonts w:hint="eastAsia"/>
        </w:rPr>
        <w:t>对例</w:t>
      </w:r>
      <w:r>
        <w:rPr>
          <w:rFonts w:hint="eastAsia"/>
        </w:rPr>
        <w:t>2-1</w:t>
      </w:r>
      <w:r>
        <w:rPr>
          <w:rFonts w:hint="eastAsia"/>
        </w:rPr>
        <w:t>中的</w:t>
      </w:r>
      <w:r w:rsidR="00DB5066">
        <w:rPr>
          <w:rFonts w:hint="eastAsia"/>
        </w:rPr>
        <w:t>广告</w:t>
      </w:r>
      <w:r>
        <w:rPr>
          <w:rFonts w:hint="eastAsia"/>
        </w:rPr>
        <w:t>数据集，请用</w:t>
      </w:r>
      <w:r>
        <w:rPr>
          <w:rFonts w:hint="eastAsia"/>
        </w:rPr>
        <w:t>10</w:t>
      </w:r>
      <w:r>
        <w:rPr>
          <w:rFonts w:hint="eastAsia"/>
        </w:rPr>
        <w:t>折交叉验证选择</w:t>
      </w:r>
      <w:r>
        <w:rPr>
          <w:rFonts w:hint="eastAsia"/>
        </w:rPr>
        <w:t>KNN</w:t>
      </w:r>
      <w:r>
        <w:rPr>
          <w:rFonts w:hint="eastAsia"/>
        </w:rPr>
        <w:t>模型中最佳的超参数</w:t>
      </w:r>
      <w:r>
        <w:rPr>
          <w:rFonts w:hint="eastAsia"/>
        </w:rPr>
        <w:t>K</w:t>
      </w:r>
      <w:r>
        <w:rPr>
          <w:rFonts w:hint="eastAsia"/>
        </w:rPr>
        <w:t>。注意，这是一个回归问题，模型评价指标可用均方误差。</w:t>
      </w:r>
    </w:p>
    <w:p w14:paraId="60F4E4F4" w14:textId="77777777" w:rsidR="00CE5BCB" w:rsidRDefault="00CE5BCB" w:rsidP="00CE5BCB">
      <w:pPr>
        <w:ind w:firstLineChars="0"/>
      </w:pPr>
    </w:p>
    <w:sectPr w:rsidR="00CE5BCB">
      <w:headerReference w:type="even" r:id="rId24"/>
      <w:headerReference w:type="default" r:id="rId25"/>
      <w:footerReference w:type="even" r:id="rId26"/>
      <w:footerReference w:type="default" r:id="rId27"/>
      <w:headerReference w:type="first" r:id="rId28"/>
      <w:footerReference w:type="first" r:id="rId29"/>
      <w:footnotePr>
        <w:numRestart w:val="eachPage"/>
      </w:footnotePr>
      <w:type w:val="continuous"/>
      <w:pgSz w:w="10830" w:h="15082"/>
      <w:pgMar w:top="1304" w:right="1418" w:bottom="1191" w:left="1304" w:header="680" w:footer="794" w:gutter="0"/>
      <w:pgNumType w:start="1"/>
      <w:cols w:space="425"/>
      <w:titlePg/>
      <w:docGrid w:type="lines" w:linePitch="316" w:charSpace="-2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B2EA7" w14:textId="77777777" w:rsidR="00E750E3" w:rsidRDefault="00E750E3">
      <w:pPr>
        <w:ind w:firstLine="480"/>
      </w:pPr>
      <w:r>
        <w:separator/>
      </w:r>
    </w:p>
  </w:endnote>
  <w:endnote w:type="continuationSeparator" w:id="0">
    <w:p w14:paraId="51F735B0" w14:textId="77777777" w:rsidR="00E750E3" w:rsidRDefault="00E750E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方正博雅宋_GBK">
    <w:altName w:val="DengXian"/>
    <w:charset w:val="86"/>
    <w:family w:val="auto"/>
    <w:pitch w:val="variable"/>
    <w:sig w:usb0="00000001" w:usb1="080E0000" w:usb2="00000010" w:usb3="00000000" w:csb0="00040000" w:csb1="00000000"/>
  </w:font>
  <w:font w:name="汉仪菱心体简">
    <w:altName w:val="DengXian"/>
    <w:charset w:val="86"/>
    <w:family w:val="modern"/>
    <w:pitch w:val="fixed"/>
    <w:sig w:usb0="00000001" w:usb1="080E0800" w:usb2="00000012" w:usb3="00000000" w:csb0="00040000" w:csb1="00000000"/>
  </w:font>
  <w:font w:name="Century Gothic">
    <w:panose1 w:val="020B0502020202020204"/>
    <w:charset w:val="00"/>
    <w:family w:val="auto"/>
    <w:pitch w:val="variable"/>
    <w:sig w:usb0="00000287" w:usb1="00000000" w:usb2="00000000" w:usb3="00000000" w:csb0="0000009F" w:csb1="00000000"/>
  </w:font>
  <w:font w:name="方正兰亭粗黑_GBK">
    <w:altName w:val="DengXian"/>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方正兰亭中黑_GBK">
    <w:altName w:val="DengXian"/>
    <w:charset w:val="86"/>
    <w:family w:val="auto"/>
    <w:pitch w:val="variable"/>
    <w:sig w:usb0="00000001" w:usb1="080E0000" w:usb2="00000010" w:usb3="00000000" w:csb0="00040000" w:csb1="00000000"/>
  </w:font>
  <w:font w:name="汉仪中宋简">
    <w:charset w:val="86"/>
    <w:family w:val="modern"/>
    <w:pitch w:val="fixed"/>
    <w:sig w:usb0="00000001" w:usb1="080E0800" w:usb2="00000012" w:usb3="00000000" w:csb0="00040000" w:csb1="00000000"/>
  </w:font>
  <w:font w:name="Edwardian Script ITC">
    <w:panose1 w:val="030303020407070D0804"/>
    <w:charset w:val="00"/>
    <w:family w:val="auto"/>
    <w:pitch w:val="variable"/>
    <w:sig w:usb0="00000003" w:usb1="00000000" w:usb2="00000000" w:usb3="00000000" w:csb0="00000001" w:csb1="00000000"/>
  </w:font>
  <w:font w:name="方正大标宋简体">
    <w:altName w:val="Microsoft YaHei"/>
    <w:charset w:val="86"/>
    <w:family w:val="script"/>
    <w:pitch w:val="fixed"/>
    <w:sig w:usb0="00000003" w:usb1="080E0000" w:usb2="00000010" w:usb3="00000000" w:csb0="00040001" w:csb1="00000000"/>
  </w:font>
  <w:font w:name="黑体">
    <w:charset w:val="86"/>
    <w:family w:val="auto"/>
    <w:pitch w:val="variable"/>
    <w:sig w:usb0="800002BF" w:usb1="38CF7CFA" w:usb2="00000016" w:usb3="00000000" w:csb0="00040001" w:csb1="00000000"/>
  </w:font>
  <w:font w:name="楷体_GB2312">
    <w:altName w:val="DengXian"/>
    <w:charset w:val="86"/>
    <w:family w:val="modern"/>
    <w:pitch w:val="fixed"/>
    <w:sig w:usb0="00000001" w:usb1="080E0000" w:usb2="00000010" w:usb3="00000000" w:csb0="00040000" w:csb1="00000000"/>
  </w:font>
  <w:font w:name="方正仿宋简体">
    <w:altName w:val="DengXian"/>
    <w:charset w:val="86"/>
    <w:family w:val="auto"/>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方正准圆简体">
    <w:charset w:val="86"/>
    <w:family w:val="script"/>
    <w:pitch w:val="fixed"/>
    <w:sig w:usb0="00000001" w:usb1="080E0000" w:usb2="00000010" w:usb3="00000000" w:csb0="00040000" w:csb1="00000000"/>
  </w:font>
  <w:font w:name="Times New Roman MT Extra Bold">
    <w:altName w:val="Times New Roman"/>
    <w:charset w:val="00"/>
    <w:family w:val="auto"/>
    <w:pitch w:val="variable"/>
    <w:sig w:usb0="E0002AEF" w:usb1="C0007841" w:usb2="00000009" w:usb3="00000000" w:csb0="000001FF" w:csb1="00000000"/>
  </w:font>
  <w:font w:name="方正中等线简体">
    <w:altName w:val="DengXian"/>
    <w:charset w:val="86"/>
    <w:family w:val="auto"/>
    <w:pitch w:val="variable"/>
    <w:sig w:usb0="00000001" w:usb1="080E0000" w:usb2="00000010" w:usb3="00000000" w:csb0="00040000" w:csb1="00000000"/>
  </w:font>
  <w:font w:name="方正小标宋简体">
    <w:altName w:val="DengXian"/>
    <w:charset w:val="86"/>
    <w:family w:val="auto"/>
    <w:pitch w:val="variable"/>
    <w:sig w:usb0="00000001" w:usb1="080E0000" w:usb2="00000010" w:usb3="00000000" w:csb0="00040000" w:csb1="00000000"/>
  </w:font>
  <w:font w:name="仿宋_GB2312">
    <w:altName w:val="DengXian"/>
    <w:charset w:val="86"/>
    <w:family w:val="modern"/>
    <w:pitch w:val="fixed"/>
    <w:sig w:usb0="00000001" w:usb1="080E0000" w:usb2="00000010" w:usb3="00000000" w:csb0="00040000" w:csb1="00000000"/>
  </w:font>
  <w:font w:name="Adobe 明體 Std L">
    <w:altName w:val="Malgun Gothic Semilight"/>
    <w:panose1 w:val="00000000000000000000"/>
    <w:charset w:val="80"/>
    <w:family w:val="roman"/>
    <w:notTrueType/>
    <w:pitch w:val="variable"/>
    <w:sig w:usb0="00000203" w:usb1="1A0F1900" w:usb2="00000016" w:usb3="00000000" w:csb0="00120005" w:csb1="00000000"/>
  </w:font>
  <w:font w:name="Avenir LT Std 55 Roman">
    <w:charset w:val="00"/>
    <w:family w:val="auto"/>
    <w:pitch w:val="variable"/>
    <w:sig w:usb0="800000AF" w:usb1="5000204A" w:usb2="00000000" w:usb3="00000000" w:csb0="0000009B" w:csb1="00000000"/>
  </w:font>
  <w:font w:name="ATC-7d305b8b">
    <w:altName w:val="Block Tilt (BRK)"/>
    <w:panose1 w:val="00000000000000000000"/>
    <w:charset w:val="86"/>
    <w:family w:val="auto"/>
    <w:notTrueType/>
    <w:pitch w:val="default"/>
    <w:sig w:usb0="00000001" w:usb1="080E0000" w:usb2="00000010" w:usb3="00000000" w:csb0="00040000" w:csb1="00000000"/>
  </w:font>
  <w:font w:name="方正新书宋_GBK">
    <w:charset w:val="86"/>
    <w:family w:val="script"/>
    <w:pitch w:val="fixed"/>
    <w:sig w:usb0="00000001" w:usb1="080E0000" w:usb2="00000010" w:usb3="00000000" w:csb0="00040000" w:csb1="00000000"/>
  </w:font>
  <w:font w:name="Avenir LT 35 Light">
    <w:altName w:val="Avenir Light"/>
    <w:charset w:val="00"/>
    <w:family w:val="auto"/>
    <w:pitch w:val="variable"/>
    <w:sig w:usb0="800000AF" w:usb1="5000204A" w:usb2="00000000" w:usb3="00000000" w:csb0="0000009B" w:csb1="00000000"/>
  </w:font>
  <w:font w:name="Cambria Math">
    <w:panose1 w:val="02040503050406030204"/>
    <w:charset w:val="00"/>
    <w:family w:val="auto"/>
    <w:pitch w:val="variable"/>
    <w:sig w:usb0="E00002FF" w:usb1="420024FF" w:usb2="00000000" w:usb3="00000000" w:csb0="0000019F" w:csb1="00000000"/>
  </w:font>
  <w:font w:name="Euclid Math One">
    <w:panose1 w:val="05050601010101010101"/>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方正细等线简体">
    <w:altName w:val="DengXian"/>
    <w:charset w:val="86"/>
    <w:family w:val="auto"/>
    <w:pitch w:val="variable"/>
    <w:sig w:usb0="00000001" w:usb1="080E0000" w:usb2="00000010" w:usb3="00000000" w:csb0="00040000" w:csb1="00000000"/>
  </w:font>
  <w:font w:name="方正兰亭黑_GBK">
    <w:charset w:val="86"/>
    <w:family w:val="auto"/>
    <w:pitch w:val="variable"/>
    <w:sig w:usb0="00000001" w:usb1="080E0000" w:usb2="00000010" w:usb3="00000000" w:csb0="00040000" w:csb1="00000000"/>
  </w:font>
  <w:font w:name="Avenir LT Std 35 Light">
    <w:altName w:val="Avenir Light"/>
    <w:charset w:val="00"/>
    <w:family w:val="auto"/>
    <w:pitch w:val="variable"/>
    <w:sig w:usb0="800000AF" w:usb1="5000204A" w:usb2="00000000" w:usb3="00000000" w:csb0="0000009B" w:csb1="00000000"/>
  </w:font>
  <w:font w:name="Avenir LT 65 Medium">
    <w:altName w:val="Avenir Medium"/>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7206A" w14:textId="77777777" w:rsidR="007869DD" w:rsidRDefault="007869DD">
    <w:pPr>
      <w:pStyle w:val="ac"/>
      <w:ind w:firstLine="400"/>
    </w:pPr>
    <w:r>
      <w:rPr>
        <w:rFonts w:ascii="黑体" w:eastAsia="方正细等线简体"/>
        <w:noProof/>
        <w:sz w:val="20"/>
      </w:rPr>
      <mc:AlternateContent>
        <mc:Choice Requires="wps">
          <w:drawing>
            <wp:anchor distT="0" distB="0" distL="114300" distR="114300" simplePos="0" relativeHeight="251656704" behindDoc="0" locked="0" layoutInCell="1" allowOverlap="1" wp14:anchorId="221F2B99" wp14:editId="20D841DC">
              <wp:simplePos x="0" y="0"/>
              <wp:positionH relativeFrom="column">
                <wp:posOffset>-338455</wp:posOffset>
              </wp:positionH>
              <wp:positionV relativeFrom="paragraph">
                <wp:posOffset>-1456055</wp:posOffset>
              </wp:positionV>
              <wp:extent cx="151765" cy="1370330"/>
              <wp:effectExtent l="0" t="0" r="635" b="1270"/>
              <wp:wrapNone/>
              <wp:docPr id="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 cy="1370479"/>
                      </a:xfrm>
                      <a:prstGeom prst="rect">
                        <a:avLst/>
                      </a:prstGeom>
                      <a:noFill/>
                      <a:ln>
                        <a:noFill/>
                      </a:ln>
                      <a:effectLst/>
                    </wps:spPr>
                    <wps:txbx>
                      <w:txbxContent>
                        <w:p w14:paraId="00D3B06E" w14:textId="77777777" w:rsidR="007869DD" w:rsidRDefault="007869DD">
                          <w:pPr>
                            <w:adjustRightInd w:val="0"/>
                            <w:snapToGrid w:val="0"/>
                            <w:spacing w:line="200" w:lineRule="exact"/>
                            <w:ind w:firstLineChars="0" w:firstLine="0"/>
                            <w:jc w:val="left"/>
                            <w:rPr>
                              <w:rFonts w:ascii="方正兰亭黑_GBK" w:eastAsia="方正兰亭黑_GBK" w:hAnsi="Avenir LT Std 35 Light"/>
                              <w:color w:val="000000"/>
                              <w:sz w:val="16"/>
                            </w:rPr>
                          </w:pPr>
                          <w:r>
                            <w:rPr>
                              <w:rFonts w:ascii="方正兰亭黑_GBK" w:eastAsia="方正兰亭黑_GBK" w:hAnsi="Avenir LT Std 35 Light" w:hint="eastAsia"/>
                              <w:color w:val="000000"/>
                              <w:sz w:val="16"/>
                            </w:rPr>
                            <w:t>机器学习原理与Python实现</w:t>
                          </w:r>
                        </w:p>
                      </w:txbxContent>
                    </wps:txbx>
                    <wps:bodyPr rot="0" vert="eaVert" wrap="square" lIns="0" tIns="0" rIns="0" bIns="0" anchor="t" anchorCtr="0" upright="1">
                      <a:noAutofit/>
                    </wps:bodyPr>
                  </wps:wsp>
                </a:graphicData>
              </a:graphic>
            </wp:anchor>
          </w:drawing>
        </mc:Choice>
        <mc:Fallback>
          <w:pict>
            <v:shapetype id="_x0000_t202" coordsize="21600,21600" o:spt="202" path="m0,0l0,21600,21600,21600,21600,0xe">
              <v:stroke joinstyle="miter"/>
              <v:path gradientshapeok="t" o:connecttype="rect"/>
            </v:shapetype>
            <v:shape id="Text Box 43" o:spid="_x0000_s1034" type="#_x0000_t202" style="position:absolute;left:0;text-align:left;margin-left:-26.65pt;margin-top:-114.6pt;width:11.95pt;height:107.9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" filled="f" stroked="f">
              <v:textbox style="layout-flow:vertical-ideographic" inset="0,0,0,0">
                <w:txbxContent>
                  <w:p w14:paraId="0D425AA7" w14:textId="77777777" w:rsidR="00FA6BB5" w:rsidRDefault="00FA6BB5">
                    <w:pPr>
                      <w:adjustRightInd w:val="0"/>
                      <w:snapToGrid w:val="0"/>
                      <w:spacing w:line="200" w:lineRule="exact"/>
                      <w:ind w:firstLineChars="0" w:firstLine="0"/>
                      <w:jc w:val="left"/>
                      <w:rPr>
                        <w:rFonts w:ascii="方正兰亭黑_GBK" w:eastAsia="方正兰亭黑_GBK" w:hAnsi="Avenir LT Std 35 Light"/>
                        <w:color w:val="000000"/>
                        <w:sz w:val="16"/>
                      </w:rPr>
                    </w:pPr>
                    <w:r>
                      <w:rPr>
                        <w:rFonts w:ascii="方正兰亭黑_GBK" w:eastAsia="方正兰亭黑_GBK" w:hAnsi="Avenir LT Std 35 Light" w:hint="eastAsia"/>
                        <w:color w:val="000000"/>
                        <w:sz w:val="16"/>
                      </w:rPr>
                      <w:t>机器学习原理与Python实现</w:t>
                    </w:r>
                  </w:p>
                </w:txbxContent>
              </v:textbox>
            </v:shape>
          </w:pict>
        </mc:Fallback>
      </mc:AlternateContent>
    </w:r>
    <w:r>
      <w:rPr>
        <w:rFonts w:ascii="黑体" w:eastAsia="方正细等线简体"/>
        <w:noProof/>
        <w:sz w:val="20"/>
      </w:rPr>
      <mc:AlternateContent>
        <mc:Choice Requires="wps">
          <w:drawing>
            <wp:anchor distT="0" distB="0" distL="114300" distR="114300" simplePos="0" relativeHeight="251660800" behindDoc="0" locked="0" layoutInCell="1" allowOverlap="1" wp14:anchorId="23634E05" wp14:editId="33B4D907">
              <wp:simplePos x="0" y="0"/>
              <wp:positionH relativeFrom="column">
                <wp:posOffset>-408940</wp:posOffset>
              </wp:positionH>
              <wp:positionV relativeFrom="paragraph">
                <wp:posOffset>-8890</wp:posOffset>
              </wp:positionV>
              <wp:extent cx="292100" cy="0"/>
              <wp:effectExtent l="29210" t="29210" r="31115" b="37465"/>
              <wp:wrapNone/>
              <wp:docPr id="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 cy="0"/>
                      </a:xfrm>
                      <a:prstGeom prst="line">
                        <a:avLst/>
                      </a:prstGeom>
                      <a:noFill/>
                      <a:ln w="57150">
                        <a:solidFill>
                          <a:srgbClr val="D9D9D9"/>
                        </a:solidFill>
                        <a:round/>
                      </a:ln>
                      <a:effectLst/>
                    </wps:spPr>
                    <wps:bodyPr/>
                  </wps:wsp>
                </a:graphicData>
              </a:graphic>
            </wp:anchor>
          </w:drawing>
        </mc:Choice>
        <mc:Fallback>
          <w:pict>
            <v:line w14:anchorId="4A159F5E" id="Line 56" o:spid="_x0000_s1026"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from="-32.2pt,-.65pt" to="-9.2pt,-.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" strokecolor="#d9d9d9" strokeweight="4.5p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A0D39" w14:textId="77777777" w:rsidR="007869DD" w:rsidRDefault="007869DD">
    <w:pPr>
      <w:pStyle w:val="ac"/>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2D8A4" w14:textId="77777777" w:rsidR="007869DD" w:rsidRDefault="007869DD">
    <w:pPr>
      <w:pStyle w:val="ac"/>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9D48B" w14:textId="77777777" w:rsidR="00E750E3" w:rsidRDefault="00E750E3">
      <w:pPr>
        <w:ind w:firstLine="480"/>
      </w:pPr>
      <w:r>
        <w:separator/>
      </w:r>
    </w:p>
  </w:footnote>
  <w:footnote w:type="continuationSeparator" w:id="0">
    <w:p w14:paraId="2D793165" w14:textId="77777777" w:rsidR="00E750E3" w:rsidRDefault="00E750E3">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B0981" w14:textId="77777777" w:rsidR="007869DD" w:rsidRDefault="007869DD">
    <w:pPr>
      <w:pStyle w:val="ae"/>
      <w:pBdr>
        <w:bottom w:val="none" w:sz="0" w:space="0" w:color="auto"/>
      </w:pBdr>
      <w:ind w:leftChars="50" w:left="120" w:firstLineChars="0" w:firstLine="0"/>
      <w:jc w:val="left"/>
      <w:rPr>
        <w:rFonts w:eastAsia="方正细等线简体"/>
        <w:sz w:val="20"/>
      </w:rPr>
    </w:pPr>
    <w:r>
      <w:rPr>
        <w:rFonts w:ascii="黑体" w:eastAsia="方正细等线简体"/>
        <w:noProof/>
        <w:sz w:val="20"/>
      </w:rPr>
      <mc:AlternateContent>
        <mc:Choice Requires="wps">
          <w:drawing>
            <wp:anchor distT="0" distB="0" distL="114300" distR="114300" simplePos="0" relativeHeight="251654656" behindDoc="0" locked="1" layoutInCell="1" allowOverlap="1" wp14:anchorId="6980E5E5" wp14:editId="1100634D">
              <wp:simplePos x="0" y="0"/>
              <wp:positionH relativeFrom="page">
                <wp:posOffset>421005</wp:posOffset>
              </wp:positionH>
              <wp:positionV relativeFrom="page">
                <wp:posOffset>9013190</wp:posOffset>
              </wp:positionV>
              <wp:extent cx="288290" cy="166370"/>
              <wp:effectExtent l="1905" t="2540" r="0" b="2540"/>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66370"/>
                      </a:xfrm>
                      <a:prstGeom prst="rect">
                        <a:avLst/>
                      </a:prstGeom>
                      <a:noFill/>
                      <a:ln>
                        <a:noFill/>
                      </a:ln>
                    </wps:spPr>
                    <wps:txbx>
                      <w:txbxContent>
                        <w:p w14:paraId="45754896" w14:textId="77777777" w:rsidR="007869DD" w:rsidRDefault="007869DD">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E87979">
                            <w:rPr>
                              <w:rFonts w:ascii="Century Gothic" w:hAnsi="Century Gothic" w:cs="Arial"/>
                              <w:noProof/>
                              <w:sz w:val="22"/>
                            </w:rPr>
                            <w:t>22</w:t>
                          </w:r>
                          <w:r>
                            <w:rPr>
                              <w:rFonts w:ascii="Century Gothic" w:hAnsi="Century Gothic" w:cs="Arial"/>
                              <w:sz w:val="22"/>
                            </w:rPr>
                            <w:fldChar w:fldCharType="end"/>
                          </w:r>
                        </w:p>
                      </w:txbxContent>
                    </wps:txbx>
                    <wps:bodyPr rot="0" vert="horz" wrap="square" lIns="0" tIns="0" rIns="0" bIns="0" anchor="t" anchorCtr="0" upright="1">
                      <a:noAutofit/>
                    </wps:bodyPr>
                  </wps:wsp>
                </a:graphicData>
              </a:graphic>
            </wp:anchor>
          </w:drawing>
        </mc:Choice>
        <mc:Fallback>
          <w:pict>
            <v:shapetype w14:anchorId="6980E5E5" id="_x0000_t202" coordsize="21600,21600" o:spt="202" path="m0,0l0,21600,21600,21600,21600,0xe">
              <v:stroke joinstyle="miter"/>
              <v:path gradientshapeok="t" o:connecttype="rect"/>
            </v:shapetype>
            <v:shape id="Text Box 33" o:spid="_x0000_s1029" type="#_x0000_t202" style="position:absolute;left:0;text-align:left;margin-left:33.15pt;margin-top:709.7pt;width:22.7pt;height:13.1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" filled="f" stroked="f">
              <v:textbox inset="0,0,0,0">
                <w:txbxContent>
                  <w:p w14:paraId="45754896" w14:textId="77777777" w:rsidR="00AB675B" w:rsidRDefault="00AB675B">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732C0B">
                      <w:rPr>
                        <w:rFonts w:ascii="Century Gothic" w:hAnsi="Century Gothic" w:cs="Arial"/>
                        <w:noProof/>
                        <w:sz w:val="22"/>
                      </w:rPr>
                      <w:t>24</w:t>
                    </w:r>
                    <w:r>
                      <w:rPr>
                        <w:rFonts w:ascii="Century Gothic" w:hAnsi="Century Gothic" w:cs="Arial"/>
                        <w:sz w:val="22"/>
                      </w:rPr>
                      <w:fldChar w:fldCharType="end"/>
                    </w:r>
                  </w:p>
                </w:txbxContent>
              </v:textbox>
              <w10:wrap anchorx="page" anchory="page"/>
              <w10:anchorlock/>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0D9C0" w14:textId="77777777" w:rsidR="007869DD" w:rsidRDefault="007869DD">
    <w:pPr>
      <w:pStyle w:val="ae"/>
      <w:pBdr>
        <w:bottom w:val="none" w:sz="0" w:space="0" w:color="auto"/>
      </w:pBdr>
      <w:ind w:rightChars="50" w:right="120" w:firstLineChars="0" w:firstLine="0"/>
      <w:jc w:val="right"/>
    </w:pPr>
    <w:r>
      <w:rPr>
        <w:rFonts w:ascii="黑体" w:eastAsia="方正细等线简体"/>
        <w:noProof/>
        <w:sz w:val="20"/>
      </w:rPr>
      <mc:AlternateContent>
        <mc:Choice Requires="wps">
          <w:drawing>
            <wp:anchor distT="0" distB="0" distL="114300" distR="114300" simplePos="0" relativeHeight="251659776" behindDoc="0" locked="0" layoutInCell="1" allowOverlap="1" wp14:anchorId="56EE4408" wp14:editId="0DB4D68E">
              <wp:simplePos x="0" y="0"/>
              <wp:positionH relativeFrom="column">
                <wp:posOffset>5453380</wp:posOffset>
              </wp:positionH>
              <wp:positionV relativeFrom="paragraph">
                <wp:posOffset>746760</wp:posOffset>
              </wp:positionV>
              <wp:extent cx="141605" cy="1888490"/>
              <wp:effectExtent l="0" t="3810" r="0" b="3175"/>
              <wp:wrapNone/>
              <wp:docPr id="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888490"/>
                      </a:xfrm>
                      <a:prstGeom prst="rect">
                        <a:avLst/>
                      </a:prstGeom>
                      <a:noFill/>
                      <a:ln>
                        <a:noFill/>
                      </a:ln>
                      <a:effectLst/>
                    </wps:spPr>
                    <wps:txbx>
                      <w:txbxContent>
                        <w:p w14:paraId="0E95E42E" w14:textId="77777777" w:rsidR="007869DD" w:rsidRDefault="007869DD">
                          <w:pPr>
                            <w:adjustRightInd w:val="0"/>
                            <w:snapToGrid w:val="0"/>
                            <w:ind w:firstLineChars="0" w:firstLine="0"/>
                            <w:jc w:val="left"/>
                            <w:rPr>
                              <w:rFonts w:ascii="方正兰亭黑_GBK" w:eastAsia="方正兰亭黑_GBK" w:hAnsi="Avenir LT Std 35 Light"/>
                              <w:color w:val="000000"/>
                              <w:sz w:val="16"/>
                            </w:rPr>
                          </w:pPr>
                          <w:r>
                            <w:rPr>
                              <w:rFonts w:ascii="方正兰亭黑_GBK" w:eastAsia="方正兰亭黑_GBK" w:hAnsi="Avenir LT Std 35 Light" w:hint="eastAsia"/>
                              <w:color w:val="000000"/>
                              <w:sz w:val="16"/>
                            </w:rPr>
                            <w:t>机器学习简介</w:t>
                          </w:r>
                        </w:p>
                      </w:txbxContent>
                    </wps:txbx>
                    <wps:bodyPr rot="0" vert="eaVert" wrap="square" lIns="0" tIns="0" rIns="0" bIns="0" anchor="t" anchorCtr="0" upright="1">
                      <a:noAutofit/>
                    </wps:bodyPr>
                  </wps:wsp>
                </a:graphicData>
              </a:graphic>
            </wp:anchor>
          </w:drawing>
        </mc:Choice>
        <mc:Fallback>
          <w:pict>
            <v:shapetype id="_x0000_t202" coordsize="21600,21600" o:spt="202" path="m0,0l0,21600,21600,21600,21600,0xe">
              <v:stroke joinstyle="miter"/>
              <v:path gradientshapeok="t" o:connecttype="rect"/>
            </v:shapetype>
            <v:shape id="Text Box 47" o:spid="_x0000_s1030" type="#_x0000_t202" style="position:absolute;left:0;text-align:left;margin-left:429.4pt;margin-top:58.8pt;width:11.15pt;height:148.7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" filled="f" stroked="f">
              <v:textbox style="layout-flow:vertical-ideographic" inset="0,0,0,0">
                <w:txbxContent>
                  <w:p w14:paraId="7C50F1AF" w14:textId="77777777" w:rsidR="00FA6BB5" w:rsidRDefault="00FA6BB5">
                    <w:pPr>
                      <w:adjustRightInd w:val="0"/>
                      <w:snapToGrid w:val="0"/>
                      <w:ind w:firstLineChars="0" w:firstLine="0"/>
                      <w:jc w:val="left"/>
                      <w:rPr>
                        <w:rFonts w:ascii="方正兰亭黑_GBK" w:eastAsia="方正兰亭黑_GBK" w:hAnsi="Avenir LT Std 35 Light"/>
                        <w:color w:val="000000"/>
                        <w:sz w:val="16"/>
                      </w:rPr>
                    </w:pPr>
                    <w:r>
                      <w:rPr>
                        <w:rFonts w:ascii="方正兰亭黑_GBK" w:eastAsia="方正兰亭黑_GBK" w:hAnsi="Avenir LT Std 35 Light" w:hint="eastAsia"/>
                        <w:color w:val="000000"/>
                        <w:sz w:val="16"/>
                      </w:rPr>
                      <w:t>机器学习简介</w:t>
                    </w:r>
                  </w:p>
                </w:txbxContent>
              </v:textbox>
            </v:shape>
          </w:pict>
        </mc:Fallback>
      </mc:AlternateContent>
    </w:r>
    <w:r>
      <w:rPr>
        <w:rFonts w:ascii="黑体" w:eastAsia="方正细等线简体"/>
        <w:noProof/>
        <w:sz w:val="20"/>
      </w:rPr>
      <mc:AlternateContent>
        <mc:Choice Requires="wps">
          <w:drawing>
            <wp:anchor distT="0" distB="0" distL="114300" distR="114300" simplePos="0" relativeHeight="251657728" behindDoc="0" locked="0" layoutInCell="1" allowOverlap="1" wp14:anchorId="6D97AB6C" wp14:editId="6E984405">
              <wp:simplePos x="0" y="0"/>
              <wp:positionH relativeFrom="column">
                <wp:posOffset>5608320</wp:posOffset>
              </wp:positionH>
              <wp:positionV relativeFrom="paragraph">
                <wp:posOffset>746760</wp:posOffset>
              </wp:positionV>
              <wp:extent cx="141605" cy="351790"/>
              <wp:effectExtent l="0" t="3810" r="3175" b="0"/>
              <wp:wrapNone/>
              <wp:docPr id="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351790"/>
                      </a:xfrm>
                      <a:prstGeom prst="rect">
                        <a:avLst/>
                      </a:prstGeom>
                      <a:noFill/>
                      <a:ln>
                        <a:noFill/>
                      </a:ln>
                      <a:effectLst/>
                    </wps:spPr>
                    <wps:txbx>
                      <w:txbxContent>
                        <w:p w14:paraId="15194458" w14:textId="77777777" w:rsidR="007869DD" w:rsidRDefault="007869DD">
                          <w:pPr>
                            <w:adjustRightInd w:val="0"/>
                            <w:snapToGrid w:val="0"/>
                            <w:ind w:firstLineChars="0" w:firstLine="0"/>
                            <w:jc w:val="left"/>
                            <w:rPr>
                              <w:rFonts w:ascii="Avenir LT Std 35 Light" w:hAnsi="Avenir LT Std 35 Light" w:cs="Arial"/>
                              <w:color w:val="FFFFFF"/>
                              <w:spacing w:val="-6"/>
                              <w:sz w:val="15"/>
                            </w:rPr>
                          </w:pPr>
                          <w:r>
                            <w:rPr>
                              <w:rFonts w:ascii="Avenir LT Std 35 Light" w:eastAsia="方正兰亭粗黑_GBK" w:hAnsi="Avenir LT Std 35 Light" w:cs="Arial"/>
                              <w:color w:val="000000"/>
                              <w:sz w:val="15"/>
                              <w:szCs w:val="40"/>
                            </w:rPr>
                            <w:t>chapter</w:t>
                          </w:r>
                        </w:p>
                      </w:txbxContent>
                    </wps:txbx>
                    <wps:bodyPr rot="0" vert="eaVert" wrap="square" lIns="0" tIns="0" rIns="0" bIns="0" anchor="t" anchorCtr="0" upright="1">
                      <a:noAutofit/>
                    </wps:bodyPr>
                  </wps:wsp>
                </a:graphicData>
              </a:graphic>
            </wp:anchor>
          </w:drawing>
        </mc:Choice>
        <mc:Fallback>
          <w:pict>
            <v:shape id="Text Box 46" o:spid="_x0000_s1031" type="#_x0000_t202" style="position:absolute;left:0;text-align:left;margin-left:441.6pt;margin-top:58.8pt;width:11.15pt;height:27.7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" filled="f" stroked="f">
              <v:textbox style="layout-flow:vertical-ideographic" inset="0,0,0,0">
                <w:txbxContent>
                  <w:p w14:paraId="12297998" w14:textId="77777777" w:rsidR="00FA6BB5" w:rsidRDefault="00FA6BB5">
                    <w:pPr>
                      <w:adjustRightInd w:val="0"/>
                      <w:snapToGrid w:val="0"/>
                      <w:ind w:firstLineChars="0" w:firstLine="0"/>
                      <w:jc w:val="left"/>
                      <w:rPr>
                        <w:rFonts w:ascii="Avenir LT Std 35 Light" w:hAnsi="Avenir LT Std 35 Light" w:cs="Arial"/>
                        <w:color w:val="FFFFFF"/>
                        <w:spacing w:val="-6"/>
                        <w:sz w:val="15"/>
                      </w:rPr>
                    </w:pPr>
                    <w:r>
                      <w:rPr>
                        <w:rFonts w:ascii="Avenir LT Std 35 Light" w:eastAsia="方正兰亭粗黑_GBK" w:hAnsi="Avenir LT Std 35 Light" w:cs="Arial"/>
                        <w:color w:val="000000"/>
                        <w:sz w:val="15"/>
                        <w:szCs w:val="40"/>
                      </w:rPr>
                      <w:t>chapter</w:t>
                    </w:r>
                  </w:p>
                </w:txbxContent>
              </v:textbox>
            </v:shape>
          </w:pict>
        </mc:Fallback>
      </mc:AlternateContent>
    </w:r>
    <w:r>
      <w:rPr>
        <w:rFonts w:ascii="黑体" w:eastAsia="方正细等线简体"/>
        <w:noProof/>
        <w:sz w:val="20"/>
      </w:rPr>
      <mc:AlternateContent>
        <mc:Choice Requires="wps">
          <w:drawing>
            <wp:anchor distT="0" distB="0" distL="114300" distR="114300" simplePos="0" relativeHeight="251653632" behindDoc="0" locked="0" layoutInCell="1" allowOverlap="1" wp14:anchorId="62766255" wp14:editId="72A75415">
              <wp:simplePos x="0" y="0"/>
              <wp:positionH relativeFrom="column">
                <wp:posOffset>5307330</wp:posOffset>
              </wp:positionH>
              <wp:positionV relativeFrom="paragraph">
                <wp:posOffset>412750</wp:posOffset>
              </wp:positionV>
              <wp:extent cx="960755" cy="267970"/>
              <wp:effectExtent l="1905" t="3175" r="0" b="0"/>
              <wp:wrapNone/>
              <wp:docPr id="5"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267970"/>
                      </a:xfrm>
                      <a:prstGeom prst="rect">
                        <a:avLst/>
                      </a:prstGeom>
                      <a:solidFill>
                        <a:srgbClr val="D9D9D9"/>
                      </a:solidFill>
                      <a:ln>
                        <a:noFill/>
                      </a:ln>
                      <a:effectLst/>
                    </wps:spPr>
                    <wps:bodyPr rot="0" vert="horz" wrap="square" lIns="91440" tIns="45720" rIns="91440" bIns="45720" anchor="t" anchorCtr="0" upright="1">
                      <a:noAutofit/>
                    </wps:bodyPr>
                  </wps:wsp>
                </a:graphicData>
              </a:graphic>
            </wp:anchor>
          </w:drawing>
        </mc:Choice>
        <mc:Fallback>
          <w:pict>
            <v:rect w14:anchorId="507D75DB" id="Rectangle 59" o:spid="_x0000_s1026" style="position:absolute;left:0;text-align:left;margin-left:417.9pt;margin-top:32.5pt;width:75.65pt;height:21.1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" fillcolor="#d9d9d9" stroked="f"/>
          </w:pict>
        </mc:Fallback>
      </mc:AlternateContent>
    </w:r>
    <w:r>
      <w:rPr>
        <w:rFonts w:ascii="黑体" w:eastAsia="方正细等线简体"/>
        <w:noProof/>
        <w:sz w:val="20"/>
      </w:rPr>
      <mc:AlternateContent>
        <mc:Choice Requires="wps">
          <w:drawing>
            <wp:anchor distT="0" distB="0" distL="114300" distR="114300" simplePos="0" relativeHeight="251658752" behindDoc="0" locked="0" layoutInCell="1" allowOverlap="1" wp14:anchorId="1851977A" wp14:editId="0D2CE1E4">
              <wp:simplePos x="0" y="0"/>
              <wp:positionH relativeFrom="page">
                <wp:posOffset>6156960</wp:posOffset>
              </wp:positionH>
              <wp:positionV relativeFrom="page">
                <wp:posOffset>648335</wp:posOffset>
              </wp:positionV>
              <wp:extent cx="454660" cy="334010"/>
              <wp:effectExtent l="3810" t="635" r="0"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334010"/>
                      </a:xfrm>
                      <a:prstGeom prst="rect">
                        <a:avLst/>
                      </a:prstGeom>
                      <a:noFill/>
                      <a:ln>
                        <a:noFill/>
                      </a:ln>
                      <a:effectLst/>
                    </wps:spPr>
                    <wps:txbx>
                      <w:txbxContent>
                        <w:p w14:paraId="3DD4B283" w14:textId="77777777" w:rsidR="007869DD" w:rsidRDefault="007869DD">
                          <w:pPr>
                            <w:spacing w:line="600" w:lineRule="exact"/>
                            <w:ind w:firstLineChars="0" w:firstLine="0"/>
                            <w:jc w:val="center"/>
                            <w:rPr>
                              <w:rFonts w:ascii="Avenir LT 65 Medium" w:hAnsi="Avenir LT 65 Medium"/>
                              <w:sz w:val="60"/>
                            </w:rPr>
                          </w:pPr>
                          <w:r>
                            <w:rPr>
                              <w:rFonts w:ascii="Avenir LT 65 Medium" w:hAnsi="Avenir LT 65 Medium" w:hint="eastAsia"/>
                              <w:sz w:val="60"/>
                            </w:rPr>
                            <w:t>01</w:t>
                          </w:r>
                        </w:p>
                      </w:txbxContent>
                    </wps:txbx>
                    <wps:bodyPr rot="0" vert="horz" wrap="square" lIns="0" tIns="0" rIns="0" bIns="0" anchor="t" anchorCtr="0" upright="1">
                      <a:noAutofit/>
                    </wps:bodyPr>
                  </wps:wsp>
                </a:graphicData>
              </a:graphic>
            </wp:anchor>
          </w:drawing>
        </mc:Choice>
        <mc:Fallback>
          <w:pict>
            <v:shape id="Text Box 45" o:spid="_x0000_s1032" type="#_x0000_t202" style="position:absolute;left:0;text-align:left;margin-left:484.8pt;margin-top:51.05pt;width:35.8pt;height:26.3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" filled="f" stroked="f">
              <v:textbox inset="0,0,0,0">
                <w:txbxContent>
                  <w:p w14:paraId="76555F14" w14:textId="77777777" w:rsidR="00FA6BB5" w:rsidRDefault="00FA6BB5">
                    <w:pPr>
                      <w:spacing w:line="600" w:lineRule="exact"/>
                      <w:ind w:firstLineChars="0" w:firstLine="0"/>
                      <w:jc w:val="center"/>
                      <w:rPr>
                        <w:rFonts w:ascii="Avenir LT 65 Medium" w:hAnsi="Avenir LT 65 Medium"/>
                        <w:sz w:val="60"/>
                      </w:rPr>
                    </w:pPr>
                    <w:r>
                      <w:rPr>
                        <w:rFonts w:ascii="Avenir LT 65 Medium" w:hAnsi="Avenir LT 65 Medium" w:hint="eastAsia"/>
                        <w:sz w:val="60"/>
                      </w:rPr>
                      <w:t>01</w:t>
                    </w:r>
                  </w:p>
                </w:txbxContent>
              </v:textbox>
              <w10:wrap anchorx="page" anchory="page"/>
            </v:shape>
          </w:pict>
        </mc:Fallback>
      </mc:AlternateContent>
    </w:r>
    <w:r>
      <w:rPr>
        <w:rFonts w:ascii="Arial" w:eastAsia="方正细等线简体" w:hAnsi="Arial"/>
        <w:noProof/>
        <w:sz w:val="20"/>
      </w:rPr>
      <mc:AlternateContent>
        <mc:Choice Requires="wps">
          <w:drawing>
            <wp:anchor distT="0" distB="0" distL="114300" distR="114300" simplePos="0" relativeHeight="251655680" behindDoc="0" locked="1" layoutInCell="1" allowOverlap="1" wp14:anchorId="0DE28EA5" wp14:editId="478706DD">
              <wp:simplePos x="0" y="0"/>
              <wp:positionH relativeFrom="page">
                <wp:posOffset>6155690</wp:posOffset>
              </wp:positionH>
              <wp:positionV relativeFrom="page">
                <wp:posOffset>9011920</wp:posOffset>
              </wp:positionV>
              <wp:extent cx="288290" cy="166370"/>
              <wp:effectExtent l="2540" t="1270" r="4445" b="3810"/>
              <wp:wrapNone/>
              <wp:docPr id="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66370"/>
                      </a:xfrm>
                      <a:prstGeom prst="rect">
                        <a:avLst/>
                      </a:prstGeom>
                      <a:noFill/>
                      <a:ln>
                        <a:noFill/>
                      </a:ln>
                    </wps:spPr>
                    <wps:txbx>
                      <w:txbxContent>
                        <w:p w14:paraId="27767714" w14:textId="77777777" w:rsidR="007869DD" w:rsidRDefault="007869DD">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E87979">
                            <w:rPr>
                              <w:rFonts w:ascii="Century Gothic" w:hAnsi="Century Gothic" w:cs="Arial"/>
                              <w:noProof/>
                              <w:sz w:val="22"/>
                            </w:rPr>
                            <w:t>21</w:t>
                          </w:r>
                          <w:r>
                            <w:rPr>
                              <w:rFonts w:ascii="Century Gothic" w:hAnsi="Century Gothic" w:cs="Arial"/>
                              <w:sz w:val="22"/>
                            </w:rPr>
                            <w:fldChar w:fldCharType="end"/>
                          </w:r>
                        </w:p>
                      </w:txbxContent>
                    </wps:txbx>
                    <wps:bodyPr rot="0" vert="horz" wrap="square" lIns="0" tIns="0" rIns="0" bIns="0" anchor="t" anchorCtr="0" upright="1">
                      <a:noAutofit/>
                    </wps:bodyPr>
                  </wps:wsp>
                </a:graphicData>
              </a:graphic>
            </wp:anchor>
          </w:drawing>
        </mc:Choice>
        <mc:Fallback>
          <w:pict>
            <v:shapetype w14:anchorId="0DE28EA5" id="_x0000_t202" coordsize="21600,21600" o:spt="202" path="m0,0l0,21600,21600,21600,21600,0xe">
              <v:stroke joinstyle="miter"/>
              <v:path gradientshapeok="t" o:connecttype="rect"/>
            </v:shapetype>
            <v:shape id="Text Box 35" o:spid="_x0000_s1033" type="#_x0000_t202" style="position:absolute;left:0;text-align:left;margin-left:484.7pt;margin-top:709.6pt;width:22.7pt;height:13.1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" filled="f" stroked="f">
              <v:textbox inset="0,0,0,0">
                <w:txbxContent>
                  <w:p w14:paraId="27767714" w14:textId="77777777" w:rsidR="00B72CDF" w:rsidRDefault="00B72CDF">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7661B6">
                      <w:rPr>
                        <w:rFonts w:ascii="Century Gothic" w:hAnsi="Century Gothic" w:cs="Arial"/>
                        <w:noProof/>
                        <w:sz w:val="22"/>
                      </w:rPr>
                      <w:t>27</w:t>
                    </w:r>
                    <w:r>
                      <w:rPr>
                        <w:rFonts w:ascii="Century Gothic" w:hAnsi="Century Gothic" w:cs="Arial"/>
                        <w:sz w:val="22"/>
                      </w:rP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79CE" w14:textId="77777777" w:rsidR="007869DD" w:rsidRDefault="007869DD">
    <w:pPr>
      <w:pStyle w:val="ae"/>
      <w:pBdr>
        <w:bottom w:val="none" w:sz="0" w:space="0" w:color="auto"/>
      </w:pBdr>
      <w:ind w:firstLine="400"/>
    </w:pPr>
    <w:r>
      <w:rPr>
        <w:noProof/>
        <w:sz w:val="20"/>
      </w:rPr>
      <w:drawing>
        <wp:anchor distT="0" distB="0" distL="114300" distR="114300" simplePos="0" relativeHeight="251661824" behindDoc="0" locked="0" layoutInCell="1" allowOverlap="1" wp14:anchorId="3BF6B8C3" wp14:editId="031AD4CE">
          <wp:simplePos x="0" y="0"/>
          <wp:positionH relativeFrom="column">
            <wp:posOffset>-822960</wp:posOffset>
          </wp:positionH>
          <wp:positionV relativeFrom="paragraph">
            <wp:posOffset>-431800</wp:posOffset>
          </wp:positionV>
          <wp:extent cx="6873875" cy="9569450"/>
          <wp:effectExtent l="0" t="0" r="3175" b="0"/>
          <wp:wrapNone/>
          <wp:docPr id="21" name="图片 21" descr="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章标题"/>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873875" cy="9569450"/>
                  </a:xfrm>
                  <a:prstGeom prst="rect">
                    <a:avLst/>
                  </a:prstGeom>
                  <a:noFill/>
                  <a:ln>
                    <a:noFill/>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A0EB4DE"/>
    <w:multiLevelType w:val="singleLevel"/>
    <w:tmpl w:val="CA0EB4DE"/>
    <w:lvl w:ilvl="0">
      <w:start w:val="1"/>
      <w:numFmt w:val="decimal"/>
      <w:suff w:val="nothing"/>
      <w:lvlText w:val="（%1）"/>
      <w:lvlJc w:val="left"/>
    </w:lvl>
  </w:abstractNum>
  <w:abstractNum w:abstractNumId="1">
    <w:nsid w:val="148E5EF9"/>
    <w:multiLevelType w:val="singleLevel"/>
    <w:tmpl w:val="148E5EF9"/>
    <w:lvl w:ilvl="0">
      <w:start w:val="1"/>
      <w:numFmt w:val="decimal"/>
      <w:suff w:val="nothing"/>
      <w:lvlText w:val="（%1）"/>
      <w:lvlJc w:val="left"/>
    </w:lvl>
  </w:abstractNum>
  <w:abstractNum w:abstractNumId="2">
    <w:nsid w:val="23C3330E"/>
    <w:multiLevelType w:val="hybridMultilevel"/>
    <w:tmpl w:val="19C2ACCA"/>
    <w:lvl w:ilvl="0" w:tplc="54B62EA6">
      <w:start w:val="1"/>
      <w:numFmt w:val="decimal"/>
      <w:lvlText w:val="%1."/>
      <w:lvlJc w:val="left"/>
      <w:pPr>
        <w:ind w:left="559" w:hanging="360"/>
      </w:pPr>
      <w:rPr>
        <w:rFonts w:hint="eastAsia"/>
      </w:rPr>
    </w:lvl>
    <w:lvl w:ilvl="1" w:tplc="04090019" w:tentative="1">
      <w:start w:val="1"/>
      <w:numFmt w:val="lowerLetter"/>
      <w:lvlText w:val="%2)"/>
      <w:lvlJc w:val="left"/>
      <w:pPr>
        <w:ind w:left="1159" w:hanging="480"/>
      </w:pPr>
    </w:lvl>
    <w:lvl w:ilvl="2" w:tplc="0409001B" w:tentative="1">
      <w:start w:val="1"/>
      <w:numFmt w:val="lowerRoman"/>
      <w:lvlText w:val="%3."/>
      <w:lvlJc w:val="right"/>
      <w:pPr>
        <w:ind w:left="1639" w:hanging="480"/>
      </w:pPr>
    </w:lvl>
    <w:lvl w:ilvl="3" w:tplc="0409000F" w:tentative="1">
      <w:start w:val="1"/>
      <w:numFmt w:val="decimal"/>
      <w:lvlText w:val="%4."/>
      <w:lvlJc w:val="left"/>
      <w:pPr>
        <w:ind w:left="2119" w:hanging="480"/>
      </w:pPr>
    </w:lvl>
    <w:lvl w:ilvl="4" w:tplc="04090019" w:tentative="1">
      <w:start w:val="1"/>
      <w:numFmt w:val="lowerLetter"/>
      <w:lvlText w:val="%5)"/>
      <w:lvlJc w:val="left"/>
      <w:pPr>
        <w:ind w:left="2599" w:hanging="480"/>
      </w:pPr>
    </w:lvl>
    <w:lvl w:ilvl="5" w:tplc="0409001B" w:tentative="1">
      <w:start w:val="1"/>
      <w:numFmt w:val="lowerRoman"/>
      <w:lvlText w:val="%6."/>
      <w:lvlJc w:val="right"/>
      <w:pPr>
        <w:ind w:left="3079" w:hanging="480"/>
      </w:pPr>
    </w:lvl>
    <w:lvl w:ilvl="6" w:tplc="0409000F" w:tentative="1">
      <w:start w:val="1"/>
      <w:numFmt w:val="decimal"/>
      <w:lvlText w:val="%7."/>
      <w:lvlJc w:val="left"/>
      <w:pPr>
        <w:ind w:left="3559" w:hanging="480"/>
      </w:pPr>
    </w:lvl>
    <w:lvl w:ilvl="7" w:tplc="04090019" w:tentative="1">
      <w:start w:val="1"/>
      <w:numFmt w:val="lowerLetter"/>
      <w:lvlText w:val="%8)"/>
      <w:lvlJc w:val="left"/>
      <w:pPr>
        <w:ind w:left="4039" w:hanging="480"/>
      </w:pPr>
    </w:lvl>
    <w:lvl w:ilvl="8" w:tplc="0409001B" w:tentative="1">
      <w:start w:val="1"/>
      <w:numFmt w:val="lowerRoman"/>
      <w:lvlText w:val="%9."/>
      <w:lvlJc w:val="right"/>
      <w:pPr>
        <w:ind w:left="4519"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evenAndOddHeaders/>
  <w:drawingGridHorizontalSpacing w:val="179"/>
  <w:drawingGridVerticalSpacing w:val="158"/>
  <w:displayHorizontalDrawingGridEvery w:val="0"/>
  <w:displayVerticalDrawingGridEvery w:val="2"/>
  <w:characterSpacingControl w:val="compressPunctuation"/>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71D"/>
    <w:rsid w:val="00004C68"/>
    <w:rsid w:val="00007B1F"/>
    <w:rsid w:val="00033865"/>
    <w:rsid w:val="00041667"/>
    <w:rsid w:val="00050C57"/>
    <w:rsid w:val="00054FCF"/>
    <w:rsid w:val="00060A52"/>
    <w:rsid w:val="00071F36"/>
    <w:rsid w:val="000A45EE"/>
    <w:rsid w:val="000B0384"/>
    <w:rsid w:val="000B21AB"/>
    <w:rsid w:val="000C4370"/>
    <w:rsid w:val="000D0A49"/>
    <w:rsid w:val="000D2586"/>
    <w:rsid w:val="000D26CD"/>
    <w:rsid w:val="000D2EB8"/>
    <w:rsid w:val="000D75D5"/>
    <w:rsid w:val="000E5AF6"/>
    <w:rsid w:val="000F3474"/>
    <w:rsid w:val="0010569F"/>
    <w:rsid w:val="00116510"/>
    <w:rsid w:val="00133BE5"/>
    <w:rsid w:val="00134FDB"/>
    <w:rsid w:val="001402CD"/>
    <w:rsid w:val="00171FBA"/>
    <w:rsid w:val="00175848"/>
    <w:rsid w:val="0017594B"/>
    <w:rsid w:val="001917B2"/>
    <w:rsid w:val="001B0196"/>
    <w:rsid w:val="001B74F3"/>
    <w:rsid w:val="001D26C2"/>
    <w:rsid w:val="001D40DF"/>
    <w:rsid w:val="001D4F84"/>
    <w:rsid w:val="001E5C1D"/>
    <w:rsid w:val="001E5DFF"/>
    <w:rsid w:val="001F5AFD"/>
    <w:rsid w:val="001F708F"/>
    <w:rsid w:val="00200E2C"/>
    <w:rsid w:val="00224DE2"/>
    <w:rsid w:val="00226D58"/>
    <w:rsid w:val="00241D76"/>
    <w:rsid w:val="0024488A"/>
    <w:rsid w:val="00254D99"/>
    <w:rsid w:val="0026162E"/>
    <w:rsid w:val="00261741"/>
    <w:rsid w:val="00265AB0"/>
    <w:rsid w:val="00282C83"/>
    <w:rsid w:val="00286138"/>
    <w:rsid w:val="0029383C"/>
    <w:rsid w:val="00293F51"/>
    <w:rsid w:val="002945AC"/>
    <w:rsid w:val="002D19A8"/>
    <w:rsid w:val="00313777"/>
    <w:rsid w:val="00314824"/>
    <w:rsid w:val="00315DED"/>
    <w:rsid w:val="00332B13"/>
    <w:rsid w:val="00332E25"/>
    <w:rsid w:val="00346257"/>
    <w:rsid w:val="0034686F"/>
    <w:rsid w:val="00352DDB"/>
    <w:rsid w:val="00362367"/>
    <w:rsid w:val="00366E5B"/>
    <w:rsid w:val="00391149"/>
    <w:rsid w:val="003A3ECD"/>
    <w:rsid w:val="003C77D2"/>
    <w:rsid w:val="003D3E4B"/>
    <w:rsid w:val="003D73E9"/>
    <w:rsid w:val="003D7FB3"/>
    <w:rsid w:val="003E2BD0"/>
    <w:rsid w:val="003E3393"/>
    <w:rsid w:val="003F12DB"/>
    <w:rsid w:val="003F1FAC"/>
    <w:rsid w:val="004009B5"/>
    <w:rsid w:val="00405046"/>
    <w:rsid w:val="0041568E"/>
    <w:rsid w:val="0044141C"/>
    <w:rsid w:val="0045307C"/>
    <w:rsid w:val="00480889"/>
    <w:rsid w:val="00482EB3"/>
    <w:rsid w:val="004847A6"/>
    <w:rsid w:val="004860AB"/>
    <w:rsid w:val="00497105"/>
    <w:rsid w:val="004C00FD"/>
    <w:rsid w:val="004C685F"/>
    <w:rsid w:val="004F291F"/>
    <w:rsid w:val="004F393A"/>
    <w:rsid w:val="004F6288"/>
    <w:rsid w:val="005235E5"/>
    <w:rsid w:val="0052714B"/>
    <w:rsid w:val="0055157D"/>
    <w:rsid w:val="00555B60"/>
    <w:rsid w:val="00565CDF"/>
    <w:rsid w:val="00586A5B"/>
    <w:rsid w:val="005A204B"/>
    <w:rsid w:val="005B2DDF"/>
    <w:rsid w:val="005C1864"/>
    <w:rsid w:val="005E54F1"/>
    <w:rsid w:val="005F1FEB"/>
    <w:rsid w:val="005F79FB"/>
    <w:rsid w:val="00602BDF"/>
    <w:rsid w:val="006326D9"/>
    <w:rsid w:val="0063672C"/>
    <w:rsid w:val="00640167"/>
    <w:rsid w:val="00647984"/>
    <w:rsid w:val="0065387D"/>
    <w:rsid w:val="00662A76"/>
    <w:rsid w:val="00674E89"/>
    <w:rsid w:val="00690EBE"/>
    <w:rsid w:val="0069142C"/>
    <w:rsid w:val="00696929"/>
    <w:rsid w:val="006C0F84"/>
    <w:rsid w:val="006C655B"/>
    <w:rsid w:val="006E0EB3"/>
    <w:rsid w:val="006E3B26"/>
    <w:rsid w:val="007008BB"/>
    <w:rsid w:val="00700B83"/>
    <w:rsid w:val="00702D84"/>
    <w:rsid w:val="00703DFF"/>
    <w:rsid w:val="007150B9"/>
    <w:rsid w:val="0072258E"/>
    <w:rsid w:val="007329DD"/>
    <w:rsid w:val="00732C0B"/>
    <w:rsid w:val="00736D1E"/>
    <w:rsid w:val="00744FC6"/>
    <w:rsid w:val="007575AB"/>
    <w:rsid w:val="00762C20"/>
    <w:rsid w:val="00765D07"/>
    <w:rsid w:val="007661B6"/>
    <w:rsid w:val="00774A04"/>
    <w:rsid w:val="007757E4"/>
    <w:rsid w:val="007807E2"/>
    <w:rsid w:val="007869DD"/>
    <w:rsid w:val="007928EC"/>
    <w:rsid w:val="007A4C34"/>
    <w:rsid w:val="007A5192"/>
    <w:rsid w:val="007A76E7"/>
    <w:rsid w:val="007C254D"/>
    <w:rsid w:val="007C771D"/>
    <w:rsid w:val="007D5D95"/>
    <w:rsid w:val="007D6DC9"/>
    <w:rsid w:val="007E5696"/>
    <w:rsid w:val="007F5054"/>
    <w:rsid w:val="0080027F"/>
    <w:rsid w:val="00820F37"/>
    <w:rsid w:val="00824633"/>
    <w:rsid w:val="00833868"/>
    <w:rsid w:val="0083489B"/>
    <w:rsid w:val="00840116"/>
    <w:rsid w:val="00850873"/>
    <w:rsid w:val="00852B02"/>
    <w:rsid w:val="00856019"/>
    <w:rsid w:val="00857BBC"/>
    <w:rsid w:val="0088232C"/>
    <w:rsid w:val="008824E4"/>
    <w:rsid w:val="00897C90"/>
    <w:rsid w:val="008B239B"/>
    <w:rsid w:val="008B521A"/>
    <w:rsid w:val="008B5A50"/>
    <w:rsid w:val="008D7D71"/>
    <w:rsid w:val="008E265E"/>
    <w:rsid w:val="008E4DCD"/>
    <w:rsid w:val="008F101A"/>
    <w:rsid w:val="008F17BE"/>
    <w:rsid w:val="009150A0"/>
    <w:rsid w:val="00927519"/>
    <w:rsid w:val="00931985"/>
    <w:rsid w:val="00942F11"/>
    <w:rsid w:val="009525F6"/>
    <w:rsid w:val="00953D17"/>
    <w:rsid w:val="00961856"/>
    <w:rsid w:val="00972CA3"/>
    <w:rsid w:val="00983C7D"/>
    <w:rsid w:val="00984077"/>
    <w:rsid w:val="009932B8"/>
    <w:rsid w:val="00996CAE"/>
    <w:rsid w:val="009A3BC0"/>
    <w:rsid w:val="009B0F92"/>
    <w:rsid w:val="009B1D5A"/>
    <w:rsid w:val="009B5930"/>
    <w:rsid w:val="009C2723"/>
    <w:rsid w:val="009D6613"/>
    <w:rsid w:val="009E02EE"/>
    <w:rsid w:val="009F2390"/>
    <w:rsid w:val="00A05959"/>
    <w:rsid w:val="00A1112F"/>
    <w:rsid w:val="00A223A0"/>
    <w:rsid w:val="00A22FEF"/>
    <w:rsid w:val="00A24916"/>
    <w:rsid w:val="00A34A6A"/>
    <w:rsid w:val="00A4228C"/>
    <w:rsid w:val="00A56164"/>
    <w:rsid w:val="00A879FC"/>
    <w:rsid w:val="00A96668"/>
    <w:rsid w:val="00A9695F"/>
    <w:rsid w:val="00AA6800"/>
    <w:rsid w:val="00AB030E"/>
    <w:rsid w:val="00AB675B"/>
    <w:rsid w:val="00AC51C2"/>
    <w:rsid w:val="00AD147C"/>
    <w:rsid w:val="00AE0C18"/>
    <w:rsid w:val="00AF6254"/>
    <w:rsid w:val="00B10B75"/>
    <w:rsid w:val="00B2696B"/>
    <w:rsid w:val="00B26D51"/>
    <w:rsid w:val="00B27180"/>
    <w:rsid w:val="00B32637"/>
    <w:rsid w:val="00B32FED"/>
    <w:rsid w:val="00B472B1"/>
    <w:rsid w:val="00B51C0E"/>
    <w:rsid w:val="00B56BA8"/>
    <w:rsid w:val="00B62BDE"/>
    <w:rsid w:val="00B72CDF"/>
    <w:rsid w:val="00B76DA2"/>
    <w:rsid w:val="00B81E08"/>
    <w:rsid w:val="00BA54CD"/>
    <w:rsid w:val="00BA7FF4"/>
    <w:rsid w:val="00BC27A0"/>
    <w:rsid w:val="00BE7676"/>
    <w:rsid w:val="00BF1DBA"/>
    <w:rsid w:val="00BF3880"/>
    <w:rsid w:val="00BF51F7"/>
    <w:rsid w:val="00C04D93"/>
    <w:rsid w:val="00C154B5"/>
    <w:rsid w:val="00C25DD0"/>
    <w:rsid w:val="00C4627C"/>
    <w:rsid w:val="00C66CB8"/>
    <w:rsid w:val="00C7043B"/>
    <w:rsid w:val="00C705C3"/>
    <w:rsid w:val="00C8512D"/>
    <w:rsid w:val="00C86DEE"/>
    <w:rsid w:val="00C9488F"/>
    <w:rsid w:val="00C96E87"/>
    <w:rsid w:val="00CA3B0A"/>
    <w:rsid w:val="00CC6CBB"/>
    <w:rsid w:val="00CD0DBE"/>
    <w:rsid w:val="00CD54E5"/>
    <w:rsid w:val="00CE5BCB"/>
    <w:rsid w:val="00CF6D8D"/>
    <w:rsid w:val="00D02A70"/>
    <w:rsid w:val="00D1229B"/>
    <w:rsid w:val="00D20650"/>
    <w:rsid w:val="00D215CE"/>
    <w:rsid w:val="00D22A5D"/>
    <w:rsid w:val="00D23B7A"/>
    <w:rsid w:val="00D24E6A"/>
    <w:rsid w:val="00D34DBB"/>
    <w:rsid w:val="00D36AB7"/>
    <w:rsid w:val="00D437A6"/>
    <w:rsid w:val="00D6206E"/>
    <w:rsid w:val="00D62403"/>
    <w:rsid w:val="00D7117E"/>
    <w:rsid w:val="00D91D63"/>
    <w:rsid w:val="00D9625A"/>
    <w:rsid w:val="00DA7DDE"/>
    <w:rsid w:val="00DB4AE9"/>
    <w:rsid w:val="00DB5066"/>
    <w:rsid w:val="00DB7BD7"/>
    <w:rsid w:val="00DC1886"/>
    <w:rsid w:val="00DC449C"/>
    <w:rsid w:val="00DC6EE6"/>
    <w:rsid w:val="00DC76B2"/>
    <w:rsid w:val="00DF58F0"/>
    <w:rsid w:val="00E01B04"/>
    <w:rsid w:val="00E2169F"/>
    <w:rsid w:val="00E21E4F"/>
    <w:rsid w:val="00E360F6"/>
    <w:rsid w:val="00E400AA"/>
    <w:rsid w:val="00E40934"/>
    <w:rsid w:val="00E60144"/>
    <w:rsid w:val="00E60311"/>
    <w:rsid w:val="00E61795"/>
    <w:rsid w:val="00E70C62"/>
    <w:rsid w:val="00E750E3"/>
    <w:rsid w:val="00E850A3"/>
    <w:rsid w:val="00E8678E"/>
    <w:rsid w:val="00E86DA3"/>
    <w:rsid w:val="00E87979"/>
    <w:rsid w:val="00E916A8"/>
    <w:rsid w:val="00EA138E"/>
    <w:rsid w:val="00EA4EB1"/>
    <w:rsid w:val="00EA606E"/>
    <w:rsid w:val="00EB4A54"/>
    <w:rsid w:val="00EE1D62"/>
    <w:rsid w:val="00EF7567"/>
    <w:rsid w:val="00F2001C"/>
    <w:rsid w:val="00F21BC0"/>
    <w:rsid w:val="00F4720D"/>
    <w:rsid w:val="00F71AAE"/>
    <w:rsid w:val="00F87B28"/>
    <w:rsid w:val="00F9386C"/>
    <w:rsid w:val="00FA32F8"/>
    <w:rsid w:val="00FA6BB5"/>
    <w:rsid w:val="00FB1B63"/>
    <w:rsid w:val="00FB4727"/>
    <w:rsid w:val="00FC7FF9"/>
    <w:rsid w:val="00FD4AAE"/>
    <w:rsid w:val="00FE0E1E"/>
    <w:rsid w:val="00FF1DD1"/>
    <w:rsid w:val="00FF55ED"/>
    <w:rsid w:val="11DE4088"/>
    <w:rsid w:val="15025AA1"/>
    <w:rsid w:val="2B822CC2"/>
    <w:rsid w:val="2FE13EBC"/>
    <w:rsid w:val="3ABE3531"/>
    <w:rsid w:val="4127548B"/>
    <w:rsid w:val="535F299F"/>
    <w:rsid w:val="5F5A61D0"/>
    <w:rsid w:val="68635CDE"/>
    <w:rsid w:val="79FB0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troke weight="0"/>
    </o:shapedefaults>
    <o:shapelayout v:ext="edit">
      <o:idmap v:ext="edit" data="1"/>
    </o:shapelayout>
  </w:shapeDefaults>
  <w:decimalSymbol w:val="."/>
  <w:listSeparator w:val=","/>
  <w14:docId w14:val="40CA53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iPriority="0"/>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topLinePunct/>
      <w:ind w:firstLineChars="200" w:firstLine="200"/>
      <w:jc w:val="both"/>
    </w:pPr>
    <w:rPr>
      <w:rFonts w:ascii="Times New Roman" w:eastAsia="方正博雅宋_GBK" w:hAnsi="Times New Roman"/>
      <w:kern w:val="21"/>
    </w:rPr>
  </w:style>
  <w:style w:type="paragraph" w:styleId="1">
    <w:name w:val="heading 1"/>
    <w:basedOn w:val="a"/>
    <w:next w:val="a"/>
    <w:link w:val="10"/>
    <w:qFormat/>
    <w:pPr>
      <w:keepNext/>
      <w:keepLines/>
      <w:ind w:leftChars="20" w:left="20" w:firstLineChars="0" w:firstLine="0"/>
      <w:jc w:val="center"/>
      <w:outlineLvl w:val="0"/>
    </w:pPr>
    <w:rPr>
      <w:rFonts w:ascii="汉仪菱心体简" w:eastAsia="汉仪菱心体简"/>
      <w:color w:val="FFFFFF"/>
      <w:spacing w:val="10"/>
      <w:kern w:val="32"/>
      <w:sz w:val="32"/>
      <w:szCs w:val="44"/>
    </w:rPr>
  </w:style>
  <w:style w:type="paragraph" w:styleId="2">
    <w:name w:val="heading 2"/>
    <w:basedOn w:val="a"/>
    <w:next w:val="a"/>
    <w:link w:val="20"/>
    <w:qFormat/>
    <w:pPr>
      <w:keepNext/>
      <w:keepLines/>
      <w:spacing w:line="720" w:lineRule="auto"/>
      <w:ind w:firstLineChars="0" w:firstLine="0"/>
      <w:outlineLvl w:val="1"/>
    </w:pPr>
    <w:rPr>
      <w:rFonts w:ascii="Century Gothic" w:eastAsia="方正兰亭粗黑_GBK" w:hAnsi="Century Gothic" w:cs="Arial"/>
      <w:sz w:val="30"/>
      <w:szCs w:val="32"/>
    </w:rPr>
  </w:style>
  <w:style w:type="paragraph" w:styleId="3">
    <w:name w:val="heading 3"/>
    <w:basedOn w:val="a"/>
    <w:next w:val="a"/>
    <w:link w:val="30"/>
    <w:qFormat/>
    <w:pPr>
      <w:keepNext/>
      <w:keepLines/>
      <w:snapToGrid w:val="0"/>
      <w:spacing w:beforeLines="80" w:before="252" w:afterLines="30" w:after="94"/>
      <w:ind w:firstLineChars="0" w:firstLine="0"/>
      <w:outlineLvl w:val="2"/>
    </w:pPr>
    <w:rPr>
      <w:rFonts w:ascii="Century Gothic" w:eastAsia="方正兰亭粗黑_GBK" w:hAnsi="Century Gothic" w:cs="Arial"/>
      <w:kern w:val="2"/>
      <w:szCs w:val="32"/>
    </w:rPr>
  </w:style>
  <w:style w:type="paragraph" w:styleId="4">
    <w:name w:val="heading 4"/>
    <w:basedOn w:val="a"/>
    <w:next w:val="a"/>
    <w:link w:val="40"/>
    <w:qFormat/>
    <w:pPr>
      <w:keepNext/>
      <w:keepLines/>
      <w:snapToGrid w:val="0"/>
      <w:spacing w:beforeLines="50" w:before="158"/>
      <w:ind w:firstLine="459"/>
      <w:outlineLvl w:val="3"/>
    </w:pPr>
    <w:rPr>
      <w:rFonts w:ascii="方正兰亭中黑_GBK" w:eastAsia="方正兰亭中黑_GBK" w:hAnsi="Arial"/>
      <w:w w:val="115"/>
      <w:kern w:val="2"/>
      <w:szCs w:val="28"/>
    </w:rPr>
  </w:style>
  <w:style w:type="paragraph" w:styleId="5">
    <w:name w:val="heading 5"/>
    <w:basedOn w:val="a"/>
    <w:next w:val="a"/>
    <w:link w:val="50"/>
    <w:qFormat/>
    <w:pPr>
      <w:ind w:firstLineChars="0" w:firstLine="0"/>
      <w:outlineLvl w:val="4"/>
    </w:pPr>
    <w:rPr>
      <w:kern w:val="2"/>
      <w:szCs w:val="21"/>
    </w:rPr>
  </w:style>
  <w:style w:type="paragraph" w:styleId="6">
    <w:name w:val="heading 6"/>
    <w:basedOn w:val="a"/>
    <w:next w:val="a"/>
    <w:link w:val="60"/>
    <w:qFormat/>
    <w:pPr>
      <w:keepNext/>
      <w:ind w:firstLine="420"/>
      <w:textAlignment w:val="center"/>
      <w:outlineLvl w:val="5"/>
    </w:pPr>
    <w:rPr>
      <w:rFonts w:eastAsia="汉仪中宋简"/>
      <w:kern w:val="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semiHidden/>
    <w:pPr>
      <w:shd w:val="clear" w:color="auto" w:fill="000080"/>
    </w:pPr>
  </w:style>
  <w:style w:type="paragraph" w:styleId="a5">
    <w:name w:val="annotation text"/>
    <w:basedOn w:val="a"/>
    <w:uiPriority w:val="99"/>
    <w:semiHidden/>
    <w:unhideWhenUsed/>
    <w:pPr>
      <w:jc w:val="left"/>
    </w:pPr>
  </w:style>
  <w:style w:type="paragraph" w:styleId="a6">
    <w:name w:val="Body Text"/>
    <w:basedOn w:val="a"/>
    <w:link w:val="a7"/>
    <w:uiPriority w:val="99"/>
    <w:unhideWhenUsed/>
    <w:qFormat/>
    <w:pPr>
      <w:spacing w:after="120"/>
    </w:pPr>
  </w:style>
  <w:style w:type="paragraph" w:styleId="a8">
    <w:name w:val="Body Text Indent"/>
    <w:basedOn w:val="a"/>
    <w:link w:val="a9"/>
    <w:qFormat/>
    <w:pPr>
      <w:ind w:firstLine="420"/>
    </w:pPr>
  </w:style>
  <w:style w:type="paragraph" w:styleId="21">
    <w:name w:val="Body Text Indent 2"/>
    <w:basedOn w:val="a"/>
    <w:link w:val="22"/>
    <w:semiHidden/>
    <w:pPr>
      <w:ind w:firstLine="428"/>
    </w:pPr>
    <w:rPr>
      <w:spacing w:val="2"/>
      <w:kern w:val="2"/>
      <w:szCs w:val="21"/>
    </w:rPr>
  </w:style>
  <w:style w:type="paragraph" w:styleId="aa">
    <w:name w:val="Balloon Text"/>
    <w:basedOn w:val="a"/>
    <w:link w:val="ab"/>
    <w:uiPriority w:val="99"/>
    <w:semiHidden/>
    <w:unhideWhenUsed/>
    <w:rPr>
      <w:sz w:val="18"/>
      <w:szCs w:val="18"/>
    </w:rPr>
  </w:style>
  <w:style w:type="paragraph" w:styleId="ac">
    <w:name w:val="footer"/>
    <w:basedOn w:val="a"/>
    <w:link w:val="ad"/>
    <w:semiHidden/>
    <w:qFormat/>
    <w:pPr>
      <w:tabs>
        <w:tab w:val="center" w:pos="4153"/>
        <w:tab w:val="right" w:pos="8306"/>
      </w:tabs>
      <w:snapToGrid w:val="0"/>
      <w:jc w:val="left"/>
    </w:pPr>
    <w:rPr>
      <w:sz w:val="18"/>
      <w:szCs w:val="18"/>
    </w:rPr>
  </w:style>
  <w:style w:type="paragraph" w:styleId="ae">
    <w:name w:val="header"/>
    <w:basedOn w:val="a"/>
    <w:link w:val="af"/>
    <w:semiHidden/>
    <w:qFormat/>
    <w:pPr>
      <w:pBdr>
        <w:bottom w:val="single" w:sz="6" w:space="1" w:color="auto"/>
      </w:pBdr>
      <w:tabs>
        <w:tab w:val="center" w:pos="4153"/>
        <w:tab w:val="right" w:pos="8306"/>
      </w:tabs>
      <w:snapToGrid w:val="0"/>
      <w:jc w:val="center"/>
    </w:pPr>
    <w:rPr>
      <w:sz w:val="18"/>
      <w:szCs w:val="18"/>
    </w:rPr>
  </w:style>
  <w:style w:type="paragraph" w:styleId="af0">
    <w:name w:val="footnote text"/>
    <w:basedOn w:val="a"/>
    <w:link w:val="af1"/>
    <w:semiHidden/>
    <w:qFormat/>
    <w:pPr>
      <w:snapToGrid w:val="0"/>
      <w:ind w:firstLine="300"/>
      <w:jc w:val="left"/>
    </w:pPr>
    <w:rPr>
      <w:sz w:val="15"/>
      <w:szCs w:val="18"/>
    </w:rPr>
  </w:style>
  <w:style w:type="paragraph" w:styleId="31">
    <w:name w:val="Body Text Indent 3"/>
    <w:basedOn w:val="a"/>
    <w:link w:val="32"/>
    <w:semiHidden/>
    <w:pPr>
      <w:ind w:leftChars="103" w:left="1266" w:hangingChars="500" w:hanging="1050"/>
    </w:pPr>
    <w:rPr>
      <w:rFonts w:ascii="Edwardian Script ITC" w:hAnsi="Edwardian Script ITC"/>
      <w:kern w:val="2"/>
      <w:szCs w:val="21"/>
    </w:rPr>
  </w:style>
  <w:style w:type="paragraph" w:styleId="af2">
    <w:name w:val="Title"/>
    <w:basedOn w:val="a"/>
    <w:link w:val="af3"/>
    <w:qFormat/>
    <w:pPr>
      <w:ind w:firstLineChars="0" w:firstLine="0"/>
      <w:jc w:val="right"/>
      <w:outlineLvl w:val="0"/>
    </w:pPr>
    <w:rPr>
      <w:rFonts w:ascii="Arial" w:eastAsia="方正大标宋简体" w:hAnsi="Arial" w:cs="Arial"/>
      <w:sz w:val="52"/>
      <w:szCs w:val="32"/>
      <w14:shadow w14:blurRad="50800" w14:dist="38100" w14:dir="2700000" w14:sx="100000" w14:sy="100000" w14:kx="0" w14:ky="0" w14:algn="tl">
        <w14:srgbClr w14:val="000000">
          <w14:alpha w14:val="60000"/>
        </w14:srgbClr>
      </w14:shadow>
    </w:rPr>
  </w:style>
  <w:style w:type="character" w:styleId="af4">
    <w:name w:val="Strong"/>
    <w:basedOn w:val="a0"/>
    <w:qFormat/>
    <w:rPr>
      <w:rFonts w:ascii="Times New Roman" w:eastAsia="黑体" w:hAnsi="Times New Roman"/>
      <w:bCs/>
    </w:rPr>
  </w:style>
  <w:style w:type="character" w:styleId="af5">
    <w:name w:val="page number"/>
    <w:basedOn w:val="a0"/>
    <w:semiHidden/>
    <w:qFormat/>
  </w:style>
  <w:style w:type="character" w:styleId="af6">
    <w:name w:val="footnote reference"/>
    <w:basedOn w:val="a0"/>
    <w:semiHidden/>
    <w:qFormat/>
    <w:rPr>
      <w:vertAlign w:val="superscript"/>
    </w:rPr>
  </w:style>
  <w:style w:type="paragraph" w:customStyle="1" w:styleId="af7">
    <w:name w:val="练习题"/>
    <w:basedOn w:val="a"/>
    <w:pPr>
      <w:spacing w:line="720" w:lineRule="auto"/>
      <w:ind w:firstLineChars="0" w:firstLine="0"/>
      <w:jc w:val="center"/>
    </w:pPr>
    <w:rPr>
      <w:rFonts w:eastAsia="楷体_GB2312"/>
      <w:sz w:val="36"/>
    </w:rPr>
  </w:style>
  <w:style w:type="paragraph" w:customStyle="1" w:styleId="af8">
    <w:name w:val="思考文"/>
    <w:basedOn w:val="a"/>
    <w:pPr>
      <w:ind w:firstLine="400"/>
    </w:pPr>
    <w:rPr>
      <w:rFonts w:ascii="方正仿宋简体" w:eastAsia="方正仿宋简体"/>
      <w:color w:val="000000"/>
    </w:rPr>
  </w:style>
  <w:style w:type="paragraph" w:customStyle="1" w:styleId="af9">
    <w:name w:val="图"/>
    <w:basedOn w:val="a"/>
    <w:pPr>
      <w:snapToGrid w:val="0"/>
      <w:spacing w:before="200" w:after="120"/>
      <w:ind w:firstLineChars="0" w:firstLine="0"/>
      <w:jc w:val="center"/>
    </w:pPr>
  </w:style>
  <w:style w:type="paragraph" w:customStyle="1" w:styleId="afa">
    <w:name w:val="图题"/>
    <w:basedOn w:val="af9"/>
    <w:qFormat/>
    <w:pPr>
      <w:spacing w:before="60" w:after="200"/>
    </w:pPr>
    <w:rPr>
      <w:rFonts w:ascii="方正兰亭中黑_GBK" w:eastAsia="方正兰亭中黑_GBK" w:hAnsi="Arial" w:cs="Arial"/>
      <w:w w:val="105"/>
      <w:kern w:val="2"/>
      <w:sz w:val="14"/>
    </w:rPr>
  </w:style>
  <w:style w:type="paragraph" w:customStyle="1" w:styleId="afb">
    <w:name w:val="表题"/>
    <w:basedOn w:val="a"/>
    <w:qFormat/>
    <w:pPr>
      <w:tabs>
        <w:tab w:val="center" w:pos="4200"/>
      </w:tabs>
      <w:spacing w:beforeLines="40" w:before="126" w:afterLines="10" w:after="31"/>
      <w:ind w:firstLineChars="0" w:firstLine="0"/>
      <w:jc w:val="center"/>
    </w:pPr>
    <w:rPr>
      <w:rFonts w:ascii="Century Gothic" w:eastAsia="方正兰亭中黑_GBK" w:hAnsi="Century Gothic"/>
      <w:w w:val="105"/>
      <w:sz w:val="16"/>
    </w:rPr>
  </w:style>
  <w:style w:type="paragraph" w:customStyle="1" w:styleId="afc">
    <w:name w:val="表文单元格"/>
    <w:basedOn w:val="af9"/>
    <w:pPr>
      <w:spacing w:before="40" w:after="40"/>
      <w:jc w:val="both"/>
    </w:pPr>
    <w:rPr>
      <w:kern w:val="18"/>
      <w:sz w:val="18"/>
    </w:rPr>
  </w:style>
  <w:style w:type="paragraph" w:customStyle="1" w:styleId="afd">
    <w:name w:val="一高行"/>
    <w:basedOn w:val="af9"/>
    <w:qFormat/>
    <w:pPr>
      <w:spacing w:before="0" w:after="0" w:line="100" w:lineRule="exact"/>
      <w:ind w:firstLineChars="200" w:firstLine="200"/>
      <w:jc w:val="both"/>
    </w:pPr>
  </w:style>
  <w:style w:type="paragraph" w:customStyle="1" w:styleId="afe">
    <w:name w:val="提示"/>
    <w:basedOn w:val="af9"/>
    <w:pPr>
      <w:snapToGrid/>
      <w:spacing w:before="0" w:after="0"/>
      <w:ind w:firstLineChars="200" w:firstLine="200"/>
      <w:jc w:val="both"/>
    </w:pPr>
    <w:rPr>
      <w:rFonts w:eastAsia="楷体_GB2312"/>
    </w:rPr>
  </w:style>
  <w:style w:type="paragraph" w:customStyle="1" w:styleId="aff">
    <w:name w:val="段前"/>
    <w:basedOn w:val="a"/>
    <w:next w:val="a"/>
    <w:pPr>
      <w:snapToGrid w:val="0"/>
      <w:ind w:firstLineChars="0" w:firstLine="425"/>
    </w:pPr>
    <w:rPr>
      <w:rFonts w:eastAsia="宋体"/>
      <w:kern w:val="2"/>
      <w:sz w:val="10"/>
      <w:szCs w:val="20"/>
    </w:rPr>
  </w:style>
  <w:style w:type="paragraph" w:customStyle="1" w:styleId="aff0">
    <w:name w:val="程序"/>
    <w:basedOn w:val="a"/>
    <w:pPr>
      <w:spacing w:line="240" w:lineRule="exact"/>
      <w:ind w:firstLineChars="0" w:firstLine="425"/>
      <w:jc w:val="left"/>
    </w:pPr>
    <w:rPr>
      <w:rFonts w:ascii="Courier New" w:eastAsia="方正仿宋简体" w:hAnsi="Courier New" w:cs="Courier New"/>
      <w:w w:val="95"/>
      <w:kern w:val="2"/>
      <w:sz w:val="18"/>
      <w:szCs w:val="21"/>
    </w:rPr>
  </w:style>
  <w:style w:type="paragraph" w:customStyle="1" w:styleId="aff1">
    <w:name w:val="代码"/>
    <w:basedOn w:val="afe"/>
    <w:qFormat/>
    <w:pPr>
      <w:spacing w:beforeLines="30" w:before="93" w:afterLines="20" w:after="62"/>
      <w:ind w:firstLineChars="0" w:firstLine="0"/>
      <w:jc w:val="center"/>
    </w:pPr>
    <w:rPr>
      <w:rFonts w:ascii="Arial" w:eastAsia="方正准圆简体" w:hAnsi="Arial" w:cs="Arial"/>
    </w:rPr>
  </w:style>
  <w:style w:type="paragraph" w:customStyle="1" w:styleId="aff2">
    <w:name w:val="程序空行"/>
    <w:basedOn w:val="aff0"/>
    <w:qFormat/>
    <w:pPr>
      <w:spacing w:line="60" w:lineRule="exact"/>
    </w:pPr>
  </w:style>
  <w:style w:type="paragraph" w:customStyle="1" w:styleId="aff3">
    <w:name w:val="框样式"/>
    <w:basedOn w:val="a"/>
    <w:qFormat/>
    <w:pPr>
      <w:ind w:leftChars="200" w:left="740" w:hangingChars="200" w:hanging="320"/>
    </w:pPr>
  </w:style>
  <w:style w:type="paragraph" w:customStyle="1" w:styleId="aff4">
    <w:name w:val="表后行"/>
    <w:basedOn w:val="afd"/>
    <w:pPr>
      <w:spacing w:line="160" w:lineRule="exact"/>
    </w:pPr>
  </w:style>
  <w:style w:type="paragraph" w:customStyle="1" w:styleId="aff5">
    <w:name w:val="点正文"/>
    <w:basedOn w:val="a"/>
    <w:pPr>
      <w:ind w:leftChars="200" w:left="840" w:hangingChars="200" w:hanging="420"/>
    </w:pPr>
  </w:style>
  <w:style w:type="paragraph" w:customStyle="1" w:styleId="5H">
    <w:name w:val="5H"/>
    <w:basedOn w:val="a"/>
    <w:qFormat/>
    <w:pPr>
      <w:ind w:leftChars="200" w:left="840" w:hangingChars="200" w:hanging="420"/>
    </w:pPr>
    <w:rPr>
      <w:rFonts w:ascii="Times New Roman MT Extra Bold" w:eastAsia="黑体" w:hAnsi="Times New Roman MT Extra Bold"/>
    </w:rPr>
  </w:style>
  <w:style w:type="paragraph" w:customStyle="1" w:styleId="ABCD">
    <w:name w:val="ABCD"/>
    <w:basedOn w:val="a"/>
    <w:qFormat/>
    <w:pPr>
      <w:tabs>
        <w:tab w:val="left" w:pos="2450"/>
        <w:tab w:val="left" w:pos="4382"/>
        <w:tab w:val="left" w:pos="6257"/>
      </w:tabs>
      <w:ind w:firstLineChars="353" w:firstLine="741"/>
    </w:pPr>
    <w:rPr>
      <w:color w:val="000000"/>
    </w:rPr>
  </w:style>
  <w:style w:type="paragraph" w:customStyle="1" w:styleId="aff6">
    <w:name w:val="章下文"/>
    <w:basedOn w:val="a"/>
    <w:qFormat/>
    <w:pPr>
      <w:ind w:firstLine="400"/>
    </w:pPr>
    <w:rPr>
      <w:rFonts w:ascii="方正中等线简体" w:eastAsia="方正中等线简体"/>
      <w:color w:val="000000"/>
    </w:rPr>
  </w:style>
  <w:style w:type="paragraph" w:customStyle="1" w:styleId="aff7">
    <w:name w:val="方框加底"/>
    <w:basedOn w:val="a"/>
    <w:pPr>
      <w:pBdr>
        <w:top w:val="single" w:sz="4" w:space="1" w:color="auto"/>
        <w:left w:val="single" w:sz="4" w:space="4" w:color="auto"/>
        <w:bottom w:val="single" w:sz="4" w:space="1" w:color="auto"/>
        <w:right w:val="single" w:sz="4" w:space="4" w:color="auto"/>
      </w:pBdr>
      <w:shd w:val="clear" w:color="auto" w:fill="D9D9D9"/>
      <w:spacing w:beforeLines="30" w:before="94" w:afterLines="30" w:after="94"/>
      <w:ind w:leftChars="50" w:left="105" w:rightChars="50" w:right="105" w:firstLine="420"/>
    </w:pPr>
    <w:rPr>
      <w:rFonts w:eastAsia="楷体_GB2312"/>
    </w:rPr>
  </w:style>
  <w:style w:type="paragraph" w:customStyle="1" w:styleId="aff8">
    <w:name w:val="表头单元格"/>
    <w:basedOn w:val="afc"/>
    <w:qFormat/>
    <w:pPr>
      <w:snapToGrid/>
      <w:spacing w:before="0" w:after="0"/>
      <w:jc w:val="center"/>
    </w:pPr>
    <w:rPr>
      <w:sz w:val="16"/>
    </w:rPr>
  </w:style>
  <w:style w:type="paragraph" w:customStyle="1" w:styleId="f1">
    <w:name w:val="f1"/>
    <w:basedOn w:val="a"/>
    <w:qFormat/>
    <w:pPr>
      <w:spacing w:line="720" w:lineRule="auto"/>
      <w:ind w:firstLineChars="0" w:firstLine="0"/>
      <w:jc w:val="center"/>
    </w:pPr>
    <w:rPr>
      <w:rFonts w:eastAsia="方正小标宋简体"/>
      <w:sz w:val="28"/>
      <w:szCs w:val="21"/>
    </w:rPr>
  </w:style>
  <w:style w:type="paragraph" w:customStyle="1" w:styleId="f2">
    <w:name w:val="f2"/>
    <w:basedOn w:val="a"/>
    <w:qFormat/>
    <w:pPr>
      <w:spacing w:line="480" w:lineRule="auto"/>
      <w:ind w:firstLineChars="0" w:firstLine="0"/>
      <w:jc w:val="center"/>
    </w:pPr>
    <w:rPr>
      <w:rFonts w:eastAsia="仿宋_GB2312"/>
      <w:szCs w:val="21"/>
    </w:rPr>
  </w:style>
  <w:style w:type="paragraph" w:customStyle="1" w:styleId="aff9">
    <w:name w:val="公式"/>
    <w:basedOn w:val="a"/>
    <w:qFormat/>
    <w:pPr>
      <w:tabs>
        <w:tab w:val="center" w:pos="4200"/>
        <w:tab w:val="right" w:pos="8400"/>
      </w:tabs>
      <w:ind w:firstLineChars="0" w:firstLine="0"/>
      <w:jc w:val="right"/>
    </w:pPr>
    <w:rPr>
      <w:kern w:val="2"/>
      <w:szCs w:val="21"/>
    </w:rPr>
  </w:style>
  <w:style w:type="paragraph" w:customStyle="1" w:styleId="affa">
    <w:name w:val="图说明"/>
    <w:basedOn w:val="afa"/>
    <w:qFormat/>
    <w:pPr>
      <w:spacing w:after="0"/>
    </w:pPr>
  </w:style>
  <w:style w:type="character" w:customStyle="1" w:styleId="affb">
    <w:name w:val="黑体"/>
    <w:basedOn w:val="a0"/>
    <w:rPr>
      <w:rFonts w:ascii="Times New Roman MT Extra Bold" w:eastAsia="黑体" w:hAnsi="Times New Roman MT Extra Bold"/>
    </w:rPr>
  </w:style>
  <w:style w:type="paragraph" w:customStyle="1" w:styleId="affc">
    <w:name w:val="学习目标"/>
    <w:basedOn w:val="a"/>
    <w:pPr>
      <w:spacing w:line="480" w:lineRule="auto"/>
      <w:ind w:firstLine="480"/>
    </w:pPr>
    <w:rPr>
      <w:rFonts w:eastAsia="黑体"/>
    </w:rPr>
  </w:style>
  <w:style w:type="paragraph" w:customStyle="1" w:styleId="affd">
    <w:name w:val="楷文"/>
    <w:basedOn w:val="a"/>
    <w:qFormat/>
    <w:pPr>
      <w:ind w:firstLine="420"/>
    </w:pPr>
    <w:rPr>
      <w:rFonts w:eastAsia="楷体_GB2312"/>
    </w:rPr>
  </w:style>
  <w:style w:type="paragraph" w:customStyle="1" w:styleId="affe">
    <w:name w:val="[无段落样式]"/>
    <w:pPr>
      <w:widowControl w:val="0"/>
      <w:autoSpaceDE w:val="0"/>
      <w:autoSpaceDN w:val="0"/>
      <w:adjustRightInd w:val="0"/>
      <w:spacing w:line="288" w:lineRule="auto"/>
      <w:jc w:val="both"/>
      <w:textAlignment w:val="center"/>
    </w:pPr>
    <w:rPr>
      <w:rFonts w:ascii="宋体" w:hAnsi="Times New Roman"/>
      <w:color w:val="000000"/>
      <w:lang w:val="zh-CN"/>
    </w:rPr>
  </w:style>
  <w:style w:type="paragraph" w:customStyle="1" w:styleId="afff">
    <w:name w:val="[基本段落]"/>
    <w:basedOn w:val="affe"/>
    <w:qFormat/>
    <w:rPr>
      <w:rFonts w:ascii="Adobe 明體 Std L" w:eastAsia="Adobe 明體 Std L" w:hAnsi="Avenir LT Std 55 Roman"/>
      <w:lang w:val="zh-TW"/>
    </w:rPr>
  </w:style>
  <w:style w:type="paragraph" w:customStyle="1" w:styleId="afff0">
    <w:name w:val="表格单元格"/>
    <w:basedOn w:val="afc"/>
    <w:qFormat/>
    <w:pPr>
      <w:snapToGrid/>
      <w:spacing w:before="0" w:after="0"/>
      <w:jc w:val="center"/>
    </w:pPr>
    <w:rPr>
      <w:w w:val="105"/>
      <w:sz w:val="16"/>
      <w:szCs w:val="10"/>
    </w:rPr>
  </w:style>
  <w:style w:type="paragraph" w:customStyle="1" w:styleId="11">
    <w:name w:val="第1级无序列表"/>
    <w:basedOn w:val="a"/>
    <w:qFormat/>
    <w:pPr>
      <w:ind w:firstLine="377"/>
    </w:pPr>
    <w:rPr>
      <w:color w:val="000000"/>
      <w:w w:val="105"/>
      <w:kern w:val="2"/>
    </w:rPr>
  </w:style>
  <w:style w:type="paragraph" w:customStyle="1" w:styleId="afff1">
    <w:name w:val="代码清单标题"/>
    <w:basedOn w:val="a"/>
    <w:qFormat/>
    <w:pPr>
      <w:spacing w:beforeLines="30" w:before="94"/>
      <w:ind w:firstLineChars="0" w:firstLine="0"/>
      <w:jc w:val="center"/>
    </w:pPr>
    <w:rPr>
      <w:rFonts w:ascii="方正兰亭粗黑_GBK" w:eastAsia="方正兰亭粗黑_GBK"/>
      <w:color w:val="000000"/>
      <w:w w:val="105"/>
      <w:kern w:val="2"/>
      <w:sz w:val="16"/>
    </w:rPr>
  </w:style>
  <w:style w:type="paragraph" w:customStyle="1" w:styleId="afff2">
    <w:name w:val="內文"/>
    <w:basedOn w:val="affe"/>
    <w:qFormat/>
    <w:pPr>
      <w:suppressAutoHyphens/>
      <w:spacing w:line="411" w:lineRule="atLeast"/>
      <w:ind w:firstLine="411"/>
      <w:textAlignment w:val="baseline"/>
    </w:pPr>
    <w:rPr>
      <w:rFonts w:ascii="ATC-7d305b8b" w:eastAsia="ATC-7d305b8b"/>
      <w:sz w:val="21"/>
      <w:szCs w:val="21"/>
      <w:lang w:val="zh-TW"/>
    </w:rPr>
  </w:style>
  <w:style w:type="paragraph" w:customStyle="1" w:styleId="23">
    <w:name w:val="第2级无序列表"/>
    <w:basedOn w:val="11"/>
    <w:qFormat/>
    <w:pPr>
      <w:ind w:leftChars="350" w:left="550" w:hangingChars="200" w:hanging="200"/>
    </w:pPr>
    <w:rPr>
      <w:w w:val="100"/>
    </w:rPr>
  </w:style>
  <w:style w:type="paragraph" w:customStyle="1" w:styleId="afff3">
    <w:name w:val="练习文"/>
    <w:basedOn w:val="a"/>
    <w:qFormat/>
    <w:pPr>
      <w:ind w:leftChars="400" w:left="1154" w:rightChars="400" w:right="800" w:hangingChars="170" w:hanging="354"/>
    </w:pPr>
    <w:rPr>
      <w:color w:val="000000"/>
      <w:spacing w:val="4"/>
      <w:kern w:val="2"/>
    </w:rPr>
  </w:style>
  <w:style w:type="character" w:customStyle="1" w:styleId="24">
    <w:name w:val="标题2序号"/>
    <w:basedOn w:val="a0"/>
    <w:qFormat/>
    <w:rPr>
      <w:b/>
      <w:bCs/>
      <w:color w:val="FFFFFF"/>
      <w:w w:val="100"/>
      <w:kern w:val="2"/>
      <w:sz w:val="36"/>
    </w:rPr>
  </w:style>
  <w:style w:type="paragraph" w:customStyle="1" w:styleId="afff4">
    <w:name w:val="练习标题"/>
    <w:basedOn w:val="a"/>
    <w:qFormat/>
    <w:pPr>
      <w:ind w:firstLineChars="300" w:firstLine="600"/>
    </w:pPr>
    <w:rPr>
      <w:rFonts w:ascii="方正新书宋_GBK" w:eastAsia="方正新书宋_GBK"/>
    </w:rPr>
  </w:style>
  <w:style w:type="character" w:customStyle="1" w:styleId="ab">
    <w:name w:val="批注框文本字符"/>
    <w:basedOn w:val="a0"/>
    <w:link w:val="aa"/>
    <w:uiPriority w:val="99"/>
    <w:semiHidden/>
    <w:qFormat/>
    <w:rPr>
      <w:rFonts w:eastAsia="方正博雅宋_GBK"/>
      <w:kern w:val="21"/>
      <w:sz w:val="18"/>
      <w:szCs w:val="18"/>
    </w:rPr>
  </w:style>
  <w:style w:type="character" w:customStyle="1" w:styleId="a7">
    <w:name w:val="正文文本字符"/>
    <w:basedOn w:val="a0"/>
    <w:link w:val="a6"/>
    <w:uiPriority w:val="99"/>
    <w:qFormat/>
    <w:rPr>
      <w:rFonts w:eastAsia="方正博雅宋_GBK"/>
      <w:kern w:val="21"/>
      <w:szCs w:val="24"/>
    </w:rPr>
  </w:style>
  <w:style w:type="paragraph" w:customStyle="1" w:styleId="afff5">
    <w:name w:val="脚注"/>
    <w:basedOn w:val="af0"/>
    <w:qFormat/>
  </w:style>
  <w:style w:type="paragraph" w:customStyle="1" w:styleId="afff6">
    <w:name w:val="代码无行号"/>
    <w:basedOn w:val="a"/>
    <w:qFormat/>
    <w:pPr>
      <w:pBdr>
        <w:top w:val="single" w:sz="6" w:space="1" w:color="DDDDDD"/>
        <w:left w:val="single" w:sz="6" w:space="4" w:color="DDDDDD"/>
        <w:bottom w:val="single" w:sz="6" w:space="1" w:color="DDDDDD"/>
        <w:right w:val="single" w:sz="6" w:space="4" w:color="DDDDDD"/>
      </w:pBdr>
      <w:shd w:val="clear" w:color="auto" w:fill="EEEEEE"/>
      <w:ind w:leftChars="60" w:left="120" w:rightChars="60" w:right="120" w:firstLineChars="340" w:firstLine="680"/>
    </w:pPr>
    <w:rPr>
      <w:rFonts w:ascii="Courier New" w:hAnsi="Courier New"/>
      <w:sz w:val="18"/>
    </w:rPr>
  </w:style>
  <w:style w:type="character" w:customStyle="1" w:styleId="10">
    <w:name w:val="标题 1字符"/>
    <w:basedOn w:val="a0"/>
    <w:link w:val="1"/>
    <w:qFormat/>
    <w:rPr>
      <w:rFonts w:ascii="汉仪菱心体简" w:eastAsia="汉仪菱心体简"/>
      <w:color w:val="FFFFFF"/>
      <w:spacing w:val="10"/>
      <w:kern w:val="32"/>
      <w:sz w:val="32"/>
      <w:szCs w:val="44"/>
    </w:rPr>
  </w:style>
  <w:style w:type="character" w:customStyle="1" w:styleId="20">
    <w:name w:val="标题 2字符"/>
    <w:basedOn w:val="a0"/>
    <w:link w:val="2"/>
    <w:qFormat/>
    <w:rPr>
      <w:rFonts w:ascii="Century Gothic" w:eastAsia="方正兰亭粗黑_GBK" w:hAnsi="Century Gothic" w:cs="Arial"/>
      <w:kern w:val="21"/>
      <w:sz w:val="30"/>
      <w:szCs w:val="32"/>
    </w:rPr>
  </w:style>
  <w:style w:type="character" w:customStyle="1" w:styleId="30">
    <w:name w:val="标题 3字符"/>
    <w:basedOn w:val="a0"/>
    <w:link w:val="3"/>
    <w:qFormat/>
    <w:rPr>
      <w:rFonts w:ascii="Century Gothic" w:eastAsia="方正兰亭粗黑_GBK" w:hAnsi="Century Gothic" w:cs="Arial"/>
      <w:kern w:val="2"/>
      <w:sz w:val="24"/>
      <w:szCs w:val="32"/>
    </w:rPr>
  </w:style>
  <w:style w:type="character" w:customStyle="1" w:styleId="40">
    <w:name w:val="标题 4字符"/>
    <w:basedOn w:val="a0"/>
    <w:link w:val="4"/>
    <w:qFormat/>
    <w:rPr>
      <w:rFonts w:ascii="方正兰亭中黑_GBK" w:eastAsia="方正兰亭中黑_GBK" w:hAnsi="Arial"/>
      <w:w w:val="115"/>
      <w:kern w:val="2"/>
      <w:szCs w:val="28"/>
    </w:rPr>
  </w:style>
  <w:style w:type="character" w:customStyle="1" w:styleId="50">
    <w:name w:val="标题 5字符"/>
    <w:basedOn w:val="a0"/>
    <w:link w:val="5"/>
    <w:qFormat/>
    <w:rPr>
      <w:rFonts w:eastAsia="方正博雅宋_GBK"/>
      <w:kern w:val="2"/>
      <w:szCs w:val="21"/>
    </w:rPr>
  </w:style>
  <w:style w:type="character" w:customStyle="1" w:styleId="60">
    <w:name w:val="标题 6字符"/>
    <w:basedOn w:val="a0"/>
    <w:link w:val="6"/>
    <w:qFormat/>
    <w:rPr>
      <w:rFonts w:eastAsia="汉仪中宋简"/>
      <w:kern w:val="2"/>
    </w:rPr>
  </w:style>
  <w:style w:type="character" w:customStyle="1" w:styleId="af3">
    <w:name w:val="标题字符"/>
    <w:basedOn w:val="a0"/>
    <w:link w:val="af2"/>
    <w:rPr>
      <w:rFonts w:ascii="Arial" w:eastAsia="方正大标宋简体" w:hAnsi="Arial" w:cs="Arial"/>
      <w:kern w:val="21"/>
      <w:sz w:val="52"/>
      <w:szCs w:val="32"/>
      <w14:shadow w14:blurRad="50800" w14:dist="38100" w14:dir="2700000" w14:sx="100000" w14:sy="100000" w14:kx="0" w14:ky="0" w14:algn="tl">
        <w14:srgbClr w14:val="000000">
          <w14:alpha w14:val="60000"/>
        </w14:srgbClr>
      </w14:shadow>
    </w:rPr>
  </w:style>
  <w:style w:type="character" w:customStyle="1" w:styleId="af1">
    <w:name w:val="脚注文本字符"/>
    <w:basedOn w:val="a0"/>
    <w:link w:val="af0"/>
    <w:semiHidden/>
    <w:qFormat/>
    <w:rPr>
      <w:rFonts w:eastAsia="方正博雅宋_GBK"/>
      <w:kern w:val="21"/>
      <w:sz w:val="15"/>
      <w:szCs w:val="18"/>
    </w:rPr>
  </w:style>
  <w:style w:type="character" w:customStyle="1" w:styleId="a4">
    <w:name w:val="文档结构图字符"/>
    <w:basedOn w:val="a0"/>
    <w:link w:val="a3"/>
    <w:semiHidden/>
    <w:qFormat/>
    <w:rPr>
      <w:rFonts w:eastAsia="方正博雅宋_GBK"/>
      <w:kern w:val="21"/>
      <w:szCs w:val="24"/>
      <w:shd w:val="clear" w:color="auto" w:fill="000080"/>
    </w:rPr>
  </w:style>
  <w:style w:type="character" w:customStyle="1" w:styleId="ad">
    <w:name w:val="页脚字符"/>
    <w:basedOn w:val="a0"/>
    <w:link w:val="ac"/>
    <w:semiHidden/>
    <w:qFormat/>
    <w:rPr>
      <w:rFonts w:eastAsia="方正博雅宋_GBK"/>
      <w:kern w:val="21"/>
      <w:sz w:val="18"/>
      <w:szCs w:val="18"/>
    </w:rPr>
  </w:style>
  <w:style w:type="character" w:customStyle="1" w:styleId="af">
    <w:name w:val="页眉字符"/>
    <w:basedOn w:val="a0"/>
    <w:link w:val="ae"/>
    <w:semiHidden/>
    <w:qFormat/>
    <w:rPr>
      <w:rFonts w:eastAsia="方正博雅宋_GBK"/>
      <w:kern w:val="21"/>
      <w:sz w:val="18"/>
      <w:szCs w:val="18"/>
    </w:rPr>
  </w:style>
  <w:style w:type="character" w:customStyle="1" w:styleId="a9">
    <w:name w:val="正文文本缩进字符"/>
    <w:basedOn w:val="a0"/>
    <w:link w:val="a8"/>
    <w:qFormat/>
    <w:rPr>
      <w:rFonts w:eastAsia="方正博雅宋_GBK"/>
      <w:kern w:val="21"/>
      <w:szCs w:val="24"/>
    </w:rPr>
  </w:style>
  <w:style w:type="character" w:customStyle="1" w:styleId="22">
    <w:name w:val="正文文本缩进 2字符"/>
    <w:basedOn w:val="a0"/>
    <w:link w:val="21"/>
    <w:semiHidden/>
    <w:qFormat/>
    <w:rPr>
      <w:rFonts w:eastAsia="方正博雅宋_GBK"/>
      <w:spacing w:val="2"/>
      <w:kern w:val="2"/>
      <w:szCs w:val="21"/>
    </w:rPr>
  </w:style>
  <w:style w:type="character" w:customStyle="1" w:styleId="32">
    <w:name w:val="正文文本缩进 3字符"/>
    <w:basedOn w:val="a0"/>
    <w:link w:val="31"/>
    <w:semiHidden/>
    <w:qFormat/>
    <w:rPr>
      <w:rFonts w:ascii="Edwardian Script ITC" w:eastAsia="方正博雅宋_GBK" w:hAnsi="Edwardian Script ITC"/>
      <w:kern w:val="2"/>
      <w:szCs w:val="21"/>
    </w:rPr>
  </w:style>
  <w:style w:type="character" w:styleId="afff7">
    <w:name w:val="annotation reference"/>
    <w:basedOn w:val="a0"/>
    <w:uiPriority w:val="99"/>
    <w:semiHidden/>
    <w:unhideWhenUsed/>
    <w:rPr>
      <w:sz w:val="21"/>
      <w:szCs w:val="21"/>
    </w:rPr>
  </w:style>
  <w:style w:type="paragraph" w:styleId="afff8">
    <w:name w:val="Revision"/>
    <w:hidden/>
    <w:uiPriority w:val="99"/>
    <w:semiHidden/>
    <w:rsid w:val="00E60144"/>
    <w:rPr>
      <w:rFonts w:eastAsia="方正博雅宋_GBK"/>
      <w:kern w:val="21"/>
    </w:rPr>
  </w:style>
  <w:style w:type="character" w:styleId="afff9">
    <w:name w:val="Placeholder Text"/>
    <w:basedOn w:val="a0"/>
    <w:uiPriority w:val="99"/>
    <w:semiHidden/>
    <w:rsid w:val="007F5054"/>
    <w:rPr>
      <w:color w:val="808080"/>
    </w:rPr>
  </w:style>
  <w:style w:type="table" w:styleId="afffa">
    <w:name w:val="Table Grid"/>
    <w:basedOn w:val="a1"/>
    <w:uiPriority w:val="59"/>
    <w:rsid w:val="00F21B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b">
    <w:name w:val="List Paragraph"/>
    <w:basedOn w:val="a"/>
    <w:uiPriority w:val="99"/>
    <w:rsid w:val="000B038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7899">
      <w:bodyDiv w:val="1"/>
      <w:marLeft w:val="0"/>
      <w:marRight w:val="0"/>
      <w:marTop w:val="0"/>
      <w:marBottom w:val="0"/>
      <w:divBdr>
        <w:top w:val="none" w:sz="0" w:space="0" w:color="auto"/>
        <w:left w:val="none" w:sz="0" w:space="0" w:color="auto"/>
        <w:bottom w:val="none" w:sz="0" w:space="0" w:color="auto"/>
        <w:right w:val="none" w:sz="0" w:space="0" w:color="auto"/>
      </w:divBdr>
    </w:div>
    <w:div w:id="135224193">
      <w:bodyDiv w:val="1"/>
      <w:marLeft w:val="0"/>
      <w:marRight w:val="0"/>
      <w:marTop w:val="0"/>
      <w:marBottom w:val="0"/>
      <w:divBdr>
        <w:top w:val="none" w:sz="0" w:space="0" w:color="auto"/>
        <w:left w:val="none" w:sz="0" w:space="0" w:color="auto"/>
        <w:bottom w:val="none" w:sz="0" w:space="0" w:color="auto"/>
        <w:right w:val="none" w:sz="0" w:space="0" w:color="auto"/>
      </w:divBdr>
    </w:div>
    <w:div w:id="700277449">
      <w:bodyDiv w:val="1"/>
      <w:marLeft w:val="0"/>
      <w:marRight w:val="0"/>
      <w:marTop w:val="0"/>
      <w:marBottom w:val="0"/>
      <w:divBdr>
        <w:top w:val="none" w:sz="0" w:space="0" w:color="auto"/>
        <w:left w:val="none" w:sz="0" w:space="0" w:color="auto"/>
        <w:bottom w:val="none" w:sz="0" w:space="0" w:color="auto"/>
        <w:right w:val="none" w:sz="0" w:space="0" w:color="auto"/>
      </w:divBdr>
    </w:div>
    <w:div w:id="1867937029">
      <w:bodyDiv w:val="1"/>
      <w:marLeft w:val="0"/>
      <w:marRight w:val="0"/>
      <w:marTop w:val="0"/>
      <w:marBottom w:val="0"/>
      <w:divBdr>
        <w:top w:val="none" w:sz="0" w:space="0" w:color="auto"/>
        <w:left w:val="none" w:sz="0" w:space="0" w:color="auto"/>
        <w:bottom w:val="none" w:sz="0" w:space="0" w:color="auto"/>
        <w:right w:val="none" w:sz="0" w:space="0" w:color="auto"/>
      </w:divBdr>
      <w:divsChild>
        <w:div w:id="1795252160">
          <w:marLeft w:val="0"/>
          <w:marRight w:val="0"/>
          <w:marTop w:val="90"/>
          <w:marBottom w:val="0"/>
          <w:divBdr>
            <w:top w:val="none" w:sz="0" w:space="0" w:color="auto"/>
            <w:left w:val="none" w:sz="0" w:space="0" w:color="auto"/>
            <w:bottom w:val="none" w:sz="0" w:space="0" w:color="auto"/>
            <w:right w:val="none" w:sz="0" w:space="0" w:color="auto"/>
          </w:divBdr>
          <w:divsChild>
            <w:div w:id="1548684135">
              <w:marLeft w:val="0"/>
              <w:marRight w:val="0"/>
              <w:marTop w:val="0"/>
              <w:marBottom w:val="0"/>
              <w:divBdr>
                <w:top w:val="none" w:sz="0" w:space="0" w:color="auto"/>
                <w:left w:val="none" w:sz="0" w:space="0" w:color="auto"/>
                <w:bottom w:val="none" w:sz="0" w:space="0" w:color="auto"/>
                <w:right w:val="none" w:sz="0" w:space="0" w:color="auto"/>
              </w:divBdr>
              <w:divsChild>
                <w:div w:id="1513758624">
                  <w:marLeft w:val="0"/>
                  <w:marRight w:val="0"/>
                  <w:marTop w:val="0"/>
                  <w:marBottom w:val="405"/>
                  <w:divBdr>
                    <w:top w:val="none" w:sz="0" w:space="0" w:color="auto"/>
                    <w:left w:val="none" w:sz="0" w:space="0" w:color="auto"/>
                    <w:bottom w:val="none" w:sz="0" w:space="0" w:color="auto"/>
                    <w:right w:val="none" w:sz="0" w:space="0" w:color="auto"/>
                  </w:divBdr>
                  <w:divsChild>
                    <w:div w:id="2084907817">
                      <w:marLeft w:val="0"/>
                      <w:marRight w:val="0"/>
                      <w:marTop w:val="0"/>
                      <w:marBottom w:val="0"/>
                      <w:divBdr>
                        <w:top w:val="none" w:sz="0" w:space="0" w:color="auto"/>
                        <w:left w:val="none" w:sz="0" w:space="0" w:color="auto"/>
                        <w:bottom w:val="none" w:sz="0" w:space="0" w:color="auto"/>
                        <w:right w:val="none" w:sz="0" w:space="0" w:color="auto"/>
                      </w:divBdr>
                      <w:divsChild>
                        <w:div w:id="10316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10928D-CA26-F448-AAAC-A8704AD60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25</Pages>
  <Words>2270</Words>
  <Characters>12939</Characters>
  <Application>Microsoft Macintosh Word</Application>
  <DocSecurity>0</DocSecurity>
  <Lines>107</Lines>
  <Paragraphs>30</Paragraphs>
  <ScaleCrop>false</ScaleCrop>
  <HeadingPairs>
    <vt:vector size="2" baseType="variant">
      <vt:variant>
        <vt:lpstr>标题</vt:lpstr>
      </vt:variant>
      <vt:variant>
        <vt:i4>1</vt:i4>
      </vt:variant>
    </vt:vector>
  </HeadingPairs>
  <TitlesOfParts>
    <vt:vector size="1" baseType="lpstr">
      <vt:lpstr>第1章  SQL SERVER 2005入门</vt:lpstr>
    </vt:vector>
  </TitlesOfParts>
  <Company>CHINA</Company>
  <LinksUpToDate>false</LinksUpToDate>
  <CharactersWithSpaces>15179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SQL SERVER 2005入门</dc:title>
  <dc:subject/>
  <dc:creator>yxh</dc:creator>
  <cp:keywords/>
  <dc:description/>
  <cp:lastModifiedBy>Microsoft Office 用户</cp:lastModifiedBy>
  <cp:revision>68</cp:revision>
  <cp:lastPrinted>2019-06-19T23:32:00Z</cp:lastPrinted>
  <dcterms:created xsi:type="dcterms:W3CDTF">2020-03-22T01:28:00Z</dcterms:created>
  <dcterms:modified xsi:type="dcterms:W3CDTF">2020-09-15T00:16:00Z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Full=10.5 pt_x000d_
Script=7 pt_x000d_
ScriptScript=5 pt_x000d_
Symbol=15 pt_x000d_
SubSymbol=100 %_x000d_
User1=75 %_x000d_
User2=150 %_x000d_
SmallLargeIncr=1 pt_x000d_
_x000d_
[Spacing]_x000d_
LineSpacing=150 %_x000d_
MatrixRowSpacing=150 %_x000d_
MatrixColSpacing=100 %_x000d_
SuperscriptHeight=45 %_x000d_
SubscriptDepth=2</vt:lpwstr>
  </property>
  <property fmtid="{D5CDD505-2E9C-101B-9397-08002B2CF9AE}" pid="4" name="MTPreferences 2">
    <vt:lpwstr>5 %_x000d_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vt:lpwstr>
  </property>
  <property fmtid="{D5CDD505-2E9C-101B-9397-08002B2CF9AE}" pid="5" name="MTPreferences 3">
    <vt:lpwstr>
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10.5.EQP</vt:lpwstr>
  </property>
  <property fmtid="{D5CDD505-2E9C-101B-9397-08002B2CF9AE}" pid="7" name="MTWinEqns">
    <vt:bool>true</vt:bool>
  </property>
  <property fmtid="{D5CDD505-2E9C-101B-9397-08002B2CF9AE}" pid="8" name="KSOProductBuildVer">
    <vt:lpwstr>2052-11.1.0.9305</vt:lpwstr>
  </property>
</Properties>
</file>